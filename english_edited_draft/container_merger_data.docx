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73AF" w14:textId="77777777" w:rsidR="00907D44" w:rsidRPr="00E82A9D" w:rsidRDefault="00907D44" w:rsidP="00907D44">
      <w:pPr>
        <w:pStyle w:val="a3"/>
        <w:rPr>
          <w:sz w:val="20"/>
        </w:rPr>
      </w:pPr>
      <w:bookmarkStart w:id="0" w:name="_Hlk148262329"/>
    </w:p>
    <w:p w14:paraId="1E54FFF4" w14:textId="77777777" w:rsidR="00907D44" w:rsidRPr="00E82A9D" w:rsidRDefault="00907D44" w:rsidP="00907D44">
      <w:pPr>
        <w:pStyle w:val="a3"/>
        <w:rPr>
          <w:sz w:val="20"/>
        </w:rPr>
      </w:pPr>
    </w:p>
    <w:p w14:paraId="3DEC0563" w14:textId="77777777" w:rsidR="00907D44" w:rsidRPr="00E82A9D" w:rsidRDefault="00907D44" w:rsidP="00907D44">
      <w:pPr>
        <w:pStyle w:val="a3"/>
        <w:rPr>
          <w:sz w:val="20"/>
        </w:rPr>
      </w:pPr>
    </w:p>
    <w:p w14:paraId="22978753" w14:textId="77777777" w:rsidR="00907D44" w:rsidRPr="00E82A9D" w:rsidRDefault="00907D44" w:rsidP="00907D44">
      <w:pPr>
        <w:pStyle w:val="a3"/>
        <w:rPr>
          <w:sz w:val="20"/>
        </w:rPr>
      </w:pPr>
    </w:p>
    <w:p w14:paraId="2A2F4542" w14:textId="77777777" w:rsidR="00907D44" w:rsidRPr="00E82A9D" w:rsidRDefault="00907D44" w:rsidP="00907D44">
      <w:pPr>
        <w:pStyle w:val="a3"/>
        <w:spacing w:before="3"/>
        <w:rPr>
          <w:sz w:val="17"/>
        </w:rPr>
      </w:pPr>
    </w:p>
    <w:p w14:paraId="7280C11A" w14:textId="66896C36" w:rsidR="00907D44" w:rsidRPr="00E82A9D" w:rsidRDefault="00907D44" w:rsidP="00907D44">
      <w:pPr>
        <w:pStyle w:val="a5"/>
        <w:spacing w:line="448" w:lineRule="auto"/>
      </w:pPr>
      <w:commentRangeStart w:id="1"/>
      <w:r w:rsidRPr="00E82A9D">
        <w:t>Uniﬁed</w:t>
      </w:r>
      <w:commentRangeEnd w:id="1"/>
      <w:r w:rsidRPr="00E82A9D">
        <w:rPr>
          <w:rStyle w:val="ac"/>
        </w:rPr>
        <w:commentReference w:id="1"/>
      </w:r>
      <w:r w:rsidRPr="00E82A9D">
        <w:t xml:space="preserve"> Merger List in the Container Shipping Industry from 1966: </w:t>
      </w:r>
      <w:ins w:id="2" w:author="Author">
        <w:r w:rsidR="00A07461" w:rsidRPr="00E82A9D">
          <w:t xml:space="preserve">A </w:t>
        </w:r>
      </w:ins>
      <w:r w:rsidRPr="00E82A9D">
        <w:t xml:space="preserve">Structural Estimation of </w:t>
      </w:r>
      <w:ins w:id="3" w:author="Author">
        <w:r w:rsidR="008538E6" w:rsidRPr="00E82A9D">
          <w:t xml:space="preserve">the </w:t>
        </w:r>
      </w:ins>
      <w:r w:rsidRPr="00E82A9D">
        <w:t>Transition of Importance of</w:t>
      </w:r>
      <w:ins w:id="4" w:author="松田　琢磨" w:date="2023-10-15T11:44:00Z">
        <w:r w:rsidR="00000000" w:rsidRPr="00E82A9D">
          <w:t xml:space="preserve"> </w:t>
        </w:r>
      </w:ins>
      <w:ins w:id="5" w:author="Author">
        <w:r w:rsidR="00063C5E" w:rsidRPr="00E82A9D">
          <w:t>a</w:t>
        </w:r>
        <w:r w:rsidRPr="00E82A9D">
          <w:t xml:space="preserve"> </w:t>
        </w:r>
      </w:ins>
      <w:r w:rsidRPr="00E82A9D">
        <w:t>Firm’s Age, Tonnage Capacity, and Geographical Proximity on Merger Decision</w:t>
      </w:r>
    </w:p>
    <w:p w14:paraId="74872FF9" w14:textId="46DF4722" w:rsidR="00BA4A27" w:rsidRPr="00E82A9D" w:rsidRDefault="00BA4A27" w:rsidP="00BA4A27">
      <w:pPr>
        <w:pStyle w:val="a3"/>
        <w:jc w:val="center"/>
        <w:rPr>
          <w:sz w:val="22"/>
        </w:rPr>
      </w:pPr>
      <w:r w:rsidRPr="00E82A9D">
        <w:rPr>
          <w:sz w:val="22"/>
        </w:rPr>
        <w:t>Suguru Otani</w:t>
      </w:r>
      <w:r w:rsidRPr="00E82A9D">
        <w:rPr>
          <w:rStyle w:val="af6"/>
          <w:sz w:val="22"/>
        </w:rPr>
        <w:footnoteReference w:customMarkFollows="1" w:id="2"/>
        <w:sym w:font="Symbol" w:char="F02A"/>
      </w:r>
      <w:r w:rsidRPr="00E82A9D">
        <w:rPr>
          <w:sz w:val="22"/>
        </w:rPr>
        <w:t xml:space="preserve"> Takuma Matsuda</w:t>
      </w:r>
      <w:r w:rsidRPr="00E82A9D">
        <w:rPr>
          <w:rStyle w:val="af6"/>
          <w:sz w:val="22"/>
        </w:rPr>
        <w:footnoteReference w:customMarkFollows="1" w:id="3"/>
        <w:t>§</w:t>
      </w:r>
      <w:r w:rsidRPr="00E82A9D">
        <w:rPr>
          <w:sz w:val="22"/>
        </w:rPr>
        <w:t>†</w:t>
      </w:r>
    </w:p>
    <w:p w14:paraId="01485F78" w14:textId="77777777" w:rsidR="00BA4A27" w:rsidRPr="00E82A9D" w:rsidRDefault="00BA4A27" w:rsidP="00BA4A27">
      <w:pPr>
        <w:pStyle w:val="a3"/>
        <w:jc w:val="center"/>
        <w:rPr>
          <w:sz w:val="22"/>
        </w:rPr>
      </w:pPr>
      <w:r w:rsidRPr="00E82A9D">
        <w:rPr>
          <w:sz w:val="22"/>
        </w:rPr>
        <w:t>First version: October 14, 2023</w:t>
      </w:r>
    </w:p>
    <w:p w14:paraId="507CF143" w14:textId="50832362" w:rsidR="00907D44" w:rsidRPr="00E82A9D" w:rsidRDefault="00BA4A27" w:rsidP="00BA4A27">
      <w:pPr>
        <w:pStyle w:val="a3"/>
        <w:jc w:val="center"/>
        <w:rPr>
          <w:sz w:val="22"/>
        </w:rPr>
      </w:pPr>
      <w:r w:rsidRPr="00E82A9D">
        <w:rPr>
          <w:sz w:val="22"/>
        </w:rPr>
        <w:t>Current version: October 11, 2023</w:t>
      </w:r>
    </w:p>
    <w:p w14:paraId="64408A0E" w14:textId="77777777" w:rsidR="00907D44" w:rsidRPr="00E82A9D" w:rsidRDefault="00907D44" w:rsidP="00907D44">
      <w:pPr>
        <w:pStyle w:val="a3"/>
        <w:rPr>
          <w:sz w:val="28"/>
        </w:rPr>
      </w:pPr>
    </w:p>
    <w:p w14:paraId="1AFD1873" w14:textId="77777777" w:rsidR="00907D44" w:rsidRPr="00E82A9D" w:rsidRDefault="00907D44" w:rsidP="00907D44">
      <w:pPr>
        <w:ind w:left="106" w:right="187"/>
        <w:jc w:val="center"/>
        <w:rPr>
          <w:rFonts w:ascii="Georgia"/>
          <w:b/>
          <w:sz w:val="17"/>
        </w:rPr>
      </w:pPr>
      <w:r w:rsidRPr="00E82A9D">
        <w:rPr>
          <w:rFonts w:ascii="Georgia"/>
          <w:b/>
          <w:spacing w:val="-2"/>
          <w:w w:val="105"/>
          <w:sz w:val="17"/>
        </w:rPr>
        <w:t>Abstract</w:t>
      </w:r>
    </w:p>
    <w:p w14:paraId="7A9FB3B0" w14:textId="77777777" w:rsidR="00907D44" w:rsidRPr="00E82A9D" w:rsidRDefault="00907D44" w:rsidP="00907D44">
      <w:pPr>
        <w:pStyle w:val="a3"/>
        <w:spacing w:before="3"/>
        <w:rPr>
          <w:rFonts w:ascii="Georgia"/>
          <w:b/>
          <w:sz w:val="20"/>
        </w:rPr>
      </w:pPr>
    </w:p>
    <w:p w14:paraId="5BBD64D1" w14:textId="34F4B58D" w:rsidR="00907D44" w:rsidRPr="00E82A9D" w:rsidRDefault="00907D44" w:rsidP="00907D44">
      <w:pPr>
        <w:spacing w:line="372" w:lineRule="auto"/>
        <w:ind w:left="584" w:right="666" w:firstLine="268"/>
        <w:jc w:val="both"/>
        <w:rPr>
          <w:sz w:val="18"/>
          <w:szCs w:val="18"/>
        </w:rPr>
      </w:pPr>
      <w:r w:rsidRPr="00E82A9D">
        <w:rPr>
          <w:w w:val="105"/>
          <w:sz w:val="18"/>
          <w:szCs w:val="18"/>
        </w:rPr>
        <w:t xml:space="preserve">We construct a novel </w:t>
      </w:r>
      <w:ins w:id="6" w:author="松田　琢磨" w:date="2023-10-15T11:44:00Z">
        <w:r w:rsidR="00000000" w:rsidRPr="00E82A9D">
          <w:rPr>
            <w:w w:val="105"/>
            <w:sz w:val="18"/>
            <w:szCs w:val="18"/>
          </w:rPr>
          <w:t>uni</w:t>
        </w:r>
      </w:ins>
      <w:ins w:id="7" w:author="Author">
        <w:r w:rsidR="00000000" w:rsidRPr="00E82A9D">
          <w:rPr>
            <w:w w:val="105"/>
            <w:sz w:val="18"/>
            <w:szCs w:val="18"/>
          </w:rPr>
          <w:t>fi</w:t>
        </w:r>
      </w:ins>
      <w:del w:id="8" w:author="Author">
        <w:r w:rsidR="00000000" w:rsidRPr="00E82A9D">
          <w:rPr>
            <w:w w:val="105"/>
            <w:sz w:val="18"/>
            <w:szCs w:val="18"/>
          </w:rPr>
          <w:delText>ﬁ</w:delText>
        </w:r>
      </w:del>
      <w:ins w:id="9" w:author="松田　琢磨" w:date="2023-10-15T11:44:00Z">
        <w:r w:rsidR="00000000" w:rsidRPr="00E82A9D">
          <w:rPr>
            <w:w w:val="105"/>
            <w:sz w:val="18"/>
            <w:szCs w:val="18"/>
          </w:rPr>
          <w:t>ed</w:t>
        </w:r>
      </w:ins>
      <w:del w:id="10" w:author="松田　琢磨" w:date="2023-10-15T11:44:00Z">
        <w:r w:rsidRPr="00E82A9D">
          <w:rPr>
            <w:w w:val="105"/>
            <w:sz w:val="18"/>
            <w:szCs w:val="18"/>
          </w:rPr>
          <w:delText>uniﬁed</w:delText>
        </w:r>
      </w:del>
      <w:r w:rsidRPr="00E82A9D">
        <w:rPr>
          <w:w w:val="105"/>
          <w:sz w:val="18"/>
          <w:szCs w:val="18"/>
        </w:rPr>
        <w:t xml:space="preserve"> </w:t>
      </w:r>
      <w:del w:id="11" w:author="Author">
        <w:r w:rsidRPr="00E82A9D">
          <w:rPr>
            <w:w w:val="105"/>
            <w:sz w:val="18"/>
            <w:szCs w:val="18"/>
          </w:rPr>
          <w:delText>list of mergers</w:delText>
        </w:r>
      </w:del>
      <w:ins w:id="12" w:author="Author">
        <w:r w:rsidR="00BD3736" w:rsidRPr="00E82A9D">
          <w:rPr>
            <w:w w:val="105"/>
            <w:sz w:val="18"/>
            <w:szCs w:val="18"/>
          </w:rPr>
          <w:t>merger list</w:t>
        </w:r>
      </w:ins>
      <w:r w:rsidRPr="00E82A9D">
        <w:rPr>
          <w:w w:val="105"/>
          <w:sz w:val="18"/>
          <w:szCs w:val="18"/>
        </w:rPr>
        <w:t xml:space="preserve"> in the global container shipping industry between 1966 (the beginning of the industry) and 2022.</w:t>
      </w:r>
      <w:r w:rsidRPr="00E82A9D">
        <w:rPr>
          <w:spacing w:val="40"/>
          <w:w w:val="105"/>
          <w:sz w:val="18"/>
          <w:szCs w:val="18"/>
        </w:rPr>
        <w:t xml:space="preserve"> </w:t>
      </w:r>
      <w:r w:rsidRPr="00E82A9D">
        <w:rPr>
          <w:w w:val="105"/>
          <w:sz w:val="18"/>
          <w:szCs w:val="18"/>
        </w:rPr>
        <w:t>Combining the list with proprietary data, we construct a structural matching model to describe the historical transition of the importance of ﬁrm’s age,</w:t>
      </w:r>
      <w:r w:rsidRPr="00E82A9D">
        <w:rPr>
          <w:spacing w:val="27"/>
          <w:w w:val="105"/>
          <w:sz w:val="18"/>
          <w:szCs w:val="18"/>
        </w:rPr>
        <w:t xml:space="preserve"> </w:t>
      </w:r>
      <w:r w:rsidRPr="00E82A9D">
        <w:rPr>
          <w:w w:val="105"/>
          <w:sz w:val="18"/>
          <w:szCs w:val="18"/>
        </w:rPr>
        <w:t>size,</w:t>
      </w:r>
      <w:r w:rsidRPr="00E82A9D">
        <w:rPr>
          <w:spacing w:val="40"/>
          <w:w w:val="105"/>
          <w:sz w:val="18"/>
          <w:szCs w:val="18"/>
        </w:rPr>
        <w:t xml:space="preserve"> </w:t>
      </w:r>
      <w:r w:rsidRPr="00E82A9D">
        <w:rPr>
          <w:w w:val="105"/>
          <w:sz w:val="18"/>
          <w:szCs w:val="18"/>
        </w:rPr>
        <w:t>and geographical proximity on merger decisions.</w:t>
      </w:r>
      <w:r w:rsidRPr="00E82A9D">
        <w:rPr>
          <w:spacing w:val="31"/>
          <w:w w:val="105"/>
          <w:sz w:val="18"/>
          <w:szCs w:val="18"/>
        </w:rPr>
        <w:t xml:space="preserve"> </w:t>
      </w:r>
      <w:r w:rsidRPr="00E82A9D">
        <w:rPr>
          <w:w w:val="105"/>
          <w:sz w:val="18"/>
          <w:szCs w:val="18"/>
        </w:rPr>
        <w:t xml:space="preserve">We ﬁnd that, as a positive factor, </w:t>
      </w:r>
      <w:ins w:id="13" w:author="Author">
        <w:r w:rsidR="00D7418E" w:rsidRPr="00E82A9D">
          <w:rPr>
            <w:w w:val="105"/>
            <w:sz w:val="18"/>
            <w:szCs w:val="18"/>
          </w:rPr>
          <w:t xml:space="preserve">a </w:t>
        </w:r>
      </w:ins>
      <w:r w:rsidRPr="00E82A9D">
        <w:rPr>
          <w:w w:val="105"/>
          <w:sz w:val="18"/>
          <w:szCs w:val="18"/>
        </w:rPr>
        <w:t xml:space="preserve">ﬁrm’s size is more </w:t>
      </w:r>
      <w:r w:rsidRPr="00E82A9D">
        <w:rPr>
          <w:spacing w:val="-2"/>
          <w:w w:val="105"/>
          <w:sz w:val="18"/>
          <w:szCs w:val="18"/>
        </w:rPr>
        <w:t>important</w:t>
      </w:r>
      <w:r w:rsidRPr="00E82A9D">
        <w:rPr>
          <w:spacing w:val="-7"/>
          <w:w w:val="105"/>
          <w:sz w:val="18"/>
          <w:szCs w:val="18"/>
        </w:rPr>
        <w:t xml:space="preserve"> </w:t>
      </w:r>
      <w:r w:rsidRPr="00E82A9D">
        <w:rPr>
          <w:spacing w:val="-2"/>
          <w:w w:val="105"/>
          <w:sz w:val="18"/>
          <w:szCs w:val="18"/>
        </w:rPr>
        <w:t>than</w:t>
      </w:r>
      <w:ins w:id="14" w:author="Author">
        <w:r w:rsidR="00091D57" w:rsidRPr="00E82A9D">
          <w:rPr>
            <w:spacing w:val="-2"/>
            <w:w w:val="105"/>
            <w:sz w:val="18"/>
            <w:szCs w:val="18"/>
          </w:rPr>
          <w:t xml:space="preserve"> a</w:t>
        </w:r>
      </w:ins>
      <w:r w:rsidRPr="00E82A9D">
        <w:rPr>
          <w:spacing w:val="-7"/>
          <w:w w:val="105"/>
          <w:sz w:val="18"/>
          <w:szCs w:val="18"/>
        </w:rPr>
        <w:t xml:space="preserve"> </w:t>
      </w:r>
      <w:r w:rsidRPr="00E82A9D">
        <w:rPr>
          <w:spacing w:val="-2"/>
          <w:w w:val="105"/>
          <w:sz w:val="18"/>
          <w:szCs w:val="18"/>
        </w:rPr>
        <w:t>ﬁrm’s</w:t>
      </w:r>
      <w:r w:rsidRPr="00E82A9D">
        <w:rPr>
          <w:spacing w:val="-7"/>
          <w:w w:val="105"/>
          <w:sz w:val="18"/>
          <w:szCs w:val="18"/>
        </w:rPr>
        <w:t xml:space="preserve"> </w:t>
      </w:r>
      <w:r w:rsidRPr="00E82A9D">
        <w:rPr>
          <w:spacing w:val="-2"/>
          <w:w w:val="105"/>
          <w:sz w:val="18"/>
          <w:szCs w:val="18"/>
        </w:rPr>
        <w:t>age</w:t>
      </w:r>
      <w:r w:rsidRPr="00E82A9D">
        <w:rPr>
          <w:spacing w:val="-7"/>
          <w:w w:val="105"/>
          <w:sz w:val="18"/>
          <w:szCs w:val="18"/>
        </w:rPr>
        <w:t xml:space="preserve"> </w:t>
      </w:r>
      <w:r w:rsidRPr="00E82A9D">
        <w:rPr>
          <w:spacing w:val="-2"/>
          <w:w w:val="105"/>
          <w:sz w:val="18"/>
          <w:szCs w:val="18"/>
        </w:rPr>
        <w:t>by</w:t>
      </w:r>
      <w:r w:rsidRPr="00E82A9D">
        <w:rPr>
          <w:spacing w:val="-7"/>
          <w:w w:val="105"/>
          <w:sz w:val="18"/>
          <w:szCs w:val="18"/>
        </w:rPr>
        <w:t xml:space="preserve"> </w:t>
      </w:r>
      <w:r w:rsidRPr="00E82A9D">
        <w:rPr>
          <w:spacing w:val="-2"/>
          <w:w w:val="105"/>
          <w:sz w:val="18"/>
          <w:szCs w:val="18"/>
        </w:rPr>
        <w:t>9.974</w:t>
      </w:r>
      <w:r w:rsidRPr="00E82A9D">
        <w:rPr>
          <w:spacing w:val="-7"/>
          <w:w w:val="105"/>
          <w:sz w:val="18"/>
          <w:szCs w:val="18"/>
        </w:rPr>
        <w:t xml:space="preserve"> </w:t>
      </w:r>
      <w:r w:rsidRPr="00E82A9D">
        <w:rPr>
          <w:spacing w:val="-2"/>
          <w:w w:val="105"/>
          <w:sz w:val="18"/>
          <w:szCs w:val="18"/>
        </w:rPr>
        <w:t>times</w:t>
      </w:r>
      <w:r w:rsidRPr="00E82A9D">
        <w:rPr>
          <w:spacing w:val="-7"/>
          <w:w w:val="105"/>
          <w:sz w:val="18"/>
          <w:szCs w:val="18"/>
        </w:rPr>
        <w:t xml:space="preserve"> </w:t>
      </w:r>
      <w:r w:rsidRPr="00E82A9D">
        <w:rPr>
          <w:spacing w:val="-2"/>
          <w:w w:val="105"/>
          <w:sz w:val="18"/>
          <w:szCs w:val="18"/>
        </w:rPr>
        <w:t>as</w:t>
      </w:r>
      <w:r w:rsidRPr="00E82A9D">
        <w:rPr>
          <w:spacing w:val="-7"/>
          <w:w w:val="105"/>
          <w:sz w:val="18"/>
          <w:szCs w:val="18"/>
        </w:rPr>
        <w:t xml:space="preserve"> </w:t>
      </w:r>
      <w:r w:rsidRPr="00E82A9D">
        <w:rPr>
          <w:spacing w:val="-2"/>
          <w:w w:val="105"/>
          <w:sz w:val="18"/>
          <w:szCs w:val="18"/>
        </w:rPr>
        <w:t>a</w:t>
      </w:r>
      <w:r w:rsidRPr="00E82A9D">
        <w:rPr>
          <w:spacing w:val="-7"/>
          <w:w w:val="105"/>
          <w:sz w:val="18"/>
          <w:szCs w:val="18"/>
        </w:rPr>
        <w:t xml:space="preserve"> </w:t>
      </w:r>
      <w:r w:rsidRPr="00E82A9D">
        <w:rPr>
          <w:spacing w:val="-2"/>
          <w:w w:val="105"/>
          <w:sz w:val="18"/>
          <w:szCs w:val="18"/>
        </w:rPr>
        <w:t>merger</w:t>
      </w:r>
      <w:r w:rsidRPr="00E82A9D">
        <w:rPr>
          <w:spacing w:val="-7"/>
          <w:w w:val="105"/>
          <w:sz w:val="18"/>
          <w:szCs w:val="18"/>
        </w:rPr>
        <w:t xml:space="preserve"> </w:t>
      </w:r>
      <w:r w:rsidRPr="00E82A9D">
        <w:rPr>
          <w:spacing w:val="-2"/>
          <w:w w:val="105"/>
          <w:sz w:val="18"/>
          <w:szCs w:val="18"/>
        </w:rPr>
        <w:t>incentive</w:t>
      </w:r>
      <w:r w:rsidRPr="00E82A9D">
        <w:rPr>
          <w:spacing w:val="-7"/>
          <w:w w:val="105"/>
          <w:sz w:val="18"/>
          <w:szCs w:val="18"/>
        </w:rPr>
        <w:t xml:space="preserve"> </w:t>
      </w:r>
      <w:r w:rsidRPr="00E82A9D">
        <w:rPr>
          <w:spacing w:val="-2"/>
          <w:w w:val="105"/>
          <w:sz w:val="18"/>
          <w:szCs w:val="18"/>
        </w:rPr>
        <w:t>between</w:t>
      </w:r>
      <w:r w:rsidRPr="00E82A9D">
        <w:rPr>
          <w:spacing w:val="-7"/>
          <w:w w:val="105"/>
          <w:sz w:val="18"/>
          <w:szCs w:val="18"/>
        </w:rPr>
        <w:t xml:space="preserve"> </w:t>
      </w:r>
      <w:r w:rsidRPr="00E82A9D">
        <w:rPr>
          <w:spacing w:val="-2"/>
          <w:w w:val="105"/>
          <w:sz w:val="18"/>
          <w:szCs w:val="18"/>
        </w:rPr>
        <w:t>1991</w:t>
      </w:r>
      <w:r w:rsidRPr="00E82A9D">
        <w:rPr>
          <w:spacing w:val="-7"/>
          <w:w w:val="105"/>
          <w:sz w:val="18"/>
          <w:szCs w:val="18"/>
        </w:rPr>
        <w:t xml:space="preserve"> </w:t>
      </w:r>
      <w:r w:rsidRPr="00E82A9D">
        <w:rPr>
          <w:spacing w:val="-2"/>
          <w:w w:val="105"/>
          <w:sz w:val="18"/>
          <w:szCs w:val="18"/>
        </w:rPr>
        <w:t>and</w:t>
      </w:r>
      <w:r w:rsidRPr="00E82A9D">
        <w:rPr>
          <w:spacing w:val="-7"/>
          <w:w w:val="105"/>
          <w:sz w:val="18"/>
          <w:szCs w:val="18"/>
        </w:rPr>
        <w:t xml:space="preserve"> </w:t>
      </w:r>
      <w:r w:rsidRPr="00E82A9D">
        <w:rPr>
          <w:spacing w:val="-2"/>
          <w:w w:val="105"/>
          <w:sz w:val="18"/>
          <w:szCs w:val="18"/>
        </w:rPr>
        <w:t>2005.</w:t>
      </w:r>
      <w:r w:rsidRPr="00E82A9D">
        <w:rPr>
          <w:spacing w:val="18"/>
          <w:w w:val="105"/>
          <w:sz w:val="18"/>
          <w:szCs w:val="18"/>
        </w:rPr>
        <w:t xml:space="preserve"> </w:t>
      </w:r>
      <w:r w:rsidRPr="00E82A9D">
        <w:rPr>
          <w:spacing w:val="-2"/>
          <w:w w:val="105"/>
          <w:sz w:val="18"/>
          <w:szCs w:val="18"/>
        </w:rPr>
        <w:t>However,</w:t>
      </w:r>
      <w:r w:rsidRPr="00E82A9D">
        <w:rPr>
          <w:spacing w:val="-5"/>
          <w:w w:val="105"/>
          <w:sz w:val="18"/>
          <w:szCs w:val="18"/>
        </w:rPr>
        <w:t xml:space="preserve"> </w:t>
      </w:r>
      <w:r w:rsidRPr="00E82A9D">
        <w:rPr>
          <w:spacing w:val="-2"/>
          <w:w w:val="105"/>
          <w:sz w:val="18"/>
          <w:szCs w:val="18"/>
        </w:rPr>
        <w:t xml:space="preserve">between </w:t>
      </w:r>
      <w:r w:rsidRPr="00E82A9D">
        <w:rPr>
          <w:w w:val="105"/>
          <w:sz w:val="18"/>
          <w:szCs w:val="18"/>
        </w:rPr>
        <w:t xml:space="preserve">2006 and 2022, as a negative factor, </w:t>
      </w:r>
      <w:ins w:id="15" w:author="Author">
        <w:r w:rsidR="007A4E71" w:rsidRPr="00E82A9D">
          <w:rPr>
            <w:w w:val="105"/>
            <w:sz w:val="18"/>
            <w:szCs w:val="18"/>
          </w:rPr>
          <w:t xml:space="preserve">a </w:t>
        </w:r>
      </w:ins>
      <w:r w:rsidRPr="00E82A9D">
        <w:rPr>
          <w:w w:val="105"/>
          <w:sz w:val="18"/>
          <w:szCs w:val="18"/>
        </w:rPr>
        <w:t xml:space="preserve">ﬁrm’s size is more important than </w:t>
      </w:r>
      <w:ins w:id="16" w:author="Author">
        <w:r w:rsidR="00EC4A06" w:rsidRPr="00E82A9D">
          <w:rPr>
            <w:w w:val="105"/>
            <w:sz w:val="18"/>
            <w:szCs w:val="18"/>
          </w:rPr>
          <w:t xml:space="preserve">a </w:t>
        </w:r>
      </w:ins>
      <w:r w:rsidRPr="00E82A9D">
        <w:rPr>
          <w:w w:val="105"/>
          <w:sz w:val="18"/>
          <w:szCs w:val="18"/>
        </w:rPr>
        <w:t>ﬁrm’s age by 0.026</w:t>
      </w:r>
      <w:del w:id="17" w:author="Author">
        <w:r w:rsidRPr="00E82A9D">
          <w:rPr>
            <w:w w:val="105"/>
            <w:sz w:val="18"/>
            <w:szCs w:val="18"/>
          </w:rPr>
          <w:delText>-</w:delText>
        </w:r>
      </w:del>
      <w:ins w:id="18" w:author="Author">
        <w:r w:rsidR="00997B02" w:rsidRPr="00E82A9D">
          <w:rPr>
            <w:w w:val="105"/>
            <w:sz w:val="18"/>
            <w:szCs w:val="18"/>
          </w:rPr>
          <w:t>–</w:t>
        </w:r>
      </w:ins>
      <w:r w:rsidRPr="00E82A9D">
        <w:rPr>
          <w:w w:val="105"/>
          <w:sz w:val="18"/>
          <w:szCs w:val="18"/>
        </w:rPr>
        <w:t>0.630 times, that</w:t>
      </w:r>
      <w:r w:rsidRPr="00E82A9D">
        <w:rPr>
          <w:spacing w:val="-5"/>
          <w:w w:val="105"/>
          <w:sz w:val="18"/>
          <w:szCs w:val="18"/>
        </w:rPr>
        <w:t xml:space="preserve"> </w:t>
      </w:r>
      <w:r w:rsidRPr="00E82A9D">
        <w:rPr>
          <w:w w:val="105"/>
          <w:sz w:val="18"/>
          <w:szCs w:val="18"/>
        </w:rPr>
        <w:t>is,</w:t>
      </w:r>
      <w:r w:rsidRPr="00E82A9D">
        <w:rPr>
          <w:spacing w:val="-5"/>
          <w:w w:val="105"/>
          <w:sz w:val="18"/>
          <w:szCs w:val="18"/>
        </w:rPr>
        <w:t xml:space="preserve"> </w:t>
      </w:r>
      <w:ins w:id="19" w:author="Author">
        <w:r w:rsidR="000E29FD" w:rsidRPr="00E82A9D">
          <w:rPr>
            <w:spacing w:val="-5"/>
            <w:w w:val="105"/>
            <w:sz w:val="18"/>
            <w:szCs w:val="18"/>
          </w:rPr>
          <w:t xml:space="preserve">a </w:t>
        </w:r>
      </w:ins>
      <w:r w:rsidRPr="00E82A9D">
        <w:rPr>
          <w:w w:val="105"/>
          <w:sz w:val="18"/>
          <w:szCs w:val="18"/>
        </w:rPr>
        <w:t>ﬁrm’s</w:t>
      </w:r>
      <w:r w:rsidRPr="00E82A9D">
        <w:rPr>
          <w:spacing w:val="-5"/>
          <w:w w:val="105"/>
          <w:sz w:val="18"/>
          <w:szCs w:val="18"/>
        </w:rPr>
        <w:t xml:space="preserve"> </w:t>
      </w:r>
      <w:r w:rsidRPr="00E82A9D">
        <w:rPr>
          <w:w w:val="105"/>
          <w:sz w:val="18"/>
          <w:szCs w:val="18"/>
        </w:rPr>
        <w:t>size</w:t>
      </w:r>
      <w:r w:rsidRPr="00E82A9D">
        <w:rPr>
          <w:spacing w:val="-5"/>
          <w:w w:val="105"/>
          <w:sz w:val="18"/>
          <w:szCs w:val="18"/>
        </w:rPr>
        <w:t xml:space="preserve"> </w:t>
      </w:r>
      <w:r w:rsidRPr="00E82A9D">
        <w:rPr>
          <w:w w:val="105"/>
          <w:sz w:val="18"/>
          <w:szCs w:val="18"/>
        </w:rPr>
        <w:t>works</w:t>
      </w:r>
      <w:r w:rsidRPr="00E82A9D">
        <w:rPr>
          <w:spacing w:val="-5"/>
          <w:w w:val="105"/>
          <w:sz w:val="18"/>
          <w:szCs w:val="18"/>
        </w:rPr>
        <w:t xml:space="preserve"> </w:t>
      </w:r>
      <w:r w:rsidRPr="00E82A9D">
        <w:rPr>
          <w:w w:val="105"/>
          <w:sz w:val="18"/>
          <w:szCs w:val="18"/>
        </w:rPr>
        <w:t>as</w:t>
      </w:r>
      <w:r w:rsidRPr="00E82A9D">
        <w:rPr>
          <w:spacing w:val="-5"/>
          <w:w w:val="105"/>
          <w:sz w:val="18"/>
          <w:szCs w:val="18"/>
        </w:rPr>
        <w:t xml:space="preserve"> </w:t>
      </w:r>
      <w:r w:rsidRPr="00E82A9D">
        <w:rPr>
          <w:w w:val="105"/>
          <w:sz w:val="18"/>
          <w:szCs w:val="18"/>
        </w:rPr>
        <w:t>a</w:t>
      </w:r>
      <w:r w:rsidRPr="00E82A9D">
        <w:rPr>
          <w:spacing w:val="-5"/>
          <w:w w:val="105"/>
          <w:sz w:val="18"/>
          <w:szCs w:val="18"/>
        </w:rPr>
        <w:t xml:space="preserve"> </w:t>
      </w:r>
      <w:r w:rsidRPr="00E82A9D">
        <w:rPr>
          <w:w w:val="105"/>
          <w:sz w:val="18"/>
          <w:szCs w:val="18"/>
        </w:rPr>
        <w:t>disincentive.</w:t>
      </w:r>
      <w:r w:rsidRPr="00E82A9D">
        <w:rPr>
          <w:spacing w:val="10"/>
          <w:w w:val="105"/>
          <w:sz w:val="18"/>
          <w:szCs w:val="18"/>
        </w:rPr>
        <w:t xml:space="preserve"> </w:t>
      </w:r>
      <w:r w:rsidRPr="00E82A9D">
        <w:rPr>
          <w:w w:val="105"/>
          <w:sz w:val="18"/>
          <w:szCs w:val="18"/>
        </w:rPr>
        <w:t>We</w:t>
      </w:r>
      <w:r w:rsidRPr="00E82A9D">
        <w:rPr>
          <w:spacing w:val="-5"/>
          <w:w w:val="105"/>
          <w:sz w:val="18"/>
          <w:szCs w:val="18"/>
        </w:rPr>
        <w:t xml:space="preserve"> </w:t>
      </w:r>
      <w:r w:rsidRPr="00E82A9D">
        <w:rPr>
          <w:w w:val="105"/>
          <w:sz w:val="18"/>
          <w:szCs w:val="18"/>
        </w:rPr>
        <w:t>also</w:t>
      </w:r>
      <w:r w:rsidRPr="00E82A9D">
        <w:rPr>
          <w:spacing w:val="-5"/>
          <w:w w:val="105"/>
          <w:sz w:val="18"/>
          <w:szCs w:val="18"/>
        </w:rPr>
        <w:t xml:space="preserve"> </w:t>
      </w:r>
      <w:r w:rsidRPr="00E82A9D">
        <w:rPr>
          <w:w w:val="105"/>
          <w:sz w:val="18"/>
          <w:szCs w:val="18"/>
        </w:rPr>
        <w:t>ﬁnd</w:t>
      </w:r>
      <w:r w:rsidRPr="00E82A9D">
        <w:rPr>
          <w:spacing w:val="-5"/>
          <w:w w:val="105"/>
          <w:sz w:val="18"/>
          <w:szCs w:val="18"/>
        </w:rPr>
        <w:t xml:space="preserve"> </w:t>
      </w:r>
      <w:r w:rsidRPr="00E82A9D">
        <w:rPr>
          <w:w w:val="105"/>
          <w:sz w:val="18"/>
          <w:szCs w:val="18"/>
        </w:rPr>
        <w:t>that</w:t>
      </w:r>
      <w:r w:rsidRPr="00E82A9D">
        <w:rPr>
          <w:spacing w:val="-5"/>
          <w:w w:val="105"/>
          <w:sz w:val="18"/>
          <w:szCs w:val="18"/>
        </w:rPr>
        <w:t xml:space="preserve"> </w:t>
      </w:r>
      <w:r w:rsidRPr="00E82A9D">
        <w:rPr>
          <w:w w:val="105"/>
          <w:sz w:val="18"/>
          <w:szCs w:val="18"/>
        </w:rPr>
        <w:t>the</w:t>
      </w:r>
      <w:r w:rsidRPr="00E82A9D">
        <w:rPr>
          <w:spacing w:val="-5"/>
          <w:w w:val="105"/>
          <w:sz w:val="18"/>
          <w:szCs w:val="18"/>
        </w:rPr>
        <w:t xml:space="preserve"> </w:t>
      </w:r>
      <w:r w:rsidRPr="00E82A9D">
        <w:rPr>
          <w:w w:val="105"/>
          <w:sz w:val="18"/>
          <w:szCs w:val="18"/>
        </w:rPr>
        <w:t>distance</w:t>
      </w:r>
      <w:r w:rsidRPr="00E82A9D">
        <w:rPr>
          <w:spacing w:val="-5"/>
          <w:w w:val="105"/>
          <w:sz w:val="18"/>
          <w:szCs w:val="18"/>
        </w:rPr>
        <w:t xml:space="preserve"> </w:t>
      </w:r>
      <w:r w:rsidRPr="00E82A9D">
        <w:rPr>
          <w:w w:val="105"/>
          <w:sz w:val="18"/>
          <w:szCs w:val="18"/>
        </w:rPr>
        <w:t>between</w:t>
      </w:r>
      <w:r w:rsidRPr="00E82A9D">
        <w:rPr>
          <w:spacing w:val="-5"/>
          <w:w w:val="105"/>
          <w:sz w:val="18"/>
          <w:szCs w:val="18"/>
        </w:rPr>
        <w:t xml:space="preserve"> </w:t>
      </w:r>
      <w:r w:rsidRPr="00E82A9D">
        <w:rPr>
          <w:w w:val="105"/>
          <w:sz w:val="18"/>
          <w:szCs w:val="18"/>
        </w:rPr>
        <w:t>buyer</w:t>
      </w:r>
      <w:r w:rsidRPr="00E82A9D">
        <w:rPr>
          <w:spacing w:val="-5"/>
          <w:w w:val="105"/>
          <w:sz w:val="18"/>
          <w:szCs w:val="18"/>
        </w:rPr>
        <w:t xml:space="preserve"> </w:t>
      </w:r>
      <w:r w:rsidRPr="00E82A9D">
        <w:rPr>
          <w:w w:val="105"/>
          <w:sz w:val="18"/>
          <w:szCs w:val="18"/>
        </w:rPr>
        <w:t>and</w:t>
      </w:r>
      <w:r w:rsidRPr="00E82A9D">
        <w:rPr>
          <w:spacing w:val="-5"/>
          <w:w w:val="105"/>
          <w:sz w:val="18"/>
          <w:szCs w:val="18"/>
        </w:rPr>
        <w:t xml:space="preserve"> </w:t>
      </w:r>
      <w:r w:rsidRPr="00E82A9D">
        <w:rPr>
          <w:w w:val="105"/>
          <w:sz w:val="18"/>
          <w:szCs w:val="18"/>
        </w:rPr>
        <w:t>seller</w:t>
      </w:r>
      <w:r w:rsidRPr="00E82A9D">
        <w:rPr>
          <w:spacing w:val="-5"/>
          <w:w w:val="105"/>
          <w:sz w:val="18"/>
          <w:szCs w:val="18"/>
        </w:rPr>
        <w:t xml:space="preserve"> </w:t>
      </w:r>
      <w:r w:rsidRPr="00E82A9D">
        <w:rPr>
          <w:w w:val="105"/>
          <w:sz w:val="18"/>
          <w:szCs w:val="18"/>
        </w:rPr>
        <w:t xml:space="preserve">ﬁrms </w:t>
      </w:r>
      <w:r w:rsidRPr="00E82A9D">
        <w:rPr>
          <w:sz w:val="18"/>
          <w:szCs w:val="18"/>
        </w:rPr>
        <w:t>works as a disincentive for the whole period, but the importance has dwindled to economic insigniﬁcance</w:t>
      </w:r>
      <w:r w:rsidRPr="00E82A9D">
        <w:rPr>
          <w:spacing w:val="40"/>
          <w:w w:val="105"/>
          <w:sz w:val="18"/>
          <w:szCs w:val="18"/>
        </w:rPr>
        <w:t xml:space="preserve"> </w:t>
      </w:r>
      <w:r w:rsidRPr="00E82A9D">
        <w:rPr>
          <w:w w:val="105"/>
          <w:sz w:val="18"/>
          <w:szCs w:val="18"/>
        </w:rPr>
        <w:t>in</w:t>
      </w:r>
      <w:r w:rsidRPr="00E82A9D">
        <w:rPr>
          <w:spacing w:val="-1"/>
          <w:w w:val="105"/>
          <w:sz w:val="18"/>
          <w:szCs w:val="18"/>
        </w:rPr>
        <w:t xml:space="preserve"> </w:t>
      </w:r>
      <w:r w:rsidRPr="00E82A9D">
        <w:rPr>
          <w:w w:val="105"/>
          <w:sz w:val="18"/>
          <w:szCs w:val="18"/>
        </w:rPr>
        <w:t>recent</w:t>
      </w:r>
      <w:r w:rsidRPr="00E82A9D">
        <w:rPr>
          <w:spacing w:val="-1"/>
          <w:w w:val="105"/>
          <w:sz w:val="18"/>
          <w:szCs w:val="18"/>
        </w:rPr>
        <w:t xml:space="preserve"> </w:t>
      </w:r>
      <w:r w:rsidRPr="00E82A9D">
        <w:rPr>
          <w:w w:val="105"/>
          <w:sz w:val="18"/>
          <w:szCs w:val="18"/>
        </w:rPr>
        <w:t>years.</w:t>
      </w:r>
      <w:r w:rsidRPr="00E82A9D">
        <w:rPr>
          <w:spacing w:val="19"/>
          <w:w w:val="105"/>
          <w:sz w:val="18"/>
          <w:szCs w:val="18"/>
        </w:rPr>
        <w:t xml:space="preserve"> </w:t>
      </w:r>
      <w:r w:rsidRPr="00E82A9D">
        <w:rPr>
          <w:w w:val="105"/>
          <w:sz w:val="18"/>
          <w:szCs w:val="18"/>
        </w:rPr>
        <w:t>In</w:t>
      </w:r>
      <w:r w:rsidRPr="00E82A9D">
        <w:rPr>
          <w:spacing w:val="-1"/>
          <w:w w:val="105"/>
          <w:sz w:val="18"/>
          <w:szCs w:val="18"/>
        </w:rPr>
        <w:t xml:space="preserve"> </w:t>
      </w:r>
      <w:r w:rsidRPr="00E82A9D">
        <w:rPr>
          <w:w w:val="105"/>
          <w:sz w:val="18"/>
          <w:szCs w:val="18"/>
        </w:rPr>
        <w:t>counterfactual</w:t>
      </w:r>
      <w:r w:rsidRPr="00E82A9D">
        <w:rPr>
          <w:spacing w:val="-1"/>
          <w:w w:val="105"/>
          <w:sz w:val="18"/>
          <w:szCs w:val="18"/>
        </w:rPr>
        <w:t xml:space="preserve"> </w:t>
      </w:r>
      <w:r w:rsidRPr="00E82A9D">
        <w:rPr>
          <w:w w:val="105"/>
          <w:sz w:val="18"/>
          <w:szCs w:val="18"/>
        </w:rPr>
        <w:t>simulations, we</w:t>
      </w:r>
      <w:r w:rsidRPr="00E82A9D">
        <w:rPr>
          <w:spacing w:val="-1"/>
          <w:w w:val="105"/>
          <w:sz w:val="18"/>
          <w:szCs w:val="18"/>
        </w:rPr>
        <w:t xml:space="preserve"> </w:t>
      </w:r>
      <w:r w:rsidRPr="00E82A9D">
        <w:rPr>
          <w:w w:val="105"/>
          <w:sz w:val="18"/>
          <w:szCs w:val="18"/>
        </w:rPr>
        <w:t>ﬁnd</w:t>
      </w:r>
      <w:r w:rsidRPr="00E82A9D">
        <w:rPr>
          <w:spacing w:val="-1"/>
          <w:w w:val="105"/>
          <w:sz w:val="18"/>
          <w:szCs w:val="18"/>
        </w:rPr>
        <w:t xml:space="preserve"> </w:t>
      </w:r>
      <w:r w:rsidRPr="00E82A9D">
        <w:rPr>
          <w:w w:val="105"/>
          <w:sz w:val="18"/>
          <w:szCs w:val="18"/>
        </w:rPr>
        <w:t>that</w:t>
      </w:r>
      <w:r w:rsidRPr="00E82A9D">
        <w:rPr>
          <w:spacing w:val="-1"/>
          <w:w w:val="105"/>
          <w:sz w:val="18"/>
          <w:szCs w:val="18"/>
        </w:rPr>
        <w:t xml:space="preserve"> </w:t>
      </w:r>
      <w:r w:rsidRPr="00E82A9D">
        <w:rPr>
          <w:w w:val="105"/>
          <w:sz w:val="18"/>
          <w:szCs w:val="18"/>
        </w:rPr>
        <w:t>the</w:t>
      </w:r>
      <w:r w:rsidRPr="00E82A9D">
        <w:rPr>
          <w:spacing w:val="-1"/>
          <w:w w:val="105"/>
          <w:sz w:val="18"/>
          <w:szCs w:val="18"/>
        </w:rPr>
        <w:t xml:space="preserve"> </w:t>
      </w:r>
      <w:r w:rsidRPr="00E82A9D">
        <w:rPr>
          <w:w w:val="105"/>
          <w:sz w:val="18"/>
          <w:szCs w:val="18"/>
        </w:rPr>
        <w:t>prohibition</w:t>
      </w:r>
      <w:r w:rsidRPr="00E82A9D">
        <w:rPr>
          <w:spacing w:val="-1"/>
          <w:w w:val="105"/>
          <w:sz w:val="18"/>
          <w:szCs w:val="18"/>
        </w:rPr>
        <w:t xml:space="preserve"> </w:t>
      </w:r>
      <w:r w:rsidRPr="00E82A9D">
        <w:rPr>
          <w:w w:val="105"/>
          <w:sz w:val="18"/>
          <w:szCs w:val="18"/>
        </w:rPr>
        <w:t>of</w:t>
      </w:r>
      <w:r w:rsidRPr="00E82A9D">
        <w:rPr>
          <w:spacing w:val="-1"/>
          <w:w w:val="105"/>
          <w:sz w:val="18"/>
          <w:szCs w:val="18"/>
        </w:rPr>
        <w:t xml:space="preserve"> </w:t>
      </w:r>
      <w:r w:rsidRPr="00E82A9D">
        <w:rPr>
          <w:w w:val="105"/>
          <w:sz w:val="18"/>
          <w:szCs w:val="18"/>
        </w:rPr>
        <w:t>mergers</w:t>
      </w:r>
      <w:r w:rsidRPr="00E82A9D">
        <w:rPr>
          <w:spacing w:val="-1"/>
          <w:w w:val="105"/>
          <w:sz w:val="18"/>
          <w:szCs w:val="18"/>
        </w:rPr>
        <w:t xml:space="preserve"> </w:t>
      </w:r>
      <w:r w:rsidRPr="00E82A9D">
        <w:rPr>
          <w:w w:val="105"/>
          <w:sz w:val="18"/>
          <w:szCs w:val="18"/>
        </w:rPr>
        <w:t>between</w:t>
      </w:r>
      <w:r w:rsidRPr="00E82A9D">
        <w:rPr>
          <w:spacing w:val="-1"/>
          <w:w w:val="105"/>
          <w:sz w:val="18"/>
          <w:szCs w:val="18"/>
        </w:rPr>
        <w:t xml:space="preserve"> </w:t>
      </w:r>
      <w:r w:rsidRPr="00E82A9D">
        <w:rPr>
          <w:w w:val="105"/>
          <w:sz w:val="18"/>
          <w:szCs w:val="18"/>
        </w:rPr>
        <w:t>ﬁrms</w:t>
      </w:r>
      <w:r w:rsidRPr="00E82A9D">
        <w:rPr>
          <w:spacing w:val="-1"/>
          <w:w w:val="105"/>
          <w:sz w:val="18"/>
          <w:szCs w:val="18"/>
        </w:rPr>
        <w:t xml:space="preserve"> </w:t>
      </w:r>
      <w:r w:rsidRPr="00E82A9D">
        <w:rPr>
          <w:w w:val="105"/>
          <w:sz w:val="18"/>
          <w:szCs w:val="18"/>
        </w:rPr>
        <w:t>in the</w:t>
      </w:r>
      <w:r w:rsidRPr="00E82A9D">
        <w:rPr>
          <w:spacing w:val="-4"/>
          <w:w w:val="105"/>
          <w:sz w:val="18"/>
          <w:szCs w:val="18"/>
        </w:rPr>
        <w:t xml:space="preserve"> </w:t>
      </w:r>
      <w:r w:rsidRPr="00E82A9D">
        <w:rPr>
          <w:w w:val="105"/>
          <w:sz w:val="18"/>
          <w:szCs w:val="18"/>
        </w:rPr>
        <w:t>same</w:t>
      </w:r>
      <w:r w:rsidRPr="00E82A9D">
        <w:rPr>
          <w:spacing w:val="-4"/>
          <w:w w:val="105"/>
          <w:sz w:val="18"/>
          <w:szCs w:val="18"/>
        </w:rPr>
        <w:t xml:space="preserve"> </w:t>
      </w:r>
      <w:r w:rsidRPr="00E82A9D">
        <w:rPr>
          <w:w w:val="105"/>
          <w:sz w:val="18"/>
          <w:szCs w:val="18"/>
        </w:rPr>
        <w:t>country</w:t>
      </w:r>
      <w:r w:rsidRPr="00E82A9D">
        <w:rPr>
          <w:spacing w:val="-4"/>
          <w:w w:val="105"/>
          <w:sz w:val="18"/>
          <w:szCs w:val="18"/>
        </w:rPr>
        <w:t xml:space="preserve"> </w:t>
      </w:r>
      <w:r w:rsidRPr="00E82A9D">
        <w:rPr>
          <w:w w:val="105"/>
          <w:sz w:val="18"/>
          <w:szCs w:val="18"/>
        </w:rPr>
        <w:t>aﬀects</w:t>
      </w:r>
      <w:r w:rsidRPr="00E82A9D">
        <w:rPr>
          <w:spacing w:val="-4"/>
          <w:w w:val="105"/>
          <w:sz w:val="18"/>
          <w:szCs w:val="18"/>
        </w:rPr>
        <w:t xml:space="preserve"> </w:t>
      </w:r>
      <w:r w:rsidRPr="00E82A9D">
        <w:rPr>
          <w:w w:val="105"/>
          <w:sz w:val="18"/>
          <w:szCs w:val="18"/>
        </w:rPr>
        <w:t>the</w:t>
      </w:r>
      <w:r w:rsidRPr="00E82A9D">
        <w:rPr>
          <w:spacing w:val="-4"/>
          <w:w w:val="105"/>
          <w:sz w:val="18"/>
          <w:szCs w:val="18"/>
        </w:rPr>
        <w:t xml:space="preserve"> </w:t>
      </w:r>
      <w:r w:rsidRPr="00E82A9D">
        <w:rPr>
          <w:w w:val="105"/>
          <w:sz w:val="18"/>
          <w:szCs w:val="18"/>
        </w:rPr>
        <w:t>merger</w:t>
      </w:r>
      <w:r w:rsidRPr="00E82A9D">
        <w:rPr>
          <w:spacing w:val="-4"/>
          <w:w w:val="105"/>
          <w:sz w:val="18"/>
          <w:szCs w:val="18"/>
        </w:rPr>
        <w:t xml:space="preserve"> </w:t>
      </w:r>
      <w:r w:rsidRPr="00E82A9D">
        <w:rPr>
          <w:w w:val="105"/>
          <w:sz w:val="18"/>
          <w:szCs w:val="18"/>
        </w:rPr>
        <w:t>conﬁguration</w:t>
      </w:r>
      <w:r w:rsidRPr="00E82A9D">
        <w:rPr>
          <w:spacing w:val="-4"/>
          <w:w w:val="105"/>
          <w:sz w:val="18"/>
          <w:szCs w:val="18"/>
        </w:rPr>
        <w:t xml:space="preserve"> </w:t>
      </w:r>
      <w:r w:rsidRPr="00E82A9D">
        <w:rPr>
          <w:w w:val="105"/>
          <w:sz w:val="18"/>
          <w:szCs w:val="18"/>
        </w:rPr>
        <w:t>of</w:t>
      </w:r>
      <w:r w:rsidRPr="00E82A9D">
        <w:rPr>
          <w:spacing w:val="-4"/>
          <w:w w:val="105"/>
          <w:sz w:val="18"/>
          <w:szCs w:val="18"/>
        </w:rPr>
        <w:t xml:space="preserve"> </w:t>
      </w:r>
      <w:r w:rsidRPr="00E82A9D">
        <w:rPr>
          <w:w w:val="105"/>
          <w:sz w:val="18"/>
          <w:szCs w:val="18"/>
        </w:rPr>
        <w:t>not</w:t>
      </w:r>
      <w:r w:rsidRPr="00E82A9D">
        <w:rPr>
          <w:spacing w:val="-4"/>
          <w:w w:val="105"/>
          <w:sz w:val="18"/>
          <w:szCs w:val="18"/>
        </w:rPr>
        <w:t xml:space="preserve"> </w:t>
      </w:r>
      <w:r w:rsidRPr="00E82A9D">
        <w:rPr>
          <w:w w:val="105"/>
          <w:sz w:val="18"/>
          <w:szCs w:val="18"/>
        </w:rPr>
        <w:t>only</w:t>
      </w:r>
      <w:r w:rsidRPr="00E82A9D">
        <w:rPr>
          <w:spacing w:val="-4"/>
          <w:w w:val="105"/>
          <w:sz w:val="18"/>
          <w:szCs w:val="18"/>
        </w:rPr>
        <w:t xml:space="preserve"> </w:t>
      </w:r>
      <w:r w:rsidRPr="00E82A9D">
        <w:rPr>
          <w:w w:val="105"/>
          <w:sz w:val="18"/>
          <w:szCs w:val="18"/>
        </w:rPr>
        <w:t>ﬁrms</w:t>
      </w:r>
      <w:r w:rsidRPr="00E82A9D">
        <w:rPr>
          <w:spacing w:val="-4"/>
          <w:w w:val="105"/>
          <w:sz w:val="18"/>
          <w:szCs w:val="18"/>
        </w:rPr>
        <w:t xml:space="preserve"> </w:t>
      </w:r>
      <w:r w:rsidRPr="00E82A9D">
        <w:rPr>
          <w:w w:val="105"/>
          <w:sz w:val="18"/>
          <w:szCs w:val="18"/>
        </w:rPr>
        <w:t>involved</w:t>
      </w:r>
      <w:r w:rsidRPr="00E82A9D">
        <w:rPr>
          <w:spacing w:val="-4"/>
          <w:w w:val="105"/>
          <w:sz w:val="18"/>
          <w:szCs w:val="18"/>
        </w:rPr>
        <w:t xml:space="preserve"> </w:t>
      </w:r>
      <w:r w:rsidRPr="00E82A9D">
        <w:rPr>
          <w:w w:val="105"/>
          <w:sz w:val="18"/>
          <w:szCs w:val="18"/>
        </w:rPr>
        <w:t>in</w:t>
      </w:r>
      <w:r w:rsidRPr="00E82A9D">
        <w:rPr>
          <w:spacing w:val="-4"/>
          <w:w w:val="105"/>
          <w:sz w:val="18"/>
          <w:szCs w:val="18"/>
        </w:rPr>
        <w:t xml:space="preserve"> </w:t>
      </w:r>
      <w:r w:rsidRPr="00E82A9D">
        <w:rPr>
          <w:w w:val="105"/>
          <w:sz w:val="18"/>
          <w:szCs w:val="18"/>
        </w:rPr>
        <w:t>prohibited</w:t>
      </w:r>
      <w:r w:rsidRPr="00E82A9D">
        <w:rPr>
          <w:spacing w:val="-4"/>
          <w:w w:val="105"/>
          <w:sz w:val="18"/>
          <w:szCs w:val="18"/>
        </w:rPr>
        <w:t xml:space="preserve"> </w:t>
      </w:r>
      <w:r w:rsidRPr="00E82A9D">
        <w:rPr>
          <w:w w:val="105"/>
          <w:sz w:val="18"/>
          <w:szCs w:val="18"/>
        </w:rPr>
        <w:t>mergers,</w:t>
      </w:r>
      <w:r w:rsidRPr="00E82A9D">
        <w:rPr>
          <w:spacing w:val="-4"/>
          <w:w w:val="105"/>
          <w:sz w:val="18"/>
          <w:szCs w:val="18"/>
        </w:rPr>
        <w:t xml:space="preserve"> </w:t>
      </w:r>
      <w:r w:rsidRPr="00E82A9D">
        <w:rPr>
          <w:w w:val="105"/>
          <w:sz w:val="18"/>
          <w:szCs w:val="18"/>
        </w:rPr>
        <w:t>but also ﬁrms involved in permitted mergers.</w:t>
      </w:r>
    </w:p>
    <w:p w14:paraId="0BD185C3" w14:textId="77777777" w:rsidR="00907D44" w:rsidRPr="00E82A9D" w:rsidRDefault="00907D44" w:rsidP="00907D44">
      <w:pPr>
        <w:pStyle w:val="a3"/>
        <w:rPr>
          <w:sz w:val="18"/>
        </w:rPr>
      </w:pPr>
    </w:p>
    <w:p w14:paraId="00054988" w14:textId="77777777" w:rsidR="00907D44" w:rsidRPr="00E82A9D" w:rsidRDefault="00907D44" w:rsidP="00907D44">
      <w:pPr>
        <w:pStyle w:val="1"/>
        <w:numPr>
          <w:ilvl w:val="0"/>
          <w:numId w:val="1"/>
        </w:numPr>
        <w:tabs>
          <w:tab w:val="left" w:pos="570"/>
        </w:tabs>
        <w:spacing w:before="160"/>
        <w:ind w:hanging="470"/>
        <w:rPr>
          <w:rFonts w:ascii="Times New Roman" w:hAnsi="Times New Roman" w:cs="Times New Roman"/>
          <w:sz w:val="32"/>
          <w:szCs w:val="32"/>
        </w:rPr>
      </w:pPr>
      <w:r w:rsidRPr="00E82A9D">
        <w:rPr>
          <w:rFonts w:ascii="Times New Roman" w:hAnsi="Times New Roman" w:cs="Times New Roman"/>
          <w:spacing w:val="-2"/>
          <w:sz w:val="32"/>
          <w:szCs w:val="32"/>
        </w:rPr>
        <w:t>Introduction</w:t>
      </w:r>
    </w:p>
    <w:p w14:paraId="65E2A904" w14:textId="77777777" w:rsidR="00907D44" w:rsidRPr="00E82A9D" w:rsidRDefault="00907D44" w:rsidP="00907D44">
      <w:pPr>
        <w:pStyle w:val="a3"/>
        <w:rPr>
          <w:b/>
          <w:sz w:val="20"/>
          <w:szCs w:val="20"/>
        </w:rPr>
      </w:pPr>
    </w:p>
    <w:p w14:paraId="044BDDD9" w14:textId="77777777" w:rsidR="00907D44" w:rsidRPr="00E82A9D" w:rsidRDefault="00907D44" w:rsidP="00EE0220">
      <w:pPr>
        <w:pStyle w:val="a3"/>
        <w:spacing w:line="424" w:lineRule="auto"/>
        <w:ind w:left="100" w:right="139"/>
        <w:jc w:val="both"/>
        <w:rPr>
          <w:w w:val="110"/>
          <w:sz w:val="20"/>
          <w:szCs w:val="20"/>
        </w:rPr>
      </w:pPr>
      <w:r w:rsidRPr="00E82A9D">
        <w:rPr>
          <w:w w:val="110"/>
          <w:sz w:val="20"/>
          <w:szCs w:val="20"/>
        </w:rPr>
        <w:t>Container shipping plays a pivotal role in global trade, revolutionizing the world.</w:t>
      </w:r>
      <w:r w:rsidRPr="00E82A9D">
        <w:rPr>
          <w:spacing w:val="40"/>
          <w:w w:val="110"/>
          <w:sz w:val="20"/>
          <w:szCs w:val="20"/>
        </w:rPr>
        <w:t xml:space="preserve"> </w:t>
      </w:r>
      <w:r w:rsidRPr="00E82A9D">
        <w:rPr>
          <w:w w:val="110"/>
          <w:sz w:val="20"/>
          <w:szCs w:val="20"/>
        </w:rPr>
        <w:t>According to data from</w:t>
      </w:r>
      <w:r w:rsidRPr="00E82A9D">
        <w:rPr>
          <w:spacing w:val="40"/>
          <w:w w:val="110"/>
          <w:sz w:val="20"/>
          <w:szCs w:val="20"/>
        </w:rPr>
        <w:t xml:space="preserve"> </w:t>
      </w:r>
      <w:r w:rsidRPr="00E82A9D">
        <w:rPr>
          <w:w w:val="110"/>
          <w:sz w:val="20"/>
          <w:szCs w:val="20"/>
        </w:rPr>
        <w:t>IHS</w:t>
      </w:r>
      <w:r w:rsidRPr="00E82A9D">
        <w:rPr>
          <w:spacing w:val="33"/>
          <w:w w:val="110"/>
          <w:sz w:val="20"/>
          <w:szCs w:val="20"/>
        </w:rPr>
        <w:t xml:space="preserve"> </w:t>
      </w:r>
      <w:r w:rsidRPr="00E82A9D">
        <w:rPr>
          <w:w w:val="110"/>
          <w:sz w:val="20"/>
          <w:szCs w:val="20"/>
        </w:rPr>
        <w:t>Markit</w:t>
      </w:r>
      <w:r w:rsidRPr="00E82A9D">
        <w:rPr>
          <w:spacing w:val="33"/>
          <w:w w:val="110"/>
          <w:sz w:val="20"/>
          <w:szCs w:val="20"/>
        </w:rPr>
        <w:t xml:space="preserve"> </w:t>
      </w:r>
      <w:r w:rsidRPr="00E82A9D">
        <w:rPr>
          <w:w w:val="110"/>
          <w:sz w:val="20"/>
          <w:szCs w:val="20"/>
        </w:rPr>
        <w:t>and</w:t>
      </w:r>
      <w:r w:rsidRPr="00E82A9D">
        <w:rPr>
          <w:spacing w:val="33"/>
          <w:w w:val="110"/>
          <w:sz w:val="20"/>
          <w:szCs w:val="20"/>
        </w:rPr>
        <w:t xml:space="preserve"> </w:t>
      </w:r>
      <w:r w:rsidRPr="00E82A9D">
        <w:rPr>
          <w:w w:val="110"/>
          <w:sz w:val="20"/>
          <w:szCs w:val="20"/>
        </w:rPr>
        <w:t>Descartes</w:t>
      </w:r>
      <w:r w:rsidRPr="00E82A9D">
        <w:rPr>
          <w:spacing w:val="33"/>
          <w:w w:val="110"/>
          <w:sz w:val="20"/>
          <w:szCs w:val="20"/>
        </w:rPr>
        <w:t xml:space="preserve"> </w:t>
      </w:r>
      <w:proofErr w:type="spellStart"/>
      <w:r w:rsidRPr="00E82A9D">
        <w:rPr>
          <w:w w:val="110"/>
          <w:sz w:val="20"/>
          <w:szCs w:val="20"/>
        </w:rPr>
        <w:t>Datamyne</w:t>
      </w:r>
      <w:proofErr w:type="spellEnd"/>
      <w:r w:rsidRPr="00E82A9D">
        <w:rPr>
          <w:w w:val="110"/>
          <w:sz w:val="20"/>
          <w:szCs w:val="20"/>
        </w:rPr>
        <w:t>,</w:t>
      </w:r>
      <w:r w:rsidRPr="00E82A9D">
        <w:rPr>
          <w:spacing w:val="39"/>
          <w:w w:val="110"/>
          <w:sz w:val="20"/>
          <w:szCs w:val="20"/>
        </w:rPr>
        <w:t xml:space="preserve"> </w:t>
      </w:r>
      <w:r w:rsidRPr="00E82A9D">
        <w:rPr>
          <w:w w:val="110"/>
          <w:sz w:val="20"/>
          <w:szCs w:val="20"/>
        </w:rPr>
        <w:t>it</w:t>
      </w:r>
      <w:r w:rsidRPr="00E82A9D">
        <w:rPr>
          <w:spacing w:val="33"/>
          <w:w w:val="110"/>
          <w:sz w:val="20"/>
          <w:szCs w:val="20"/>
        </w:rPr>
        <w:t xml:space="preserve"> </w:t>
      </w:r>
      <w:r w:rsidRPr="00E82A9D">
        <w:rPr>
          <w:w w:val="110"/>
          <w:sz w:val="20"/>
          <w:szCs w:val="20"/>
        </w:rPr>
        <w:t>constituted</w:t>
      </w:r>
      <w:r w:rsidRPr="00E82A9D">
        <w:rPr>
          <w:spacing w:val="33"/>
          <w:w w:val="110"/>
          <w:sz w:val="20"/>
          <w:szCs w:val="20"/>
        </w:rPr>
        <w:t xml:space="preserve"> </w:t>
      </w:r>
      <w:r w:rsidRPr="00E82A9D">
        <w:rPr>
          <w:w w:val="110"/>
          <w:sz w:val="20"/>
          <w:szCs w:val="20"/>
        </w:rPr>
        <w:t>45.4%</w:t>
      </w:r>
      <w:r w:rsidRPr="00E82A9D">
        <w:rPr>
          <w:spacing w:val="33"/>
          <w:w w:val="110"/>
          <w:sz w:val="20"/>
          <w:szCs w:val="20"/>
        </w:rPr>
        <w:t xml:space="preserve"> </w:t>
      </w:r>
      <w:r w:rsidRPr="00E82A9D">
        <w:rPr>
          <w:w w:val="110"/>
          <w:sz w:val="20"/>
          <w:szCs w:val="20"/>
        </w:rPr>
        <w:t>of</w:t>
      </w:r>
      <w:r w:rsidRPr="00E82A9D">
        <w:rPr>
          <w:spacing w:val="34"/>
          <w:w w:val="110"/>
          <w:sz w:val="20"/>
          <w:szCs w:val="20"/>
        </w:rPr>
        <w:t xml:space="preserve"> </w:t>
      </w:r>
      <w:r w:rsidRPr="00E82A9D">
        <w:rPr>
          <w:w w:val="110"/>
          <w:sz w:val="20"/>
          <w:szCs w:val="20"/>
        </w:rPr>
        <w:t>amount-based</w:t>
      </w:r>
      <w:r w:rsidRPr="00E82A9D">
        <w:rPr>
          <w:spacing w:val="33"/>
          <w:w w:val="110"/>
          <w:sz w:val="20"/>
          <w:szCs w:val="20"/>
        </w:rPr>
        <w:t xml:space="preserve"> </w:t>
      </w:r>
      <w:r w:rsidRPr="00E82A9D">
        <w:rPr>
          <w:w w:val="110"/>
          <w:sz w:val="20"/>
          <w:szCs w:val="20"/>
        </w:rPr>
        <w:t>imports</w:t>
      </w:r>
      <w:r w:rsidRPr="00E82A9D">
        <w:rPr>
          <w:spacing w:val="33"/>
          <w:w w:val="110"/>
          <w:sz w:val="20"/>
          <w:szCs w:val="20"/>
        </w:rPr>
        <w:t xml:space="preserve"> </w:t>
      </w:r>
      <w:r w:rsidRPr="00E82A9D">
        <w:rPr>
          <w:w w:val="110"/>
          <w:sz w:val="20"/>
          <w:szCs w:val="20"/>
        </w:rPr>
        <w:t>to</w:t>
      </w:r>
      <w:r w:rsidRPr="00E82A9D">
        <w:rPr>
          <w:spacing w:val="33"/>
          <w:w w:val="110"/>
          <w:sz w:val="20"/>
          <w:szCs w:val="20"/>
        </w:rPr>
        <w:t xml:space="preserve"> </w:t>
      </w:r>
      <w:r w:rsidRPr="00E82A9D">
        <w:rPr>
          <w:w w:val="110"/>
          <w:sz w:val="20"/>
          <w:szCs w:val="20"/>
        </w:rPr>
        <w:t>the</w:t>
      </w:r>
      <w:r w:rsidRPr="00E82A9D">
        <w:rPr>
          <w:spacing w:val="33"/>
          <w:w w:val="110"/>
          <w:sz w:val="20"/>
          <w:szCs w:val="20"/>
        </w:rPr>
        <w:t xml:space="preserve"> </w:t>
      </w:r>
      <w:r w:rsidRPr="00E82A9D">
        <w:rPr>
          <w:w w:val="110"/>
          <w:sz w:val="20"/>
          <w:szCs w:val="20"/>
        </w:rPr>
        <w:t>U.S.,</w:t>
      </w:r>
      <w:r w:rsidRPr="00E82A9D">
        <w:rPr>
          <w:spacing w:val="39"/>
          <w:w w:val="110"/>
          <w:sz w:val="20"/>
          <w:szCs w:val="20"/>
        </w:rPr>
        <w:t xml:space="preserve"> </w:t>
      </w:r>
      <w:r w:rsidRPr="00E82A9D">
        <w:rPr>
          <w:spacing w:val="-2"/>
          <w:w w:val="110"/>
          <w:sz w:val="20"/>
          <w:szCs w:val="20"/>
        </w:rPr>
        <w:t>21.3</w:t>
      </w:r>
      <w:r w:rsidR="00EF6CE1" w:rsidRPr="00E82A9D">
        <w:rPr>
          <w:spacing w:val="-2"/>
          <w:w w:val="110"/>
          <w:sz w:val="20"/>
          <w:szCs w:val="20"/>
        </w:rPr>
        <w:t xml:space="preserve"> </w:t>
      </w:r>
      <w:r w:rsidR="00EF6CE1" w:rsidRPr="00E82A9D">
        <w:rPr>
          <w:w w:val="110"/>
          <w:sz w:val="20"/>
          <w:szCs w:val="20"/>
        </w:rPr>
        <w:t xml:space="preserve">of amount-based exports from the </w:t>
      </w:r>
      <w:ins w:id="20" w:author="Author">
        <w:r w:rsidR="00EF6CE1" w:rsidRPr="00E82A9D">
          <w:rPr>
            <w:w w:val="110"/>
            <w:sz w:val="20"/>
            <w:szCs w:val="20"/>
          </w:rPr>
          <w:t>United</w:t>
        </w:r>
      </w:ins>
      <w:del w:id="21" w:author="Author">
        <w:r w:rsidR="00EF6CE1" w:rsidRPr="00E82A9D">
          <w:rPr>
            <w:w w:val="110"/>
            <w:sz w:val="20"/>
            <w:szCs w:val="20"/>
          </w:rPr>
          <w:delText>U.S.</w:delText>
        </w:r>
      </w:del>
      <w:ins w:id="22" w:author="Author">
        <w:r w:rsidR="00EF6CE1" w:rsidRPr="00E82A9D">
          <w:rPr>
            <w:w w:val="110"/>
            <w:sz w:val="20"/>
            <w:szCs w:val="20"/>
          </w:rPr>
          <w:t xml:space="preserve"> States</w:t>
        </w:r>
      </w:ins>
      <w:del w:id="23" w:author="Author">
        <w:r w:rsidR="00EF6CE1" w:rsidRPr="00E82A9D">
          <w:rPr>
            <w:w w:val="110"/>
            <w:sz w:val="20"/>
            <w:szCs w:val="20"/>
          </w:rPr>
          <w:delText>,</w:delText>
        </w:r>
      </w:del>
      <w:del w:id="24" w:author="松田　琢磨" w:date="2023-10-15T11:44:00Z">
        <w:r w:rsidR="00EF6CE1" w:rsidRPr="00E82A9D">
          <w:rPr>
            <w:w w:val="110"/>
            <w:sz w:val="20"/>
            <w:szCs w:val="20"/>
          </w:rPr>
          <w:delText>.,</w:delText>
        </w:r>
      </w:del>
      <w:r w:rsidR="00EF6CE1" w:rsidRPr="00E82A9D">
        <w:rPr>
          <w:w w:val="110"/>
          <w:sz w:val="20"/>
          <w:szCs w:val="20"/>
        </w:rPr>
        <w:t xml:space="preserve"> and 10.1% of quantity-based world trade </w:t>
      </w:r>
      <w:ins w:id="25" w:author="Author">
        <w:r w:rsidR="00EF6CE1" w:rsidRPr="00E82A9D">
          <w:rPr>
            <w:w w:val="110"/>
            <w:sz w:val="20"/>
            <w:szCs w:val="20"/>
          </w:rPr>
          <w:t>by</w:t>
        </w:r>
      </w:ins>
      <w:del w:id="26" w:author="Author">
        <w:r w:rsidR="00EF6CE1" w:rsidRPr="00E82A9D">
          <w:rPr>
            <w:w w:val="110"/>
            <w:sz w:val="20"/>
            <w:szCs w:val="20"/>
          </w:rPr>
          <w:delText>in</w:delText>
        </w:r>
      </w:del>
      <w:r w:rsidR="00EF6CE1" w:rsidRPr="00E82A9D">
        <w:rPr>
          <w:w w:val="110"/>
          <w:sz w:val="20"/>
          <w:szCs w:val="20"/>
        </w:rPr>
        <w:t xml:space="preserve"> 2021.</w:t>
      </w:r>
      <w:r w:rsidR="00EF6CE1" w:rsidRPr="00E82A9D">
        <w:rPr>
          <w:spacing w:val="40"/>
          <w:w w:val="110"/>
          <w:sz w:val="20"/>
          <w:szCs w:val="20"/>
        </w:rPr>
        <w:t xml:space="preserve"> </w:t>
      </w:r>
      <w:r w:rsidR="00EF6CE1" w:rsidRPr="00E82A9D">
        <w:rPr>
          <w:w w:val="110"/>
          <w:sz w:val="20"/>
          <w:szCs w:val="20"/>
        </w:rPr>
        <w:t>Moreover, the container shipping industry presents an intriguing opportunity to investigate industry dynamics, including entry,</w:t>
      </w:r>
      <w:r w:rsidR="00EF6CE1" w:rsidRPr="00E82A9D">
        <w:rPr>
          <w:spacing w:val="-4"/>
          <w:w w:val="110"/>
          <w:sz w:val="20"/>
          <w:szCs w:val="20"/>
        </w:rPr>
        <w:t xml:space="preserve"> </w:t>
      </w:r>
      <w:r w:rsidR="00EF6CE1" w:rsidRPr="00E82A9D">
        <w:rPr>
          <w:w w:val="110"/>
          <w:sz w:val="20"/>
          <w:szCs w:val="20"/>
        </w:rPr>
        <w:t>exit,</w:t>
      </w:r>
      <w:r w:rsidR="00EF6CE1" w:rsidRPr="00E82A9D">
        <w:rPr>
          <w:spacing w:val="-4"/>
          <w:w w:val="110"/>
          <w:sz w:val="20"/>
          <w:szCs w:val="20"/>
        </w:rPr>
        <w:t xml:space="preserve"> </w:t>
      </w:r>
      <w:r w:rsidR="00EF6CE1" w:rsidRPr="00E82A9D">
        <w:rPr>
          <w:w w:val="110"/>
          <w:sz w:val="20"/>
          <w:szCs w:val="20"/>
        </w:rPr>
        <w:t>and</w:t>
      </w:r>
      <w:r w:rsidR="00EF6CE1" w:rsidRPr="00E82A9D">
        <w:rPr>
          <w:spacing w:val="-6"/>
          <w:w w:val="110"/>
          <w:sz w:val="20"/>
          <w:szCs w:val="20"/>
        </w:rPr>
        <w:t xml:space="preserve"> </w:t>
      </w:r>
      <w:r w:rsidR="00EF6CE1" w:rsidRPr="00E82A9D">
        <w:rPr>
          <w:w w:val="110"/>
          <w:sz w:val="20"/>
          <w:szCs w:val="20"/>
        </w:rPr>
        <w:t>investment</w:t>
      </w:r>
      <w:r w:rsidR="00EF6CE1" w:rsidRPr="00E82A9D">
        <w:rPr>
          <w:spacing w:val="-6"/>
          <w:w w:val="110"/>
          <w:sz w:val="20"/>
          <w:szCs w:val="20"/>
        </w:rPr>
        <w:t xml:space="preserve"> </w:t>
      </w:r>
      <w:r w:rsidR="00EF6CE1" w:rsidRPr="00E82A9D">
        <w:rPr>
          <w:w w:val="110"/>
          <w:sz w:val="20"/>
          <w:szCs w:val="20"/>
        </w:rPr>
        <w:t>(Otani</w:t>
      </w:r>
      <w:r w:rsidR="00EF6CE1" w:rsidRPr="00E82A9D">
        <w:rPr>
          <w:spacing w:val="-6"/>
          <w:w w:val="110"/>
          <w:sz w:val="20"/>
          <w:szCs w:val="20"/>
        </w:rPr>
        <w:t xml:space="preserve"> </w:t>
      </w:r>
      <w:r w:rsidR="00EF6CE1" w:rsidRPr="00E82A9D">
        <w:rPr>
          <w:w w:val="110"/>
          <w:sz w:val="20"/>
          <w:szCs w:val="20"/>
        </w:rPr>
        <w:t>2023),</w:t>
      </w:r>
      <w:r w:rsidR="00EF6CE1" w:rsidRPr="00E82A9D">
        <w:rPr>
          <w:spacing w:val="-4"/>
          <w:w w:val="110"/>
          <w:sz w:val="20"/>
          <w:szCs w:val="20"/>
        </w:rPr>
        <w:t xml:space="preserve"> </w:t>
      </w:r>
      <w:r w:rsidR="00EF6CE1" w:rsidRPr="00E82A9D">
        <w:rPr>
          <w:w w:val="110"/>
          <w:sz w:val="20"/>
          <w:szCs w:val="20"/>
        </w:rPr>
        <w:t>as</w:t>
      </w:r>
      <w:r w:rsidR="00EF6CE1" w:rsidRPr="00E82A9D">
        <w:rPr>
          <w:spacing w:val="-6"/>
          <w:w w:val="110"/>
          <w:sz w:val="20"/>
          <w:szCs w:val="20"/>
        </w:rPr>
        <w:t xml:space="preserve"> </w:t>
      </w:r>
      <w:r w:rsidR="00EF6CE1" w:rsidRPr="00E82A9D">
        <w:rPr>
          <w:w w:val="110"/>
          <w:sz w:val="20"/>
          <w:szCs w:val="20"/>
        </w:rPr>
        <w:t>well</w:t>
      </w:r>
      <w:r w:rsidR="00EF6CE1" w:rsidRPr="00E82A9D">
        <w:rPr>
          <w:spacing w:val="-6"/>
          <w:w w:val="110"/>
          <w:sz w:val="20"/>
          <w:szCs w:val="20"/>
        </w:rPr>
        <w:t xml:space="preserve"> </w:t>
      </w:r>
      <w:r w:rsidR="00EF6CE1" w:rsidRPr="00E82A9D">
        <w:rPr>
          <w:w w:val="110"/>
          <w:sz w:val="20"/>
          <w:szCs w:val="20"/>
        </w:rPr>
        <w:t>as</w:t>
      </w:r>
      <w:r w:rsidR="00EF6CE1" w:rsidRPr="00E82A9D">
        <w:rPr>
          <w:spacing w:val="-6"/>
          <w:w w:val="110"/>
          <w:sz w:val="20"/>
          <w:szCs w:val="20"/>
        </w:rPr>
        <w:t xml:space="preserve"> </w:t>
      </w:r>
      <w:r w:rsidR="00EF6CE1" w:rsidRPr="00E82A9D">
        <w:rPr>
          <w:w w:val="110"/>
          <w:sz w:val="20"/>
          <w:szCs w:val="20"/>
        </w:rPr>
        <w:t>the</w:t>
      </w:r>
      <w:r w:rsidR="00EF6CE1" w:rsidRPr="00E82A9D">
        <w:rPr>
          <w:spacing w:val="-6"/>
          <w:w w:val="110"/>
          <w:sz w:val="20"/>
          <w:szCs w:val="20"/>
        </w:rPr>
        <w:t xml:space="preserve"> </w:t>
      </w:r>
      <w:r w:rsidR="00EF6CE1" w:rsidRPr="00E82A9D">
        <w:rPr>
          <w:w w:val="110"/>
          <w:sz w:val="20"/>
          <w:szCs w:val="20"/>
        </w:rPr>
        <w:t>history</w:t>
      </w:r>
      <w:r w:rsidR="00EF6CE1" w:rsidRPr="00E82A9D">
        <w:rPr>
          <w:spacing w:val="-6"/>
          <w:w w:val="110"/>
          <w:sz w:val="20"/>
          <w:szCs w:val="20"/>
        </w:rPr>
        <w:t xml:space="preserve"> </w:t>
      </w:r>
      <w:r w:rsidR="00EF6CE1" w:rsidRPr="00E82A9D">
        <w:rPr>
          <w:w w:val="110"/>
          <w:sz w:val="20"/>
          <w:szCs w:val="20"/>
        </w:rPr>
        <w:t>of</w:t>
      </w:r>
      <w:r w:rsidR="00EF6CE1" w:rsidRPr="00E82A9D">
        <w:rPr>
          <w:spacing w:val="-6"/>
          <w:w w:val="110"/>
          <w:sz w:val="20"/>
          <w:szCs w:val="20"/>
        </w:rPr>
        <w:t xml:space="preserve"> </w:t>
      </w:r>
      <w:r w:rsidR="00EF6CE1" w:rsidRPr="00E82A9D">
        <w:rPr>
          <w:w w:val="110"/>
          <w:sz w:val="20"/>
          <w:szCs w:val="20"/>
        </w:rPr>
        <w:t>mergers</w:t>
      </w:r>
      <w:r w:rsidR="00EF6CE1" w:rsidRPr="00E82A9D">
        <w:rPr>
          <w:spacing w:val="-6"/>
          <w:w w:val="110"/>
          <w:sz w:val="20"/>
          <w:szCs w:val="20"/>
        </w:rPr>
        <w:t xml:space="preserve"> </w:t>
      </w:r>
      <w:r w:rsidR="00EF6CE1" w:rsidRPr="00E82A9D">
        <w:rPr>
          <w:w w:val="110"/>
          <w:sz w:val="20"/>
          <w:szCs w:val="20"/>
        </w:rPr>
        <w:lastRenderedPageBreak/>
        <w:t>since</w:t>
      </w:r>
      <w:r w:rsidR="00EF6CE1" w:rsidRPr="00E82A9D">
        <w:rPr>
          <w:spacing w:val="-6"/>
          <w:w w:val="110"/>
          <w:sz w:val="20"/>
          <w:szCs w:val="20"/>
        </w:rPr>
        <w:t xml:space="preserve"> </w:t>
      </w:r>
      <w:r w:rsidR="00EF6CE1" w:rsidRPr="00E82A9D">
        <w:rPr>
          <w:w w:val="110"/>
          <w:sz w:val="20"/>
          <w:szCs w:val="20"/>
        </w:rPr>
        <w:t>its</w:t>
      </w:r>
      <w:r w:rsidR="00EF6CE1" w:rsidRPr="00E82A9D">
        <w:rPr>
          <w:spacing w:val="-6"/>
          <w:w w:val="110"/>
          <w:sz w:val="20"/>
          <w:szCs w:val="20"/>
        </w:rPr>
        <w:t xml:space="preserve"> </w:t>
      </w:r>
      <w:r w:rsidR="00EF6CE1" w:rsidRPr="00E82A9D">
        <w:rPr>
          <w:w w:val="110"/>
          <w:sz w:val="20"/>
          <w:szCs w:val="20"/>
        </w:rPr>
        <w:t>global</w:t>
      </w:r>
      <w:r w:rsidR="00EF6CE1" w:rsidRPr="00E82A9D">
        <w:rPr>
          <w:spacing w:val="-6"/>
          <w:w w:val="110"/>
          <w:sz w:val="20"/>
          <w:szCs w:val="20"/>
        </w:rPr>
        <w:t xml:space="preserve"> </w:t>
      </w:r>
      <w:r w:rsidR="00EF6CE1" w:rsidRPr="00E82A9D">
        <w:rPr>
          <w:w w:val="110"/>
          <w:sz w:val="20"/>
          <w:szCs w:val="20"/>
        </w:rPr>
        <w:t>shipping</w:t>
      </w:r>
      <w:r w:rsidR="00EF6CE1" w:rsidRPr="00E82A9D">
        <w:rPr>
          <w:spacing w:val="-6"/>
          <w:w w:val="110"/>
          <w:sz w:val="20"/>
          <w:szCs w:val="20"/>
        </w:rPr>
        <w:t xml:space="preserve"> </w:t>
      </w:r>
      <w:r w:rsidR="00EF6CE1" w:rsidRPr="00E82A9D">
        <w:rPr>
          <w:w w:val="110"/>
          <w:sz w:val="20"/>
          <w:szCs w:val="20"/>
        </w:rPr>
        <w:t>operations inception in 1966.</w:t>
      </w:r>
      <w:r w:rsidR="00EF6CE1" w:rsidRPr="00E82A9D">
        <w:rPr>
          <w:spacing w:val="40"/>
          <w:w w:val="110"/>
          <w:sz w:val="20"/>
          <w:szCs w:val="20"/>
        </w:rPr>
        <w:t xml:space="preserve"> </w:t>
      </w:r>
      <w:r w:rsidR="00EF6CE1" w:rsidRPr="00E82A9D">
        <w:rPr>
          <w:w w:val="110"/>
          <w:sz w:val="20"/>
          <w:szCs w:val="20"/>
        </w:rPr>
        <w:t>Despite its signiﬁcance, there exists a notable absence of a consolidated dataset for container shipping mergers,</w:t>
      </w:r>
      <w:r w:rsidR="00EF6CE1" w:rsidRPr="00E82A9D">
        <w:rPr>
          <w:spacing w:val="35"/>
          <w:w w:val="110"/>
          <w:sz w:val="20"/>
          <w:szCs w:val="20"/>
        </w:rPr>
        <w:t xml:space="preserve"> </w:t>
      </w:r>
      <w:r w:rsidR="00EF6CE1" w:rsidRPr="00E82A9D">
        <w:rPr>
          <w:w w:val="110"/>
          <w:sz w:val="20"/>
          <w:szCs w:val="20"/>
        </w:rPr>
        <w:t xml:space="preserve">particularly from 1966 </w:t>
      </w:r>
      <w:commentRangeStart w:id="27"/>
      <w:r w:rsidR="00EF6CE1" w:rsidRPr="00E82A9D">
        <w:rPr>
          <w:w w:val="110"/>
          <w:sz w:val="20"/>
          <w:szCs w:val="20"/>
        </w:rPr>
        <w:t>to</w:t>
      </w:r>
      <w:commentRangeEnd w:id="27"/>
      <w:r w:rsidR="00EF6CE1" w:rsidRPr="00E82A9D">
        <w:rPr>
          <w:rStyle w:val="ac"/>
          <w:sz w:val="20"/>
          <w:szCs w:val="20"/>
        </w:rPr>
        <w:commentReference w:id="27"/>
      </w:r>
      <w:r w:rsidR="00EF6CE1" w:rsidRPr="00E82A9D">
        <w:rPr>
          <w:w w:val="110"/>
          <w:sz w:val="20"/>
          <w:szCs w:val="20"/>
        </w:rPr>
        <w:t xml:space="preserve"> 1990,</w:t>
      </w:r>
      <w:r w:rsidR="00EF6CE1" w:rsidRPr="00E82A9D">
        <w:rPr>
          <w:spacing w:val="35"/>
          <w:w w:val="110"/>
          <w:sz w:val="20"/>
          <w:szCs w:val="20"/>
        </w:rPr>
        <w:t xml:space="preserve"> </w:t>
      </w:r>
      <w:r w:rsidR="00EF6CE1" w:rsidRPr="00E82A9D">
        <w:rPr>
          <w:w w:val="110"/>
          <w:sz w:val="20"/>
          <w:szCs w:val="20"/>
        </w:rPr>
        <w:t xml:space="preserve">hindering quantitative research in this area. This study addresses this gap by providing a </w:t>
      </w:r>
      <w:ins w:id="28" w:author="松田　琢磨" w:date="2023-10-15T11:44:00Z">
        <w:r w:rsidR="00EF6CE1" w:rsidRPr="00E82A9D">
          <w:rPr>
            <w:w w:val="110"/>
            <w:sz w:val="20"/>
            <w:szCs w:val="20"/>
          </w:rPr>
          <w:t>uni</w:t>
        </w:r>
      </w:ins>
      <w:ins w:id="29" w:author="Author">
        <w:r w:rsidR="00EF6CE1" w:rsidRPr="00E82A9D">
          <w:rPr>
            <w:w w:val="110"/>
            <w:sz w:val="20"/>
            <w:szCs w:val="20"/>
          </w:rPr>
          <w:t>fi</w:t>
        </w:r>
      </w:ins>
      <w:del w:id="30" w:author="Author">
        <w:r w:rsidR="00EF6CE1" w:rsidRPr="00E82A9D">
          <w:rPr>
            <w:w w:val="110"/>
            <w:sz w:val="20"/>
            <w:szCs w:val="20"/>
          </w:rPr>
          <w:delText>ﬁ</w:delText>
        </w:r>
      </w:del>
      <w:ins w:id="31" w:author="松田　琢磨" w:date="2023-10-15T11:44:00Z">
        <w:r w:rsidR="00EF6CE1" w:rsidRPr="00E82A9D">
          <w:rPr>
            <w:w w:val="110"/>
            <w:sz w:val="20"/>
            <w:szCs w:val="20"/>
          </w:rPr>
          <w:t>ed</w:t>
        </w:r>
      </w:ins>
      <w:del w:id="32" w:author="松田　琢磨" w:date="2023-10-15T11:44:00Z">
        <w:r w:rsidR="00EF6CE1" w:rsidRPr="00E82A9D">
          <w:rPr>
            <w:w w:val="110"/>
            <w:sz w:val="20"/>
            <w:szCs w:val="20"/>
          </w:rPr>
          <w:delText>uniﬁed</w:delText>
        </w:r>
      </w:del>
      <w:r w:rsidR="00EF6CE1" w:rsidRPr="00E82A9D">
        <w:rPr>
          <w:w w:val="110"/>
          <w:sz w:val="20"/>
          <w:szCs w:val="20"/>
        </w:rPr>
        <w:t xml:space="preserve"> list of all realized mergers in the container shipping industry </w:t>
      </w:r>
      <w:del w:id="33" w:author="Author">
        <w:r w:rsidR="00EF6CE1" w:rsidRPr="00E82A9D">
          <w:rPr>
            <w:w w:val="110"/>
            <w:sz w:val="20"/>
            <w:szCs w:val="20"/>
          </w:rPr>
          <w:delText xml:space="preserve">spanning </w:delText>
        </w:r>
      </w:del>
      <w:r w:rsidR="00EF6CE1" w:rsidRPr="00E82A9D">
        <w:rPr>
          <w:w w:val="110"/>
          <w:sz w:val="20"/>
          <w:szCs w:val="20"/>
        </w:rPr>
        <w:t>from 1966 to 2022.</w:t>
      </w:r>
    </w:p>
    <w:p w14:paraId="13B58368" w14:textId="2C663FB7" w:rsidR="00EE0220" w:rsidRPr="00E82A9D" w:rsidRDefault="00EE0220" w:rsidP="00EE0220">
      <w:pPr>
        <w:pStyle w:val="a3"/>
        <w:spacing w:before="6" w:line="424" w:lineRule="auto"/>
        <w:ind w:left="100" w:right="181" w:firstLine="290"/>
        <w:jc w:val="both"/>
        <w:rPr>
          <w:sz w:val="20"/>
          <w:szCs w:val="20"/>
        </w:rPr>
      </w:pPr>
      <w:r w:rsidRPr="00E82A9D">
        <w:rPr>
          <w:w w:val="110"/>
          <w:sz w:val="20"/>
          <w:szCs w:val="20"/>
        </w:rPr>
        <w:t xml:space="preserve">Using our new merger list, we </w:t>
      </w:r>
      <w:del w:id="34" w:author="Author">
        <w:r w:rsidRPr="00E82A9D">
          <w:rPr>
            <w:w w:val="110"/>
            <w:sz w:val="20"/>
            <w:szCs w:val="20"/>
          </w:rPr>
          <w:delText xml:space="preserve">initially </w:delText>
        </w:r>
      </w:del>
      <w:r w:rsidRPr="00E82A9D">
        <w:rPr>
          <w:w w:val="110"/>
          <w:sz w:val="20"/>
          <w:szCs w:val="20"/>
        </w:rPr>
        <w:t>depict the merger waves in the global container shipping industry from 1966 to 2022</w:t>
      </w:r>
      <w:ins w:id="35" w:author="Author">
        <w:r w:rsidRPr="00E82A9D">
          <w:rPr>
            <w:w w:val="110"/>
            <w:sz w:val="20"/>
            <w:szCs w:val="20"/>
          </w:rPr>
          <w:t xml:space="preserve"> and</w:t>
        </w:r>
      </w:ins>
      <w:del w:id="36" w:author="Author">
        <w:r w:rsidRPr="00E82A9D">
          <w:rPr>
            <w:w w:val="110"/>
            <w:sz w:val="20"/>
            <w:szCs w:val="20"/>
          </w:rPr>
          <w:delText>,</w:delText>
        </w:r>
      </w:del>
      <w:ins w:id="37" w:author="松田　琢磨" w:date="2023-10-15T11:44:00Z">
        <w:r w:rsidRPr="00E82A9D">
          <w:rPr>
            <w:w w:val="110"/>
            <w:sz w:val="20"/>
            <w:szCs w:val="20"/>
          </w:rPr>
          <w:t xml:space="preserve"> compar</w:t>
        </w:r>
      </w:ins>
      <w:ins w:id="38" w:author="Author">
        <w:r w:rsidRPr="00E82A9D">
          <w:rPr>
            <w:w w:val="110"/>
            <w:sz w:val="20"/>
            <w:szCs w:val="20"/>
          </w:rPr>
          <w:t>e</w:t>
        </w:r>
      </w:ins>
      <w:del w:id="39" w:author="Author">
        <w:r w:rsidRPr="00E82A9D">
          <w:rPr>
            <w:w w:val="110"/>
            <w:sz w:val="20"/>
            <w:szCs w:val="20"/>
          </w:rPr>
          <w:delText>ing</w:delText>
        </w:r>
      </w:del>
      <w:del w:id="40" w:author="松田　琢磨" w:date="2023-10-15T11:44:00Z">
        <w:r w:rsidRPr="00E82A9D">
          <w:rPr>
            <w:w w:val="110"/>
            <w:sz w:val="20"/>
            <w:szCs w:val="20"/>
          </w:rPr>
          <w:delText>, comparing</w:delText>
        </w:r>
      </w:del>
      <w:r w:rsidRPr="00E82A9D">
        <w:rPr>
          <w:w w:val="110"/>
          <w:sz w:val="20"/>
          <w:szCs w:val="20"/>
        </w:rPr>
        <w:t xml:space="preserve"> them </w:t>
      </w:r>
      <w:ins w:id="41" w:author="Author">
        <w:r w:rsidRPr="00E82A9D">
          <w:rPr>
            <w:w w:val="110"/>
            <w:sz w:val="20"/>
            <w:szCs w:val="20"/>
          </w:rPr>
          <w:t>with</w:t>
        </w:r>
      </w:ins>
      <w:del w:id="42" w:author="Author">
        <w:r w:rsidRPr="00E82A9D">
          <w:rPr>
            <w:w w:val="110"/>
            <w:sz w:val="20"/>
            <w:szCs w:val="20"/>
          </w:rPr>
          <w:delText>to</w:delText>
        </w:r>
      </w:del>
      <w:r w:rsidRPr="00E82A9D">
        <w:rPr>
          <w:w w:val="110"/>
          <w:sz w:val="20"/>
          <w:szCs w:val="20"/>
        </w:rPr>
        <w:t xml:space="preserve"> the price and quantity transitions constructed by Otani and Matsuda (2023).</w:t>
      </w:r>
      <w:r w:rsidRPr="00E82A9D">
        <w:rPr>
          <w:spacing w:val="40"/>
          <w:w w:val="110"/>
          <w:sz w:val="20"/>
          <w:szCs w:val="20"/>
        </w:rPr>
        <w:t xml:space="preserve"> </w:t>
      </w:r>
      <w:ins w:id="43" w:author="Author">
        <w:r w:rsidRPr="00E82A9D">
          <w:rPr>
            <w:w w:val="110"/>
            <w:sz w:val="20"/>
            <w:szCs w:val="20"/>
          </w:rPr>
          <w:t>The</w:t>
        </w:r>
      </w:ins>
      <w:del w:id="44" w:author="Author">
        <w:r w:rsidRPr="00E82A9D">
          <w:rPr>
            <w:w w:val="110"/>
            <w:sz w:val="20"/>
            <w:szCs w:val="20"/>
          </w:rPr>
          <w:delText>We observe that the</w:delText>
        </w:r>
      </w:del>
      <w:r w:rsidRPr="00E82A9D">
        <w:rPr>
          <w:w w:val="110"/>
          <w:sz w:val="20"/>
          <w:szCs w:val="20"/>
        </w:rPr>
        <w:t xml:space="preserve"> </w:t>
      </w:r>
      <w:ins w:id="45" w:author="Author">
        <w:r w:rsidRPr="00E82A9D">
          <w:rPr>
            <w:w w:val="110"/>
            <w:sz w:val="20"/>
            <w:szCs w:val="20"/>
          </w:rPr>
          <w:t>fi</w:t>
        </w:r>
      </w:ins>
      <w:del w:id="46" w:author="Author">
        <w:r w:rsidRPr="00E82A9D">
          <w:rPr>
            <w:w w:val="110"/>
            <w:sz w:val="20"/>
            <w:szCs w:val="20"/>
          </w:rPr>
          <w:delText>ﬁ</w:delText>
        </w:r>
      </w:del>
      <w:r w:rsidRPr="00E82A9D">
        <w:rPr>
          <w:w w:val="110"/>
          <w:sz w:val="20"/>
          <w:szCs w:val="20"/>
        </w:rPr>
        <w:t>rst merger wave</w:t>
      </w:r>
      <w:del w:id="47" w:author="Author">
        <w:r w:rsidRPr="00E82A9D">
          <w:rPr>
            <w:w w:val="110"/>
            <w:sz w:val="20"/>
            <w:szCs w:val="20"/>
          </w:rPr>
          <w:delText>s</w:delText>
        </w:r>
      </w:del>
      <w:r w:rsidRPr="00E82A9D">
        <w:rPr>
          <w:w w:val="110"/>
          <w:sz w:val="20"/>
          <w:szCs w:val="20"/>
        </w:rPr>
        <w:t xml:space="preserve"> emerged following the enactment of the</w:t>
      </w:r>
      <w:ins w:id="48" w:author="松田　琢磨" w:date="2023-10-15T11:44:00Z">
        <w:r w:rsidRPr="00E82A9D">
          <w:rPr>
            <w:w w:val="110"/>
            <w:sz w:val="20"/>
            <w:szCs w:val="20"/>
          </w:rPr>
          <w:t xml:space="preserve"> </w:t>
        </w:r>
      </w:ins>
      <w:ins w:id="49" w:author="Author">
        <w:r w:rsidRPr="00E82A9D">
          <w:rPr>
            <w:w w:val="110"/>
            <w:sz w:val="20"/>
            <w:szCs w:val="20"/>
          </w:rPr>
          <w:t xml:space="preserve">1984 </w:t>
        </w:r>
      </w:ins>
      <w:r w:rsidRPr="00E82A9D">
        <w:rPr>
          <w:w w:val="110"/>
          <w:sz w:val="20"/>
          <w:szCs w:val="20"/>
        </w:rPr>
        <w:t>Shipping Act</w:t>
      </w:r>
      <w:del w:id="50" w:author="Author">
        <w:r w:rsidRPr="00E82A9D">
          <w:rPr>
            <w:w w:val="110"/>
            <w:sz w:val="20"/>
            <w:szCs w:val="20"/>
          </w:rPr>
          <w:delText xml:space="preserve"> of 1984</w:delText>
        </w:r>
      </w:del>
      <w:r w:rsidRPr="00E82A9D">
        <w:rPr>
          <w:w w:val="110"/>
          <w:sz w:val="20"/>
          <w:szCs w:val="20"/>
        </w:rPr>
        <w:t>.</w:t>
      </w:r>
      <w:r w:rsidRPr="00E82A9D">
        <w:rPr>
          <w:spacing w:val="39"/>
          <w:w w:val="110"/>
          <w:sz w:val="20"/>
          <w:szCs w:val="20"/>
        </w:rPr>
        <w:t xml:space="preserve"> </w:t>
      </w:r>
      <w:r w:rsidRPr="00E82A9D">
        <w:rPr>
          <w:w w:val="110"/>
          <w:sz w:val="20"/>
          <w:szCs w:val="20"/>
        </w:rPr>
        <w:t>Subsequently, signiﬁcant merger waves occurred after 2005, aligning with the exponential growth in quantities under competitive prices. With targeted periods of the data sources, this observation leads us to categorize the industry’s history into three distinct “regimes” corresponding to the data:</w:t>
      </w:r>
      <w:del w:id="51" w:author="Author">
        <w:r w:rsidRPr="00E82A9D">
          <w:rPr>
            <w:spacing w:val="37"/>
            <w:w w:val="110"/>
            <w:sz w:val="20"/>
            <w:szCs w:val="20"/>
          </w:rPr>
          <w:delText xml:space="preserve"> </w:delText>
        </w:r>
      </w:del>
      <w:r w:rsidRPr="00E82A9D">
        <w:rPr>
          <w:w w:val="110"/>
          <w:sz w:val="20"/>
          <w:szCs w:val="20"/>
        </w:rPr>
        <w:t>1966–1990, 1991–2005,</w:t>
      </w:r>
      <w:r w:rsidRPr="00E82A9D">
        <w:rPr>
          <w:spacing w:val="-5"/>
          <w:w w:val="110"/>
          <w:sz w:val="20"/>
          <w:szCs w:val="20"/>
        </w:rPr>
        <w:t xml:space="preserve"> </w:t>
      </w:r>
      <w:r w:rsidRPr="00E82A9D">
        <w:rPr>
          <w:w w:val="110"/>
          <w:sz w:val="20"/>
          <w:szCs w:val="20"/>
        </w:rPr>
        <w:t>and</w:t>
      </w:r>
      <w:r w:rsidRPr="00E82A9D">
        <w:rPr>
          <w:spacing w:val="-7"/>
          <w:w w:val="110"/>
          <w:sz w:val="20"/>
          <w:szCs w:val="20"/>
        </w:rPr>
        <w:t xml:space="preserve"> </w:t>
      </w:r>
      <w:r w:rsidRPr="00E82A9D">
        <w:rPr>
          <w:w w:val="110"/>
          <w:sz w:val="20"/>
          <w:szCs w:val="20"/>
        </w:rPr>
        <w:t>2006–2022.</w:t>
      </w:r>
      <w:r w:rsidRPr="00E82A9D">
        <w:rPr>
          <w:spacing w:val="15"/>
          <w:w w:val="110"/>
          <w:sz w:val="20"/>
          <w:szCs w:val="20"/>
        </w:rPr>
        <w:t xml:space="preserve"> </w:t>
      </w:r>
      <w:r w:rsidRPr="00E82A9D">
        <w:rPr>
          <w:w w:val="110"/>
          <w:sz w:val="20"/>
          <w:szCs w:val="20"/>
        </w:rPr>
        <w:t>Additionally,</w:t>
      </w:r>
      <w:r w:rsidRPr="00E82A9D">
        <w:rPr>
          <w:spacing w:val="-5"/>
          <w:w w:val="110"/>
          <w:sz w:val="20"/>
          <w:szCs w:val="20"/>
        </w:rPr>
        <w:t xml:space="preserve"> </w:t>
      </w:r>
      <w:r w:rsidRPr="00E82A9D">
        <w:rPr>
          <w:w w:val="110"/>
          <w:sz w:val="20"/>
          <w:szCs w:val="20"/>
        </w:rPr>
        <w:t>by</w:t>
      </w:r>
      <w:r w:rsidRPr="00E82A9D">
        <w:rPr>
          <w:spacing w:val="-6"/>
          <w:w w:val="110"/>
          <w:sz w:val="20"/>
          <w:szCs w:val="20"/>
        </w:rPr>
        <w:t xml:space="preserve"> </w:t>
      </w:r>
      <w:r w:rsidRPr="00E82A9D">
        <w:rPr>
          <w:w w:val="110"/>
          <w:sz w:val="20"/>
          <w:szCs w:val="20"/>
        </w:rPr>
        <w:t>merging</w:t>
      </w:r>
      <w:r w:rsidRPr="00E82A9D">
        <w:rPr>
          <w:spacing w:val="-7"/>
          <w:w w:val="110"/>
          <w:sz w:val="20"/>
          <w:szCs w:val="20"/>
        </w:rPr>
        <w:t xml:space="preserve"> </w:t>
      </w:r>
      <w:r w:rsidRPr="00E82A9D">
        <w:rPr>
          <w:w w:val="110"/>
          <w:sz w:val="20"/>
          <w:szCs w:val="20"/>
        </w:rPr>
        <w:t>our</w:t>
      </w:r>
      <w:r w:rsidRPr="00E82A9D">
        <w:rPr>
          <w:spacing w:val="-7"/>
          <w:w w:val="110"/>
          <w:sz w:val="20"/>
          <w:szCs w:val="20"/>
        </w:rPr>
        <w:t xml:space="preserve"> </w:t>
      </w:r>
      <w:r w:rsidRPr="00E82A9D">
        <w:rPr>
          <w:w w:val="110"/>
          <w:sz w:val="20"/>
          <w:szCs w:val="20"/>
        </w:rPr>
        <w:t>merger</w:t>
      </w:r>
      <w:r w:rsidRPr="00E82A9D">
        <w:rPr>
          <w:spacing w:val="-7"/>
          <w:w w:val="110"/>
          <w:sz w:val="20"/>
          <w:szCs w:val="20"/>
        </w:rPr>
        <w:t xml:space="preserve"> </w:t>
      </w:r>
      <w:r w:rsidRPr="00E82A9D">
        <w:rPr>
          <w:w w:val="110"/>
          <w:sz w:val="20"/>
          <w:szCs w:val="20"/>
        </w:rPr>
        <w:t>list</w:t>
      </w:r>
      <w:r w:rsidRPr="00E82A9D">
        <w:rPr>
          <w:spacing w:val="-6"/>
          <w:w w:val="110"/>
          <w:sz w:val="20"/>
          <w:szCs w:val="20"/>
        </w:rPr>
        <w:t xml:space="preserve"> </w:t>
      </w:r>
      <w:r w:rsidRPr="00E82A9D">
        <w:rPr>
          <w:w w:val="110"/>
          <w:sz w:val="20"/>
          <w:szCs w:val="20"/>
        </w:rPr>
        <w:t>with</w:t>
      </w:r>
      <w:r w:rsidRPr="00E82A9D">
        <w:rPr>
          <w:spacing w:val="-7"/>
          <w:w w:val="110"/>
          <w:sz w:val="20"/>
          <w:szCs w:val="20"/>
        </w:rPr>
        <w:t xml:space="preserve"> </w:t>
      </w:r>
      <w:r w:rsidRPr="00E82A9D">
        <w:rPr>
          <w:w w:val="110"/>
          <w:sz w:val="20"/>
          <w:szCs w:val="20"/>
        </w:rPr>
        <w:t>proprietary</w:t>
      </w:r>
      <w:r w:rsidRPr="00E82A9D">
        <w:rPr>
          <w:spacing w:val="-6"/>
          <w:w w:val="110"/>
          <w:sz w:val="20"/>
          <w:szCs w:val="20"/>
        </w:rPr>
        <w:t xml:space="preserve"> </w:t>
      </w:r>
      <w:r w:rsidRPr="00E82A9D">
        <w:rPr>
          <w:w w:val="110"/>
          <w:sz w:val="20"/>
          <w:szCs w:val="20"/>
        </w:rPr>
        <w:t>ship-level</w:t>
      </w:r>
      <w:r w:rsidRPr="00E82A9D">
        <w:rPr>
          <w:spacing w:val="-6"/>
          <w:w w:val="110"/>
          <w:sz w:val="20"/>
          <w:szCs w:val="20"/>
        </w:rPr>
        <w:t xml:space="preserve"> </w:t>
      </w:r>
      <w:r w:rsidRPr="00E82A9D">
        <w:rPr>
          <w:w w:val="110"/>
          <w:sz w:val="20"/>
          <w:szCs w:val="20"/>
        </w:rPr>
        <w:t>data,</w:t>
      </w:r>
      <w:r w:rsidRPr="00E82A9D">
        <w:rPr>
          <w:spacing w:val="-5"/>
          <w:w w:val="110"/>
          <w:sz w:val="20"/>
          <w:szCs w:val="20"/>
        </w:rPr>
        <w:t xml:space="preserve"> </w:t>
      </w:r>
      <w:r w:rsidRPr="00E82A9D">
        <w:rPr>
          <w:w w:val="110"/>
          <w:sz w:val="20"/>
          <w:szCs w:val="20"/>
        </w:rPr>
        <w:t>we</w:t>
      </w:r>
      <w:r w:rsidRPr="00E82A9D">
        <w:rPr>
          <w:spacing w:val="-6"/>
          <w:w w:val="110"/>
          <w:sz w:val="20"/>
          <w:szCs w:val="20"/>
        </w:rPr>
        <w:t xml:space="preserve"> </w:t>
      </w:r>
      <w:r w:rsidRPr="00E82A9D">
        <w:rPr>
          <w:w w:val="110"/>
          <w:sz w:val="20"/>
          <w:szCs w:val="20"/>
        </w:rPr>
        <w:t>delineate the merger patterns, revealing a tendency for mergers to involve relatively younger and smaller ﬁrms in</w:t>
      </w:r>
      <w:r w:rsidRPr="00E82A9D">
        <w:rPr>
          <w:spacing w:val="40"/>
          <w:w w:val="110"/>
          <w:sz w:val="20"/>
          <w:szCs w:val="20"/>
        </w:rPr>
        <w:t xml:space="preserve"> </w:t>
      </w:r>
      <w:r w:rsidRPr="00E82A9D">
        <w:rPr>
          <w:w w:val="110"/>
          <w:sz w:val="20"/>
          <w:szCs w:val="20"/>
        </w:rPr>
        <w:t>more distant countries in recent years.</w:t>
      </w:r>
      <w:r w:rsidRPr="00E82A9D">
        <w:rPr>
          <w:spacing w:val="34"/>
          <w:w w:val="110"/>
          <w:sz w:val="20"/>
          <w:szCs w:val="20"/>
        </w:rPr>
        <w:t xml:space="preserve"> </w:t>
      </w:r>
      <w:r w:rsidRPr="00E82A9D">
        <w:rPr>
          <w:w w:val="110"/>
          <w:sz w:val="20"/>
          <w:szCs w:val="20"/>
        </w:rPr>
        <w:t xml:space="preserve">For example, Taiwan’s Cheng Lie Navigation, </w:t>
      </w:r>
      <w:ins w:id="52" w:author="Author">
        <w:r w:rsidRPr="00E82A9D">
          <w:rPr>
            <w:w w:val="110"/>
            <w:sz w:val="20"/>
            <w:szCs w:val="20"/>
          </w:rPr>
          <w:t xml:space="preserve">which was </w:t>
        </w:r>
      </w:ins>
      <w:r w:rsidRPr="00E82A9D">
        <w:rPr>
          <w:w w:val="110"/>
          <w:sz w:val="20"/>
          <w:szCs w:val="20"/>
        </w:rPr>
        <w:t>acquired by France’s CMA-CGM</w:t>
      </w:r>
      <w:r w:rsidRPr="00E82A9D">
        <w:rPr>
          <w:spacing w:val="-14"/>
          <w:w w:val="110"/>
          <w:sz w:val="20"/>
          <w:szCs w:val="20"/>
        </w:rPr>
        <w:t xml:space="preserve"> </w:t>
      </w:r>
      <w:r w:rsidRPr="00E82A9D">
        <w:rPr>
          <w:w w:val="110"/>
          <w:sz w:val="20"/>
          <w:szCs w:val="20"/>
        </w:rPr>
        <w:t>in</w:t>
      </w:r>
      <w:r w:rsidRPr="00E82A9D">
        <w:rPr>
          <w:spacing w:val="-13"/>
          <w:w w:val="110"/>
          <w:sz w:val="20"/>
          <w:szCs w:val="20"/>
        </w:rPr>
        <w:t xml:space="preserve"> </w:t>
      </w:r>
      <w:r w:rsidRPr="00E82A9D">
        <w:rPr>
          <w:w w:val="110"/>
          <w:sz w:val="20"/>
          <w:szCs w:val="20"/>
        </w:rPr>
        <w:t>2006,</w:t>
      </w:r>
      <w:r w:rsidRPr="00E82A9D">
        <w:rPr>
          <w:spacing w:val="-13"/>
          <w:w w:val="110"/>
          <w:sz w:val="20"/>
          <w:szCs w:val="20"/>
        </w:rPr>
        <w:t xml:space="preserve"> </w:t>
      </w:r>
      <w:ins w:id="53" w:author="Author">
        <w:r w:rsidRPr="00E82A9D">
          <w:rPr>
            <w:w w:val="110"/>
            <w:sz w:val="20"/>
            <w:szCs w:val="20"/>
          </w:rPr>
          <w:t>i</w:t>
        </w:r>
      </w:ins>
      <w:del w:id="54" w:author="Author">
        <w:r w:rsidRPr="00E82A9D">
          <w:rPr>
            <w:w w:val="110"/>
            <w:sz w:val="20"/>
            <w:szCs w:val="20"/>
          </w:rPr>
          <w:delText>wa</w:delText>
        </w:r>
      </w:del>
      <w:r w:rsidRPr="00E82A9D">
        <w:rPr>
          <w:w w:val="110"/>
          <w:sz w:val="20"/>
          <w:szCs w:val="20"/>
        </w:rPr>
        <w:t>s</w:t>
      </w:r>
      <w:r w:rsidRPr="00E82A9D">
        <w:rPr>
          <w:spacing w:val="-13"/>
          <w:w w:val="110"/>
          <w:sz w:val="20"/>
          <w:szCs w:val="20"/>
        </w:rPr>
        <w:t xml:space="preserve"> </w:t>
      </w:r>
      <w:r w:rsidRPr="00E82A9D">
        <w:rPr>
          <w:w w:val="110"/>
          <w:sz w:val="20"/>
          <w:szCs w:val="20"/>
        </w:rPr>
        <w:t>a</w:t>
      </w:r>
      <w:r w:rsidRPr="00E82A9D">
        <w:rPr>
          <w:spacing w:val="-13"/>
          <w:w w:val="110"/>
          <w:sz w:val="20"/>
          <w:szCs w:val="20"/>
        </w:rPr>
        <w:t xml:space="preserve"> </w:t>
      </w:r>
      <w:r w:rsidRPr="00E82A9D">
        <w:rPr>
          <w:w w:val="110"/>
          <w:sz w:val="20"/>
          <w:szCs w:val="20"/>
        </w:rPr>
        <w:t>relatively</w:t>
      </w:r>
      <w:r w:rsidRPr="00E82A9D">
        <w:rPr>
          <w:spacing w:val="-13"/>
          <w:w w:val="110"/>
          <w:sz w:val="20"/>
          <w:szCs w:val="20"/>
        </w:rPr>
        <w:t xml:space="preserve"> </w:t>
      </w:r>
      <w:r w:rsidRPr="00E82A9D">
        <w:rPr>
          <w:w w:val="110"/>
          <w:sz w:val="20"/>
          <w:szCs w:val="20"/>
        </w:rPr>
        <w:t>small</w:t>
      </w:r>
      <w:r w:rsidRPr="00E82A9D">
        <w:rPr>
          <w:spacing w:val="-13"/>
          <w:w w:val="110"/>
          <w:sz w:val="20"/>
          <w:szCs w:val="20"/>
        </w:rPr>
        <w:t xml:space="preserve"> </w:t>
      </w:r>
      <w:r w:rsidRPr="00E82A9D">
        <w:rPr>
          <w:w w:val="110"/>
          <w:sz w:val="20"/>
          <w:szCs w:val="20"/>
        </w:rPr>
        <w:t>container</w:t>
      </w:r>
      <w:ins w:id="55" w:author="Author">
        <w:r w:rsidRPr="00E82A9D">
          <w:rPr>
            <w:spacing w:val="-13"/>
            <w:w w:val="110"/>
            <w:sz w:val="20"/>
            <w:szCs w:val="20"/>
          </w:rPr>
          <w:t>-</w:t>
        </w:r>
      </w:ins>
      <w:commentRangeStart w:id="56"/>
      <w:commentRangeEnd w:id="56"/>
      <w:r w:rsidRPr="00E82A9D">
        <w:rPr>
          <w:rStyle w:val="ac"/>
          <w:sz w:val="20"/>
          <w:szCs w:val="20"/>
        </w:rPr>
        <w:commentReference w:id="56"/>
      </w:r>
      <w:del w:id="57" w:author="Author">
        <w:r w:rsidRPr="00E82A9D">
          <w:rPr>
            <w:spacing w:val="-13"/>
            <w:w w:val="110"/>
            <w:sz w:val="20"/>
            <w:szCs w:val="20"/>
          </w:rPr>
          <w:delText xml:space="preserve"> </w:delText>
        </w:r>
      </w:del>
      <w:r w:rsidRPr="00E82A9D">
        <w:rPr>
          <w:w w:val="110"/>
          <w:sz w:val="20"/>
          <w:szCs w:val="20"/>
        </w:rPr>
        <w:t>shipping</w:t>
      </w:r>
      <w:r w:rsidRPr="00E82A9D">
        <w:rPr>
          <w:spacing w:val="-13"/>
          <w:w w:val="110"/>
          <w:sz w:val="20"/>
          <w:szCs w:val="20"/>
        </w:rPr>
        <w:t xml:space="preserve"> </w:t>
      </w:r>
      <w:r w:rsidRPr="00E82A9D">
        <w:rPr>
          <w:w w:val="110"/>
          <w:sz w:val="20"/>
          <w:szCs w:val="20"/>
        </w:rPr>
        <w:t>company</w:t>
      </w:r>
      <w:r w:rsidRPr="00E82A9D">
        <w:rPr>
          <w:spacing w:val="-13"/>
          <w:w w:val="110"/>
          <w:sz w:val="20"/>
          <w:szCs w:val="20"/>
        </w:rPr>
        <w:t xml:space="preserve"> </w:t>
      </w:r>
      <w:r w:rsidRPr="00E82A9D">
        <w:rPr>
          <w:w w:val="110"/>
          <w:sz w:val="20"/>
          <w:szCs w:val="20"/>
        </w:rPr>
        <w:t>founded</w:t>
      </w:r>
      <w:r w:rsidRPr="00E82A9D">
        <w:rPr>
          <w:spacing w:val="-13"/>
          <w:w w:val="110"/>
          <w:sz w:val="20"/>
          <w:szCs w:val="20"/>
        </w:rPr>
        <w:t xml:space="preserve"> </w:t>
      </w:r>
      <w:r w:rsidRPr="00E82A9D">
        <w:rPr>
          <w:w w:val="110"/>
          <w:sz w:val="20"/>
          <w:szCs w:val="20"/>
        </w:rPr>
        <w:t>in</w:t>
      </w:r>
      <w:r w:rsidRPr="00E82A9D">
        <w:rPr>
          <w:spacing w:val="-13"/>
          <w:w w:val="110"/>
          <w:sz w:val="20"/>
          <w:szCs w:val="20"/>
        </w:rPr>
        <w:t xml:space="preserve"> </w:t>
      </w:r>
      <w:r w:rsidRPr="00E82A9D">
        <w:rPr>
          <w:w w:val="110"/>
          <w:sz w:val="20"/>
          <w:szCs w:val="20"/>
        </w:rPr>
        <w:t>1971.</w:t>
      </w:r>
      <w:r w:rsidRPr="00E82A9D">
        <w:rPr>
          <w:spacing w:val="-13"/>
          <w:w w:val="110"/>
          <w:sz w:val="20"/>
          <w:szCs w:val="20"/>
        </w:rPr>
        <w:t xml:space="preserve"> </w:t>
      </w:r>
      <w:proofErr w:type="spellStart"/>
      <w:r w:rsidRPr="00E82A9D">
        <w:rPr>
          <w:w w:val="110"/>
          <w:sz w:val="20"/>
          <w:szCs w:val="20"/>
        </w:rPr>
        <w:t>Safmarine</w:t>
      </w:r>
      <w:proofErr w:type="spellEnd"/>
      <w:r w:rsidRPr="00E82A9D">
        <w:rPr>
          <w:w w:val="110"/>
          <w:sz w:val="20"/>
          <w:szCs w:val="20"/>
        </w:rPr>
        <w:t>,</w:t>
      </w:r>
      <w:r w:rsidRPr="00E82A9D">
        <w:rPr>
          <w:spacing w:val="-13"/>
          <w:w w:val="110"/>
          <w:sz w:val="20"/>
          <w:szCs w:val="20"/>
        </w:rPr>
        <w:t xml:space="preserve"> </w:t>
      </w:r>
      <w:ins w:id="58" w:author="Author">
        <w:r w:rsidRPr="00E82A9D">
          <w:rPr>
            <w:w w:val="110"/>
            <w:sz w:val="20"/>
            <w:szCs w:val="20"/>
          </w:rPr>
          <w:t xml:space="preserve">which was </w:t>
        </w:r>
      </w:ins>
      <w:r w:rsidRPr="00E82A9D">
        <w:rPr>
          <w:w w:val="110"/>
          <w:sz w:val="20"/>
          <w:szCs w:val="20"/>
        </w:rPr>
        <w:t xml:space="preserve">acquired </w:t>
      </w:r>
      <w:ins w:id="59" w:author="Author">
        <w:r w:rsidRPr="00E82A9D">
          <w:rPr>
            <w:w w:val="110"/>
            <w:sz w:val="20"/>
            <w:szCs w:val="20"/>
          </w:rPr>
          <w:t>from</w:t>
        </w:r>
      </w:ins>
      <w:del w:id="60" w:author="Author">
        <w:r w:rsidRPr="00E82A9D">
          <w:rPr>
            <w:w w:val="110"/>
            <w:sz w:val="20"/>
            <w:szCs w:val="20"/>
          </w:rPr>
          <w:delText>by</w:delText>
        </w:r>
      </w:del>
      <w:r w:rsidRPr="00E82A9D">
        <w:rPr>
          <w:w w:val="110"/>
          <w:sz w:val="20"/>
          <w:szCs w:val="20"/>
        </w:rPr>
        <w:t xml:space="preserve"> Denmark’s Maersk in 1999, </w:t>
      </w:r>
      <w:ins w:id="61" w:author="Author">
        <w:r w:rsidRPr="00E82A9D">
          <w:rPr>
            <w:w w:val="110"/>
            <w:sz w:val="20"/>
            <w:szCs w:val="20"/>
          </w:rPr>
          <w:t>i</w:t>
        </w:r>
      </w:ins>
      <w:del w:id="62" w:author="Author">
        <w:r w:rsidRPr="00E82A9D">
          <w:rPr>
            <w:w w:val="110"/>
            <w:sz w:val="20"/>
            <w:szCs w:val="20"/>
          </w:rPr>
          <w:delText>wa</w:delText>
        </w:r>
      </w:del>
      <w:r w:rsidRPr="00E82A9D">
        <w:rPr>
          <w:w w:val="110"/>
          <w:sz w:val="20"/>
          <w:szCs w:val="20"/>
        </w:rPr>
        <w:t>s a South African shipping company.</w:t>
      </w:r>
      <w:r w:rsidRPr="00E82A9D">
        <w:rPr>
          <w:spacing w:val="40"/>
          <w:w w:val="110"/>
          <w:sz w:val="20"/>
          <w:szCs w:val="20"/>
        </w:rPr>
        <w:t xml:space="preserve"> </w:t>
      </w:r>
      <w:r w:rsidRPr="00E82A9D">
        <w:rPr>
          <w:w w:val="110"/>
          <w:sz w:val="20"/>
          <w:szCs w:val="20"/>
        </w:rPr>
        <w:t>The data patterns are consistent with</w:t>
      </w:r>
      <w:r w:rsidRPr="00E82A9D">
        <w:rPr>
          <w:spacing w:val="23"/>
          <w:w w:val="110"/>
          <w:sz w:val="20"/>
          <w:szCs w:val="20"/>
        </w:rPr>
        <w:t xml:space="preserve"> </w:t>
      </w:r>
      <w:r w:rsidRPr="00E82A9D">
        <w:rPr>
          <w:w w:val="110"/>
          <w:sz w:val="20"/>
          <w:szCs w:val="20"/>
        </w:rPr>
        <w:t>the</w:t>
      </w:r>
      <w:r w:rsidRPr="00E82A9D">
        <w:rPr>
          <w:spacing w:val="24"/>
          <w:w w:val="110"/>
          <w:sz w:val="20"/>
          <w:szCs w:val="20"/>
        </w:rPr>
        <w:t xml:space="preserve"> </w:t>
      </w:r>
      <w:r w:rsidRPr="00E82A9D">
        <w:rPr>
          <w:w w:val="110"/>
          <w:sz w:val="20"/>
          <w:szCs w:val="20"/>
        </w:rPr>
        <w:t>view</w:t>
      </w:r>
      <w:r w:rsidRPr="00E82A9D">
        <w:rPr>
          <w:spacing w:val="23"/>
          <w:w w:val="110"/>
          <w:sz w:val="20"/>
          <w:szCs w:val="20"/>
        </w:rPr>
        <w:t xml:space="preserve"> </w:t>
      </w:r>
      <w:r w:rsidRPr="00E82A9D">
        <w:rPr>
          <w:w w:val="110"/>
          <w:sz w:val="20"/>
          <w:szCs w:val="20"/>
        </w:rPr>
        <w:t>that,</w:t>
      </w:r>
      <w:r w:rsidRPr="00E82A9D">
        <w:rPr>
          <w:spacing w:val="26"/>
          <w:w w:val="110"/>
          <w:sz w:val="20"/>
          <w:szCs w:val="20"/>
        </w:rPr>
        <w:t xml:space="preserve"> </w:t>
      </w:r>
      <w:r w:rsidRPr="00E82A9D">
        <w:rPr>
          <w:w w:val="110"/>
          <w:sz w:val="20"/>
          <w:szCs w:val="20"/>
        </w:rPr>
        <w:t>in</w:t>
      </w:r>
      <w:r w:rsidRPr="00E82A9D">
        <w:rPr>
          <w:spacing w:val="23"/>
          <w:w w:val="110"/>
          <w:sz w:val="20"/>
          <w:szCs w:val="20"/>
        </w:rPr>
        <w:t xml:space="preserve"> </w:t>
      </w:r>
      <w:r w:rsidRPr="00E82A9D">
        <w:rPr>
          <w:w w:val="110"/>
          <w:sz w:val="20"/>
          <w:szCs w:val="20"/>
        </w:rPr>
        <w:t>addition</w:t>
      </w:r>
      <w:r w:rsidRPr="00E82A9D">
        <w:rPr>
          <w:spacing w:val="23"/>
          <w:w w:val="110"/>
          <w:sz w:val="20"/>
          <w:szCs w:val="20"/>
        </w:rPr>
        <w:t xml:space="preserve"> </w:t>
      </w:r>
      <w:r w:rsidRPr="00E82A9D">
        <w:rPr>
          <w:w w:val="110"/>
          <w:sz w:val="20"/>
          <w:szCs w:val="20"/>
        </w:rPr>
        <w:t>to</w:t>
      </w:r>
      <w:r w:rsidRPr="00E82A9D">
        <w:rPr>
          <w:spacing w:val="23"/>
          <w:w w:val="110"/>
          <w:sz w:val="20"/>
          <w:szCs w:val="20"/>
        </w:rPr>
        <w:t xml:space="preserve"> </w:t>
      </w:r>
      <w:r w:rsidRPr="00E82A9D">
        <w:rPr>
          <w:w w:val="110"/>
          <w:sz w:val="20"/>
          <w:szCs w:val="20"/>
        </w:rPr>
        <w:t>mergers</w:t>
      </w:r>
      <w:r w:rsidRPr="00E82A9D">
        <w:rPr>
          <w:spacing w:val="23"/>
          <w:w w:val="110"/>
          <w:sz w:val="20"/>
          <w:szCs w:val="20"/>
        </w:rPr>
        <w:t xml:space="preserve"> </w:t>
      </w:r>
      <w:r w:rsidRPr="00E82A9D">
        <w:rPr>
          <w:w w:val="110"/>
          <w:sz w:val="20"/>
          <w:szCs w:val="20"/>
        </w:rPr>
        <w:t>and</w:t>
      </w:r>
      <w:r w:rsidRPr="00E82A9D">
        <w:rPr>
          <w:spacing w:val="23"/>
          <w:w w:val="110"/>
          <w:sz w:val="20"/>
          <w:szCs w:val="20"/>
        </w:rPr>
        <w:t xml:space="preserve"> </w:t>
      </w:r>
      <w:r w:rsidRPr="00E82A9D">
        <w:rPr>
          <w:w w:val="110"/>
          <w:sz w:val="20"/>
          <w:szCs w:val="20"/>
        </w:rPr>
        <w:t>acquisitions,</w:t>
      </w:r>
      <w:r w:rsidRPr="00E82A9D">
        <w:rPr>
          <w:spacing w:val="26"/>
          <w:w w:val="110"/>
          <w:sz w:val="20"/>
          <w:szCs w:val="20"/>
        </w:rPr>
        <w:t xml:space="preserve"> </w:t>
      </w:r>
      <w:r w:rsidRPr="00E82A9D">
        <w:rPr>
          <w:w w:val="110"/>
          <w:sz w:val="20"/>
          <w:szCs w:val="20"/>
        </w:rPr>
        <w:t>the</w:t>
      </w:r>
      <w:r w:rsidRPr="00E82A9D">
        <w:rPr>
          <w:spacing w:val="23"/>
          <w:w w:val="110"/>
          <w:sz w:val="20"/>
          <w:szCs w:val="20"/>
        </w:rPr>
        <w:t xml:space="preserve"> </w:t>
      </w:r>
      <w:r w:rsidRPr="00E82A9D">
        <w:rPr>
          <w:w w:val="110"/>
          <w:sz w:val="20"/>
          <w:szCs w:val="20"/>
        </w:rPr>
        <w:t>market</w:t>
      </w:r>
      <w:r w:rsidRPr="00E82A9D">
        <w:rPr>
          <w:spacing w:val="24"/>
          <w:w w:val="110"/>
          <w:sz w:val="20"/>
          <w:szCs w:val="20"/>
        </w:rPr>
        <w:t xml:space="preserve"> </w:t>
      </w:r>
      <w:r w:rsidRPr="00E82A9D">
        <w:rPr>
          <w:w w:val="110"/>
          <w:sz w:val="20"/>
          <w:szCs w:val="20"/>
        </w:rPr>
        <w:t>share</w:t>
      </w:r>
      <w:r w:rsidRPr="00E82A9D">
        <w:rPr>
          <w:spacing w:val="23"/>
          <w:w w:val="110"/>
          <w:sz w:val="20"/>
          <w:szCs w:val="20"/>
        </w:rPr>
        <w:t xml:space="preserve"> </w:t>
      </w:r>
      <w:r w:rsidRPr="00E82A9D">
        <w:rPr>
          <w:w w:val="110"/>
          <w:sz w:val="20"/>
          <w:szCs w:val="20"/>
        </w:rPr>
        <w:t>of</w:t>
      </w:r>
      <w:r w:rsidRPr="00E82A9D">
        <w:rPr>
          <w:spacing w:val="23"/>
          <w:w w:val="110"/>
          <w:sz w:val="20"/>
          <w:szCs w:val="20"/>
        </w:rPr>
        <w:t xml:space="preserve"> </w:t>
      </w:r>
      <w:r w:rsidRPr="00E82A9D">
        <w:rPr>
          <w:w w:val="110"/>
          <w:sz w:val="20"/>
          <w:szCs w:val="20"/>
        </w:rPr>
        <w:t>independent</w:t>
      </w:r>
      <w:r w:rsidRPr="00E82A9D">
        <w:rPr>
          <w:spacing w:val="24"/>
          <w:w w:val="110"/>
          <w:sz w:val="20"/>
          <w:szCs w:val="20"/>
        </w:rPr>
        <w:t xml:space="preserve"> </w:t>
      </w:r>
      <w:r w:rsidRPr="00E82A9D">
        <w:rPr>
          <w:w w:val="110"/>
          <w:sz w:val="20"/>
          <w:szCs w:val="20"/>
        </w:rPr>
        <w:t>operators</w:t>
      </w:r>
      <w:r w:rsidRPr="00E82A9D">
        <w:rPr>
          <w:spacing w:val="24"/>
          <w:w w:val="110"/>
          <w:sz w:val="20"/>
          <w:szCs w:val="20"/>
        </w:rPr>
        <w:t xml:space="preserve"> </w:t>
      </w:r>
      <w:r w:rsidRPr="00E82A9D">
        <w:rPr>
          <w:w w:val="110"/>
          <w:sz w:val="20"/>
          <w:szCs w:val="20"/>
        </w:rPr>
        <w:t xml:space="preserve">in the liner shipping industry has </w:t>
      </w:r>
      <w:del w:id="63" w:author="Author">
        <w:r w:rsidRPr="00E82A9D">
          <w:rPr>
            <w:w w:val="110"/>
            <w:sz w:val="20"/>
            <w:szCs w:val="20"/>
          </w:rPr>
          <w:delText xml:space="preserve">been </w:delText>
        </w:r>
      </w:del>
      <w:ins w:id="64" w:author="松田　琢磨" w:date="2023-10-15T11:44:00Z">
        <w:r w:rsidRPr="00E82A9D">
          <w:rPr>
            <w:w w:val="110"/>
            <w:sz w:val="20"/>
            <w:szCs w:val="20"/>
          </w:rPr>
          <w:t>declin</w:t>
        </w:r>
      </w:ins>
      <w:ins w:id="65" w:author="Author">
        <w:r w:rsidRPr="00E82A9D">
          <w:rPr>
            <w:w w:val="110"/>
            <w:sz w:val="20"/>
            <w:szCs w:val="20"/>
          </w:rPr>
          <w:t>ed</w:t>
        </w:r>
      </w:ins>
      <w:del w:id="66" w:author="Author">
        <w:r w:rsidRPr="00E82A9D">
          <w:rPr>
            <w:w w:val="110"/>
            <w:sz w:val="20"/>
            <w:szCs w:val="20"/>
          </w:rPr>
          <w:delText>ing</w:delText>
        </w:r>
      </w:del>
      <w:del w:id="67" w:author="松田　琢磨" w:date="2023-10-15T11:44:00Z">
        <w:r w:rsidRPr="00E82A9D">
          <w:rPr>
            <w:w w:val="110"/>
            <w:sz w:val="20"/>
            <w:szCs w:val="20"/>
          </w:rPr>
          <w:delText>declining</w:delText>
        </w:r>
      </w:del>
      <w:r w:rsidRPr="00E82A9D">
        <w:rPr>
          <w:w w:val="110"/>
          <w:sz w:val="20"/>
          <w:szCs w:val="20"/>
        </w:rPr>
        <w:t xml:space="preserve"> in recent years (Merk and Teodoro 2022).</w:t>
      </w:r>
    </w:p>
    <w:p w14:paraId="357ED65E" w14:textId="77777777" w:rsidR="00EE0220" w:rsidRPr="00E82A9D" w:rsidRDefault="00EE0220" w:rsidP="00EE0220">
      <w:pPr>
        <w:pStyle w:val="a3"/>
        <w:spacing w:before="11" w:line="424" w:lineRule="auto"/>
        <w:ind w:left="100" w:right="181" w:firstLine="290"/>
        <w:jc w:val="both"/>
        <w:rPr>
          <w:sz w:val="20"/>
          <w:szCs w:val="20"/>
        </w:rPr>
      </w:pPr>
      <w:r w:rsidRPr="00E82A9D">
        <w:rPr>
          <w:w w:val="110"/>
          <w:sz w:val="20"/>
          <w:szCs w:val="20"/>
        </w:rPr>
        <w:t xml:space="preserve">The merger </w:t>
      </w:r>
      <w:ins w:id="68" w:author="松田　琢磨" w:date="2023-10-15T11:44:00Z">
        <w:r w:rsidRPr="00E82A9D">
          <w:rPr>
            <w:w w:val="110"/>
            <w:sz w:val="20"/>
            <w:szCs w:val="20"/>
          </w:rPr>
          <w:t>pattern</w:t>
        </w:r>
      </w:ins>
      <w:ins w:id="69" w:author="Author">
        <w:r w:rsidRPr="00E82A9D">
          <w:rPr>
            <w:w w:val="110"/>
            <w:sz w:val="20"/>
            <w:szCs w:val="20"/>
          </w:rPr>
          <w:t>s</w:t>
        </w:r>
      </w:ins>
      <w:del w:id="70" w:author="松田　琢磨" w:date="2023-10-15T11:44:00Z">
        <w:r w:rsidRPr="00E82A9D">
          <w:rPr>
            <w:w w:val="110"/>
            <w:sz w:val="20"/>
            <w:szCs w:val="20"/>
          </w:rPr>
          <w:delText>pattern</w:delText>
        </w:r>
      </w:del>
      <w:r w:rsidRPr="00E82A9D">
        <w:rPr>
          <w:w w:val="110"/>
          <w:sz w:val="20"/>
          <w:szCs w:val="20"/>
        </w:rPr>
        <w:t xml:space="preserve"> provide</w:t>
      </w:r>
      <w:del w:id="71" w:author="Author">
        <w:r w:rsidRPr="00E82A9D">
          <w:rPr>
            <w:w w:val="110"/>
            <w:sz w:val="20"/>
            <w:szCs w:val="20"/>
          </w:rPr>
          <w:delText>s</w:delText>
        </w:r>
      </w:del>
      <w:r w:rsidRPr="00E82A9D">
        <w:rPr>
          <w:w w:val="110"/>
          <w:sz w:val="20"/>
          <w:szCs w:val="20"/>
        </w:rPr>
        <w:t xml:space="preserve"> crucial insights into </w:t>
      </w:r>
      <w:ins w:id="72" w:author="Author">
        <w:r w:rsidRPr="00E82A9D">
          <w:rPr>
            <w:w w:val="110"/>
            <w:sz w:val="20"/>
            <w:szCs w:val="20"/>
          </w:rPr>
          <w:t xml:space="preserve">merger waves in </w:t>
        </w:r>
      </w:ins>
      <w:r w:rsidRPr="00E82A9D">
        <w:rPr>
          <w:w w:val="110"/>
          <w:sz w:val="20"/>
          <w:szCs w:val="20"/>
        </w:rPr>
        <w:t>the global container shipping industry</w:t>
      </w:r>
      <w:del w:id="73" w:author="Author">
        <w:r w:rsidRPr="00E82A9D">
          <w:rPr>
            <w:w w:val="110"/>
            <w:sz w:val="20"/>
            <w:szCs w:val="20"/>
          </w:rPr>
          <w:delText>’s merger waves</w:delText>
        </w:r>
      </w:del>
      <w:r w:rsidRPr="00E82A9D">
        <w:rPr>
          <w:w w:val="110"/>
          <w:sz w:val="20"/>
          <w:szCs w:val="20"/>
        </w:rPr>
        <w:t xml:space="preserve">. </w:t>
      </w:r>
      <w:ins w:id="74" w:author="Author">
        <w:r w:rsidRPr="00E82A9D">
          <w:rPr>
            <w:w w:val="110"/>
            <w:sz w:val="20"/>
            <w:szCs w:val="20"/>
          </w:rPr>
          <w:t>M</w:t>
        </w:r>
      </w:ins>
      <w:del w:id="75" w:author="Author">
        <w:r w:rsidRPr="00E82A9D">
          <w:rPr>
            <w:w w:val="110"/>
            <w:sz w:val="20"/>
            <w:szCs w:val="20"/>
          </w:rPr>
          <w:delText>However,</w:delText>
        </w:r>
        <w:r w:rsidRPr="00E82A9D">
          <w:rPr>
            <w:spacing w:val="-3"/>
            <w:w w:val="110"/>
            <w:sz w:val="20"/>
            <w:szCs w:val="20"/>
          </w:rPr>
          <w:delText xml:space="preserve"> </w:delText>
        </w:r>
        <w:r w:rsidRPr="00E82A9D">
          <w:rPr>
            <w:w w:val="110"/>
            <w:sz w:val="20"/>
            <w:szCs w:val="20"/>
          </w:rPr>
          <w:delText>m</w:delText>
        </w:r>
      </w:del>
      <w:r w:rsidRPr="00E82A9D">
        <w:rPr>
          <w:w w:val="110"/>
          <w:sz w:val="20"/>
          <w:szCs w:val="20"/>
        </w:rPr>
        <w:t>ultiple</w:t>
      </w:r>
      <w:r w:rsidRPr="00E82A9D">
        <w:rPr>
          <w:spacing w:val="-4"/>
          <w:w w:val="110"/>
          <w:sz w:val="20"/>
          <w:szCs w:val="20"/>
        </w:rPr>
        <w:t xml:space="preserve"> </w:t>
      </w:r>
      <w:r w:rsidRPr="00E82A9D">
        <w:rPr>
          <w:w w:val="110"/>
          <w:sz w:val="20"/>
          <w:szCs w:val="20"/>
        </w:rPr>
        <w:t>factors</w:t>
      </w:r>
      <w:r w:rsidRPr="00E82A9D">
        <w:rPr>
          <w:spacing w:val="-4"/>
          <w:w w:val="110"/>
          <w:sz w:val="20"/>
          <w:szCs w:val="20"/>
        </w:rPr>
        <w:t xml:space="preserve"> </w:t>
      </w:r>
      <w:ins w:id="76" w:author="Author">
        <w:r w:rsidRPr="00E82A9D">
          <w:rPr>
            <w:w w:val="110"/>
            <w:sz w:val="20"/>
            <w:szCs w:val="20"/>
          </w:rPr>
          <w:t>may</w:t>
        </w:r>
      </w:ins>
      <w:del w:id="77" w:author="Author">
        <w:r w:rsidRPr="00E82A9D">
          <w:rPr>
            <w:w w:val="110"/>
            <w:sz w:val="20"/>
            <w:szCs w:val="20"/>
          </w:rPr>
          <w:delText>can</w:delText>
        </w:r>
      </w:del>
      <w:r w:rsidRPr="00E82A9D">
        <w:rPr>
          <w:spacing w:val="-4"/>
          <w:w w:val="110"/>
          <w:sz w:val="20"/>
          <w:szCs w:val="20"/>
        </w:rPr>
        <w:t xml:space="preserve"> </w:t>
      </w:r>
      <w:r w:rsidRPr="00E82A9D">
        <w:rPr>
          <w:w w:val="110"/>
          <w:sz w:val="20"/>
          <w:szCs w:val="20"/>
        </w:rPr>
        <w:t>account</w:t>
      </w:r>
      <w:r w:rsidRPr="00E82A9D">
        <w:rPr>
          <w:spacing w:val="-4"/>
          <w:w w:val="110"/>
          <w:sz w:val="20"/>
          <w:szCs w:val="20"/>
        </w:rPr>
        <w:t xml:space="preserve"> </w:t>
      </w:r>
      <w:r w:rsidRPr="00E82A9D">
        <w:rPr>
          <w:w w:val="110"/>
          <w:sz w:val="20"/>
          <w:szCs w:val="20"/>
        </w:rPr>
        <w:t>for</w:t>
      </w:r>
      <w:r w:rsidRPr="00E82A9D">
        <w:rPr>
          <w:spacing w:val="-4"/>
          <w:w w:val="110"/>
          <w:sz w:val="20"/>
          <w:szCs w:val="20"/>
        </w:rPr>
        <w:t xml:space="preserve"> </w:t>
      </w:r>
      <w:r w:rsidRPr="00E82A9D">
        <w:rPr>
          <w:w w:val="110"/>
          <w:sz w:val="20"/>
          <w:szCs w:val="20"/>
        </w:rPr>
        <w:t>this</w:t>
      </w:r>
      <w:r w:rsidRPr="00E82A9D">
        <w:rPr>
          <w:spacing w:val="-4"/>
          <w:w w:val="110"/>
          <w:sz w:val="20"/>
          <w:szCs w:val="20"/>
        </w:rPr>
        <w:t xml:space="preserve"> </w:t>
      </w:r>
      <w:r w:rsidRPr="00E82A9D">
        <w:rPr>
          <w:w w:val="110"/>
          <w:sz w:val="20"/>
          <w:szCs w:val="20"/>
        </w:rPr>
        <w:t>pattern.</w:t>
      </w:r>
      <w:r w:rsidRPr="00E82A9D">
        <w:rPr>
          <w:spacing w:val="21"/>
          <w:w w:val="110"/>
          <w:sz w:val="20"/>
          <w:szCs w:val="20"/>
        </w:rPr>
        <w:t xml:space="preserve"> </w:t>
      </w:r>
      <w:r w:rsidRPr="00E82A9D">
        <w:rPr>
          <w:w w:val="110"/>
          <w:sz w:val="20"/>
          <w:szCs w:val="20"/>
        </w:rPr>
        <w:t>For</w:t>
      </w:r>
      <w:r w:rsidRPr="00E82A9D">
        <w:rPr>
          <w:spacing w:val="-4"/>
          <w:w w:val="110"/>
          <w:sz w:val="20"/>
          <w:szCs w:val="20"/>
        </w:rPr>
        <w:t xml:space="preserve"> </w:t>
      </w:r>
      <w:r w:rsidRPr="00E82A9D">
        <w:rPr>
          <w:w w:val="110"/>
          <w:sz w:val="20"/>
          <w:szCs w:val="20"/>
        </w:rPr>
        <w:t>instance,</w:t>
      </w:r>
      <w:r w:rsidRPr="00E82A9D">
        <w:rPr>
          <w:spacing w:val="-3"/>
          <w:w w:val="110"/>
          <w:sz w:val="20"/>
          <w:szCs w:val="20"/>
        </w:rPr>
        <w:t xml:space="preserve"> </w:t>
      </w:r>
      <w:r w:rsidRPr="00E82A9D">
        <w:rPr>
          <w:w w:val="110"/>
          <w:sz w:val="20"/>
          <w:szCs w:val="20"/>
        </w:rPr>
        <w:t>recent</w:t>
      </w:r>
      <w:r w:rsidRPr="00E82A9D">
        <w:rPr>
          <w:spacing w:val="-4"/>
          <w:w w:val="110"/>
          <w:sz w:val="20"/>
          <w:szCs w:val="20"/>
        </w:rPr>
        <w:t xml:space="preserve"> </w:t>
      </w:r>
      <w:r w:rsidRPr="00E82A9D">
        <w:rPr>
          <w:w w:val="110"/>
          <w:sz w:val="20"/>
          <w:szCs w:val="20"/>
        </w:rPr>
        <w:t>acquisitions</w:t>
      </w:r>
      <w:r w:rsidRPr="00E82A9D">
        <w:rPr>
          <w:spacing w:val="-4"/>
          <w:w w:val="110"/>
          <w:sz w:val="20"/>
          <w:szCs w:val="20"/>
        </w:rPr>
        <w:t xml:space="preserve"> </w:t>
      </w:r>
      <w:r w:rsidRPr="00E82A9D">
        <w:rPr>
          <w:w w:val="110"/>
          <w:sz w:val="20"/>
          <w:szCs w:val="20"/>
        </w:rPr>
        <w:t>may</w:t>
      </w:r>
      <w:r w:rsidRPr="00E82A9D">
        <w:rPr>
          <w:spacing w:val="-4"/>
          <w:w w:val="110"/>
          <w:sz w:val="20"/>
          <w:szCs w:val="20"/>
        </w:rPr>
        <w:t xml:space="preserve"> </w:t>
      </w:r>
      <w:r w:rsidRPr="00E82A9D">
        <w:rPr>
          <w:w w:val="110"/>
          <w:sz w:val="20"/>
          <w:szCs w:val="20"/>
        </w:rPr>
        <w:t>prioritize</w:t>
      </w:r>
      <w:r w:rsidRPr="00E82A9D">
        <w:rPr>
          <w:spacing w:val="-4"/>
          <w:w w:val="110"/>
          <w:sz w:val="20"/>
          <w:szCs w:val="20"/>
        </w:rPr>
        <w:t xml:space="preserve"> </w:t>
      </w:r>
      <w:r w:rsidRPr="00E82A9D">
        <w:rPr>
          <w:w w:val="110"/>
          <w:sz w:val="20"/>
          <w:szCs w:val="20"/>
        </w:rPr>
        <w:t>ﬁrm’s size to expand market tonnage shares, unlike the period from 1966 to 1990.</w:t>
      </w:r>
      <w:r w:rsidRPr="00E82A9D">
        <w:rPr>
          <w:spacing w:val="40"/>
          <w:w w:val="110"/>
          <w:sz w:val="20"/>
          <w:szCs w:val="20"/>
        </w:rPr>
        <w:t xml:space="preserve"> </w:t>
      </w:r>
      <w:r w:rsidRPr="00E82A9D">
        <w:rPr>
          <w:w w:val="110"/>
          <w:sz w:val="20"/>
          <w:szCs w:val="20"/>
        </w:rPr>
        <w:t>Alternatively, companies may emphasize geographical proximity to establish dominance at the local level. To untangle these explanations and</w:t>
      </w:r>
      <w:r w:rsidRPr="00E82A9D">
        <w:rPr>
          <w:spacing w:val="-7"/>
          <w:w w:val="110"/>
          <w:sz w:val="20"/>
          <w:szCs w:val="20"/>
        </w:rPr>
        <w:t xml:space="preserve"> </w:t>
      </w:r>
      <w:r w:rsidRPr="00E82A9D">
        <w:rPr>
          <w:w w:val="110"/>
          <w:sz w:val="20"/>
          <w:szCs w:val="20"/>
        </w:rPr>
        <w:t>gain</w:t>
      </w:r>
      <w:r w:rsidRPr="00E82A9D">
        <w:rPr>
          <w:spacing w:val="-7"/>
          <w:w w:val="110"/>
          <w:sz w:val="20"/>
          <w:szCs w:val="20"/>
        </w:rPr>
        <w:t xml:space="preserve"> </w:t>
      </w:r>
      <w:r w:rsidRPr="00E82A9D">
        <w:rPr>
          <w:w w:val="110"/>
          <w:sz w:val="20"/>
          <w:szCs w:val="20"/>
        </w:rPr>
        <w:t>more</w:t>
      </w:r>
      <w:r w:rsidRPr="00E82A9D">
        <w:rPr>
          <w:spacing w:val="-7"/>
          <w:w w:val="110"/>
          <w:sz w:val="20"/>
          <w:szCs w:val="20"/>
        </w:rPr>
        <w:t xml:space="preserve"> </w:t>
      </w:r>
      <w:r w:rsidRPr="00E82A9D">
        <w:rPr>
          <w:w w:val="110"/>
          <w:sz w:val="20"/>
          <w:szCs w:val="20"/>
        </w:rPr>
        <w:t>precise</w:t>
      </w:r>
      <w:r w:rsidRPr="00E82A9D">
        <w:rPr>
          <w:spacing w:val="-7"/>
          <w:w w:val="110"/>
          <w:sz w:val="20"/>
          <w:szCs w:val="20"/>
        </w:rPr>
        <w:t xml:space="preserve"> </w:t>
      </w:r>
      <w:r w:rsidRPr="00E82A9D">
        <w:rPr>
          <w:w w:val="110"/>
          <w:sz w:val="20"/>
          <w:szCs w:val="20"/>
        </w:rPr>
        <w:t>insights</w:t>
      </w:r>
      <w:r w:rsidRPr="00E82A9D">
        <w:rPr>
          <w:spacing w:val="-7"/>
          <w:w w:val="110"/>
          <w:sz w:val="20"/>
          <w:szCs w:val="20"/>
        </w:rPr>
        <w:t xml:space="preserve"> </w:t>
      </w:r>
      <w:r w:rsidRPr="00E82A9D">
        <w:rPr>
          <w:w w:val="110"/>
          <w:sz w:val="20"/>
          <w:szCs w:val="20"/>
        </w:rPr>
        <w:t>into</w:t>
      </w:r>
      <w:r w:rsidRPr="00E82A9D">
        <w:rPr>
          <w:spacing w:val="-7"/>
          <w:w w:val="110"/>
          <w:sz w:val="20"/>
          <w:szCs w:val="20"/>
        </w:rPr>
        <w:t xml:space="preserve"> </w:t>
      </w:r>
      <w:r w:rsidRPr="00E82A9D">
        <w:rPr>
          <w:w w:val="110"/>
          <w:sz w:val="20"/>
          <w:szCs w:val="20"/>
        </w:rPr>
        <w:t>various</w:t>
      </w:r>
      <w:r w:rsidRPr="00E82A9D">
        <w:rPr>
          <w:spacing w:val="-7"/>
          <w:w w:val="110"/>
          <w:sz w:val="20"/>
          <w:szCs w:val="20"/>
        </w:rPr>
        <w:t xml:space="preserve"> </w:t>
      </w:r>
      <w:r w:rsidRPr="00E82A9D">
        <w:rPr>
          <w:w w:val="110"/>
          <w:sz w:val="20"/>
          <w:szCs w:val="20"/>
        </w:rPr>
        <w:t>channels,</w:t>
      </w:r>
      <w:r w:rsidRPr="00E82A9D">
        <w:rPr>
          <w:spacing w:val="-5"/>
          <w:w w:val="110"/>
          <w:sz w:val="20"/>
          <w:szCs w:val="20"/>
        </w:rPr>
        <w:t xml:space="preserve"> </w:t>
      </w:r>
      <w:r w:rsidRPr="00E82A9D">
        <w:rPr>
          <w:w w:val="110"/>
          <w:sz w:val="20"/>
          <w:szCs w:val="20"/>
        </w:rPr>
        <w:t>we</w:t>
      </w:r>
      <w:r w:rsidRPr="00E82A9D">
        <w:rPr>
          <w:spacing w:val="-7"/>
          <w:w w:val="110"/>
          <w:sz w:val="20"/>
          <w:szCs w:val="20"/>
        </w:rPr>
        <w:t xml:space="preserve"> </w:t>
      </w:r>
      <w:r w:rsidRPr="00E82A9D">
        <w:rPr>
          <w:w w:val="110"/>
          <w:sz w:val="20"/>
          <w:szCs w:val="20"/>
        </w:rPr>
        <w:t>employ</w:t>
      </w:r>
      <w:r w:rsidRPr="00E82A9D">
        <w:rPr>
          <w:spacing w:val="-7"/>
          <w:w w:val="110"/>
          <w:sz w:val="20"/>
          <w:szCs w:val="20"/>
        </w:rPr>
        <w:t xml:space="preserve"> </w:t>
      </w:r>
      <w:r w:rsidRPr="00E82A9D">
        <w:rPr>
          <w:w w:val="110"/>
          <w:sz w:val="20"/>
          <w:szCs w:val="20"/>
        </w:rPr>
        <w:t>a</w:t>
      </w:r>
      <w:r w:rsidRPr="00E82A9D">
        <w:rPr>
          <w:spacing w:val="-7"/>
          <w:w w:val="110"/>
          <w:sz w:val="20"/>
          <w:szCs w:val="20"/>
        </w:rPr>
        <w:t xml:space="preserve"> </w:t>
      </w:r>
      <w:r w:rsidRPr="00E82A9D">
        <w:rPr>
          <w:w w:val="110"/>
          <w:sz w:val="20"/>
          <w:szCs w:val="20"/>
        </w:rPr>
        <w:t>structural</w:t>
      </w:r>
      <w:r w:rsidRPr="00E82A9D">
        <w:rPr>
          <w:spacing w:val="-7"/>
          <w:w w:val="110"/>
          <w:sz w:val="20"/>
          <w:szCs w:val="20"/>
        </w:rPr>
        <w:t xml:space="preserve"> </w:t>
      </w:r>
      <w:r w:rsidRPr="00E82A9D">
        <w:rPr>
          <w:w w:val="110"/>
          <w:sz w:val="20"/>
          <w:szCs w:val="20"/>
        </w:rPr>
        <w:t>model</w:t>
      </w:r>
      <w:r w:rsidRPr="00E82A9D">
        <w:rPr>
          <w:spacing w:val="-7"/>
          <w:w w:val="110"/>
          <w:sz w:val="20"/>
          <w:szCs w:val="20"/>
        </w:rPr>
        <w:t xml:space="preserve"> </w:t>
      </w:r>
      <w:r w:rsidRPr="00E82A9D">
        <w:rPr>
          <w:w w:val="110"/>
          <w:sz w:val="20"/>
          <w:szCs w:val="20"/>
        </w:rPr>
        <w:t>that</w:t>
      </w:r>
      <w:r w:rsidRPr="00E82A9D">
        <w:rPr>
          <w:spacing w:val="-7"/>
          <w:w w:val="110"/>
          <w:sz w:val="20"/>
          <w:szCs w:val="20"/>
        </w:rPr>
        <w:t xml:space="preserve"> </w:t>
      </w:r>
      <w:r w:rsidRPr="00E82A9D">
        <w:rPr>
          <w:w w:val="110"/>
          <w:sz w:val="20"/>
          <w:szCs w:val="20"/>
        </w:rPr>
        <w:t>quantiﬁes</w:t>
      </w:r>
      <w:r w:rsidRPr="00E82A9D">
        <w:rPr>
          <w:spacing w:val="-7"/>
          <w:w w:val="110"/>
          <w:sz w:val="20"/>
          <w:szCs w:val="20"/>
        </w:rPr>
        <w:t xml:space="preserve"> </w:t>
      </w:r>
      <w:r w:rsidRPr="00E82A9D">
        <w:rPr>
          <w:w w:val="110"/>
          <w:sz w:val="20"/>
          <w:szCs w:val="20"/>
        </w:rPr>
        <w:t>the</w:t>
      </w:r>
      <w:r w:rsidRPr="00E82A9D">
        <w:rPr>
          <w:spacing w:val="-7"/>
          <w:w w:val="110"/>
          <w:sz w:val="20"/>
          <w:szCs w:val="20"/>
        </w:rPr>
        <w:t xml:space="preserve"> </w:t>
      </w:r>
      <w:r w:rsidRPr="00E82A9D">
        <w:rPr>
          <w:w w:val="110"/>
          <w:sz w:val="20"/>
          <w:szCs w:val="20"/>
        </w:rPr>
        <w:t>relative signiﬁcance</w:t>
      </w:r>
      <w:r w:rsidRPr="00E82A9D">
        <w:rPr>
          <w:spacing w:val="-12"/>
          <w:w w:val="110"/>
          <w:sz w:val="20"/>
          <w:szCs w:val="20"/>
        </w:rPr>
        <w:t xml:space="preserve"> </w:t>
      </w:r>
      <w:r w:rsidRPr="00E82A9D">
        <w:rPr>
          <w:w w:val="110"/>
          <w:sz w:val="20"/>
          <w:szCs w:val="20"/>
        </w:rPr>
        <w:t>of</w:t>
      </w:r>
      <w:r w:rsidRPr="00E82A9D">
        <w:rPr>
          <w:spacing w:val="-12"/>
          <w:w w:val="110"/>
          <w:sz w:val="20"/>
          <w:szCs w:val="20"/>
        </w:rPr>
        <w:t xml:space="preserve"> </w:t>
      </w:r>
      <w:r w:rsidRPr="00E82A9D">
        <w:rPr>
          <w:w w:val="110"/>
          <w:sz w:val="20"/>
          <w:szCs w:val="20"/>
        </w:rPr>
        <w:t>ﬁrm’s</w:t>
      </w:r>
      <w:r w:rsidRPr="00E82A9D">
        <w:rPr>
          <w:spacing w:val="-12"/>
          <w:w w:val="110"/>
          <w:sz w:val="20"/>
          <w:szCs w:val="20"/>
        </w:rPr>
        <w:t xml:space="preserve"> </w:t>
      </w:r>
      <w:r w:rsidRPr="00E82A9D">
        <w:rPr>
          <w:w w:val="110"/>
          <w:sz w:val="20"/>
          <w:szCs w:val="20"/>
        </w:rPr>
        <w:t>age,</w:t>
      </w:r>
      <w:r w:rsidRPr="00E82A9D">
        <w:rPr>
          <w:spacing w:val="-11"/>
          <w:w w:val="110"/>
          <w:sz w:val="20"/>
          <w:szCs w:val="20"/>
        </w:rPr>
        <w:t xml:space="preserve"> </w:t>
      </w:r>
      <w:r w:rsidRPr="00E82A9D">
        <w:rPr>
          <w:w w:val="110"/>
          <w:sz w:val="20"/>
          <w:szCs w:val="20"/>
        </w:rPr>
        <w:t>size,</w:t>
      </w:r>
      <w:r w:rsidRPr="00E82A9D">
        <w:rPr>
          <w:spacing w:val="-11"/>
          <w:w w:val="110"/>
          <w:sz w:val="20"/>
          <w:szCs w:val="20"/>
        </w:rPr>
        <w:t xml:space="preserve"> </w:t>
      </w:r>
      <w:r w:rsidRPr="00E82A9D">
        <w:rPr>
          <w:w w:val="110"/>
          <w:sz w:val="20"/>
          <w:szCs w:val="20"/>
        </w:rPr>
        <w:t>and</w:t>
      </w:r>
      <w:r w:rsidRPr="00E82A9D">
        <w:rPr>
          <w:spacing w:val="-12"/>
          <w:w w:val="110"/>
          <w:sz w:val="20"/>
          <w:szCs w:val="20"/>
        </w:rPr>
        <w:t xml:space="preserve"> </w:t>
      </w:r>
      <w:r w:rsidRPr="00E82A9D">
        <w:rPr>
          <w:w w:val="110"/>
          <w:sz w:val="20"/>
          <w:szCs w:val="20"/>
        </w:rPr>
        <w:t>geographical</w:t>
      </w:r>
      <w:r w:rsidRPr="00E82A9D">
        <w:rPr>
          <w:spacing w:val="-12"/>
          <w:w w:val="110"/>
          <w:sz w:val="20"/>
          <w:szCs w:val="20"/>
        </w:rPr>
        <w:t xml:space="preserve"> </w:t>
      </w:r>
      <w:r w:rsidRPr="00E82A9D">
        <w:rPr>
          <w:w w:val="110"/>
          <w:sz w:val="20"/>
          <w:szCs w:val="20"/>
        </w:rPr>
        <w:t>proximity</w:t>
      </w:r>
      <w:r w:rsidRPr="00E82A9D">
        <w:rPr>
          <w:spacing w:val="-12"/>
          <w:w w:val="110"/>
          <w:sz w:val="20"/>
          <w:szCs w:val="20"/>
        </w:rPr>
        <w:t xml:space="preserve"> </w:t>
      </w:r>
      <w:r w:rsidRPr="00E82A9D">
        <w:rPr>
          <w:w w:val="110"/>
          <w:sz w:val="20"/>
          <w:szCs w:val="20"/>
        </w:rPr>
        <w:t>using</w:t>
      </w:r>
      <w:r w:rsidRPr="00E82A9D">
        <w:rPr>
          <w:spacing w:val="-13"/>
          <w:w w:val="110"/>
          <w:sz w:val="20"/>
          <w:szCs w:val="20"/>
        </w:rPr>
        <w:t xml:space="preserve"> </w:t>
      </w:r>
      <w:r w:rsidRPr="00E82A9D">
        <w:rPr>
          <w:w w:val="110"/>
          <w:sz w:val="20"/>
          <w:szCs w:val="20"/>
        </w:rPr>
        <w:t>a</w:t>
      </w:r>
      <w:r w:rsidRPr="00E82A9D">
        <w:rPr>
          <w:spacing w:val="-13"/>
          <w:w w:val="110"/>
          <w:sz w:val="20"/>
          <w:szCs w:val="20"/>
        </w:rPr>
        <w:t xml:space="preserve"> </w:t>
      </w:r>
      <w:r w:rsidRPr="00E82A9D">
        <w:rPr>
          <w:w w:val="110"/>
          <w:sz w:val="20"/>
          <w:szCs w:val="20"/>
        </w:rPr>
        <w:t>novel</w:t>
      </w:r>
      <w:r w:rsidRPr="00E82A9D">
        <w:rPr>
          <w:spacing w:val="-12"/>
          <w:w w:val="110"/>
          <w:sz w:val="20"/>
          <w:szCs w:val="20"/>
        </w:rPr>
        <w:t xml:space="preserve"> </w:t>
      </w:r>
      <w:r w:rsidRPr="00E82A9D">
        <w:rPr>
          <w:w w:val="110"/>
          <w:sz w:val="20"/>
          <w:szCs w:val="20"/>
        </w:rPr>
        <w:t>approach</w:t>
      </w:r>
      <w:r w:rsidRPr="00E82A9D">
        <w:rPr>
          <w:spacing w:val="-12"/>
          <w:w w:val="110"/>
          <w:sz w:val="20"/>
          <w:szCs w:val="20"/>
        </w:rPr>
        <w:t xml:space="preserve"> </w:t>
      </w:r>
      <w:r w:rsidRPr="00E82A9D">
        <w:rPr>
          <w:w w:val="110"/>
          <w:sz w:val="20"/>
          <w:szCs w:val="20"/>
        </w:rPr>
        <w:t>—</w:t>
      </w:r>
      <w:r w:rsidRPr="00E82A9D">
        <w:rPr>
          <w:spacing w:val="-13"/>
          <w:w w:val="110"/>
          <w:sz w:val="20"/>
          <w:szCs w:val="20"/>
        </w:rPr>
        <w:t xml:space="preserve"> </w:t>
      </w:r>
      <w:r w:rsidRPr="00E82A9D">
        <w:rPr>
          <w:w w:val="110"/>
          <w:sz w:val="20"/>
          <w:szCs w:val="20"/>
        </w:rPr>
        <w:t>the</w:t>
      </w:r>
      <w:r w:rsidRPr="00E82A9D">
        <w:rPr>
          <w:spacing w:val="-12"/>
          <w:w w:val="110"/>
          <w:sz w:val="20"/>
          <w:szCs w:val="20"/>
        </w:rPr>
        <w:t xml:space="preserve"> </w:t>
      </w:r>
      <w:r w:rsidRPr="00E82A9D">
        <w:rPr>
          <w:w w:val="110"/>
          <w:sz w:val="20"/>
          <w:szCs w:val="20"/>
        </w:rPr>
        <w:t>matching</w:t>
      </w:r>
      <w:r w:rsidRPr="00E82A9D">
        <w:rPr>
          <w:spacing w:val="-13"/>
          <w:w w:val="110"/>
          <w:sz w:val="20"/>
          <w:szCs w:val="20"/>
        </w:rPr>
        <w:t xml:space="preserve"> </w:t>
      </w:r>
      <w:r w:rsidRPr="00E82A9D">
        <w:rPr>
          <w:w w:val="110"/>
          <w:sz w:val="20"/>
          <w:szCs w:val="20"/>
        </w:rPr>
        <w:t>maximum score estimator Fox (2018).</w:t>
      </w:r>
    </w:p>
    <w:p w14:paraId="5DF2A6B8" w14:textId="385C217F" w:rsidR="00EE0220" w:rsidRPr="00E82A9D" w:rsidRDefault="00EE0220" w:rsidP="00EE0220">
      <w:pPr>
        <w:pStyle w:val="a3"/>
        <w:spacing w:before="11" w:line="424" w:lineRule="auto"/>
        <w:ind w:left="100" w:right="181" w:firstLine="290"/>
        <w:jc w:val="both"/>
        <w:rPr>
          <w:w w:val="110"/>
          <w:sz w:val="20"/>
          <w:szCs w:val="20"/>
        </w:rPr>
      </w:pPr>
      <w:r w:rsidRPr="00E82A9D">
        <w:rPr>
          <w:w w:val="110"/>
          <w:sz w:val="20"/>
          <w:szCs w:val="20"/>
        </w:rPr>
        <w:t xml:space="preserve">Our estimation results indicate that </w:t>
      </w:r>
      <w:ins w:id="78" w:author="Author">
        <w:r w:rsidRPr="00E82A9D">
          <w:rPr>
            <w:w w:val="110"/>
            <w:sz w:val="20"/>
            <w:szCs w:val="20"/>
          </w:rPr>
          <w:t xml:space="preserve">the </w:t>
        </w:r>
      </w:ins>
      <w:proofErr w:type="spellStart"/>
      <w:r w:rsidRPr="00E82A9D">
        <w:rPr>
          <w:w w:val="110"/>
          <w:sz w:val="20"/>
          <w:szCs w:val="20"/>
        </w:rPr>
        <w:t>assortativeness</w:t>
      </w:r>
      <w:proofErr w:type="spellEnd"/>
      <w:r w:rsidRPr="00E82A9D">
        <w:rPr>
          <w:w w:val="110"/>
          <w:sz w:val="20"/>
          <w:szCs w:val="20"/>
        </w:rPr>
        <w:t xml:space="preserve"> of both size and geographical proximity contribute</w:t>
      </w:r>
      <w:del w:id="79" w:author="Author">
        <w:r w:rsidRPr="00E82A9D">
          <w:rPr>
            <w:w w:val="110"/>
            <w:sz w:val="20"/>
            <w:szCs w:val="20"/>
          </w:rPr>
          <w:delText>s</w:delText>
        </w:r>
      </w:del>
      <w:r w:rsidRPr="00E82A9D">
        <w:rPr>
          <w:w w:val="110"/>
          <w:sz w:val="20"/>
          <w:szCs w:val="20"/>
        </w:rPr>
        <w:t xml:space="preserve"> to merger incentives or disincentives. First, the </w:t>
      </w:r>
      <w:proofErr w:type="spellStart"/>
      <w:r w:rsidRPr="00E82A9D">
        <w:rPr>
          <w:w w:val="110"/>
          <w:sz w:val="20"/>
          <w:szCs w:val="20"/>
        </w:rPr>
        <w:t>assortativeness</w:t>
      </w:r>
      <w:proofErr w:type="spellEnd"/>
      <w:r w:rsidRPr="00E82A9D">
        <w:rPr>
          <w:w w:val="110"/>
          <w:sz w:val="20"/>
          <w:szCs w:val="20"/>
        </w:rPr>
        <w:t xml:space="preserve"> of </w:t>
      </w:r>
      <w:del w:id="80" w:author="Author">
        <w:r w:rsidRPr="00E82A9D">
          <w:rPr>
            <w:w w:val="110"/>
            <w:sz w:val="20"/>
            <w:szCs w:val="20"/>
          </w:rPr>
          <w:delText>ﬁ</w:delText>
        </w:r>
      </w:del>
      <w:r w:rsidRPr="00E82A9D">
        <w:rPr>
          <w:w w:val="110"/>
          <w:sz w:val="20"/>
          <w:szCs w:val="20"/>
        </w:rPr>
        <w:t xml:space="preserve">rm size shifts from negative (1991–2005) to positive (2006–2022). During 1991–2005, the importance of ﬁrm’s size supersedes the importance of its age by a factor of 9.974, serving as a merger incentive. Conversely, between 2006 and 2022, as a negative factor, ﬁrm’s size is more important than ﬁrm’s age by 0.026–0.630 times, that is, ﬁrm’s size works as a disincentive. </w:t>
      </w:r>
      <w:ins w:id="81" w:author="Author">
        <w:r w:rsidRPr="00E82A9D">
          <w:rPr>
            <w:w w:val="110"/>
            <w:sz w:val="20"/>
            <w:szCs w:val="20"/>
          </w:rPr>
          <w:t>In a</w:t>
        </w:r>
      </w:ins>
      <w:del w:id="82" w:author="Author">
        <w:r w:rsidRPr="00E82A9D">
          <w:rPr>
            <w:w w:val="110"/>
            <w:sz w:val="20"/>
            <w:szCs w:val="20"/>
          </w:rPr>
          <w:delText>A</w:delText>
        </w:r>
      </w:del>
      <w:r w:rsidRPr="00E82A9D">
        <w:rPr>
          <w:w w:val="110"/>
          <w:sz w:val="20"/>
          <w:szCs w:val="20"/>
        </w:rPr>
        <w:t>ddition</w:t>
      </w:r>
      <w:del w:id="83" w:author="Author">
        <w:r w:rsidRPr="00E82A9D">
          <w:rPr>
            <w:w w:val="110"/>
            <w:sz w:val="20"/>
            <w:szCs w:val="20"/>
          </w:rPr>
          <w:delText>ally</w:delText>
        </w:r>
      </w:del>
      <w:r w:rsidRPr="00E82A9D">
        <w:rPr>
          <w:w w:val="110"/>
          <w:sz w:val="20"/>
          <w:szCs w:val="20"/>
        </w:rPr>
        <w:t xml:space="preserve">, we observe that geographical </w:t>
      </w:r>
      <w:r w:rsidRPr="00E82A9D">
        <w:rPr>
          <w:w w:val="110"/>
          <w:sz w:val="20"/>
          <w:szCs w:val="20"/>
        </w:rPr>
        <w:lastRenderedPageBreak/>
        <w:t xml:space="preserve">distance acts as a merger disincentive throughout the entire period, albeit its relative importance compared to ﬁrm’s age has dwindled to economic insigniﬁcance in recent years. This </w:t>
      </w:r>
      <w:ins w:id="84" w:author="Author">
        <w:r w:rsidRPr="00E82A9D">
          <w:rPr>
            <w:w w:val="110"/>
            <w:sz w:val="20"/>
            <w:szCs w:val="20"/>
          </w:rPr>
          <w:t xml:space="preserve">finding </w:t>
        </w:r>
      </w:ins>
      <w:r w:rsidRPr="00E82A9D">
        <w:rPr>
          <w:w w:val="110"/>
          <w:sz w:val="20"/>
          <w:szCs w:val="20"/>
        </w:rPr>
        <w:t xml:space="preserve">suggests </w:t>
      </w:r>
      <w:ins w:id="85" w:author="Author">
        <w:r w:rsidRPr="00E82A9D">
          <w:rPr>
            <w:w w:val="110"/>
            <w:sz w:val="20"/>
            <w:szCs w:val="20"/>
          </w:rPr>
          <w:t>that merger incentives are diminished to</w:t>
        </w:r>
      </w:ins>
      <w:del w:id="86" w:author="Author">
        <w:r w:rsidRPr="00E82A9D">
          <w:rPr>
            <w:w w:val="110"/>
            <w:sz w:val="20"/>
            <w:szCs w:val="20"/>
          </w:rPr>
          <w:delText>diminished merger incentives for</w:delText>
        </w:r>
      </w:del>
      <w:r w:rsidRPr="00E82A9D">
        <w:rPr>
          <w:w w:val="110"/>
          <w:sz w:val="20"/>
          <w:szCs w:val="20"/>
        </w:rPr>
        <w:t xml:space="preserve"> establish</w:t>
      </w:r>
      <w:del w:id="87" w:author="Author">
        <w:r w:rsidRPr="00E82A9D">
          <w:rPr>
            <w:w w:val="110"/>
            <w:sz w:val="20"/>
            <w:szCs w:val="20"/>
          </w:rPr>
          <w:delText>ing</w:delText>
        </w:r>
      </w:del>
      <w:r w:rsidRPr="00E82A9D">
        <w:rPr>
          <w:w w:val="110"/>
          <w:sz w:val="20"/>
          <w:szCs w:val="20"/>
        </w:rPr>
        <w:t xml:space="preserve"> dominance at the local country level.</w:t>
      </w:r>
    </w:p>
    <w:p w14:paraId="40F2C120" w14:textId="77777777" w:rsidR="00EE0220" w:rsidRPr="00E82A9D" w:rsidRDefault="00EE0220" w:rsidP="00EE0220">
      <w:pPr>
        <w:pStyle w:val="a3"/>
        <w:spacing w:before="2" w:line="424" w:lineRule="auto"/>
        <w:ind w:left="100" w:right="181" w:firstLine="290"/>
        <w:jc w:val="both"/>
        <w:rPr>
          <w:w w:val="110"/>
          <w:sz w:val="20"/>
          <w:szCs w:val="20"/>
        </w:rPr>
      </w:pPr>
      <w:r w:rsidRPr="00E82A9D">
        <w:rPr>
          <w:w w:val="110"/>
          <w:sz w:val="20"/>
          <w:szCs w:val="20"/>
        </w:rPr>
        <w:t>Finally, we conduct a counterfactual simulation based on the estimated parameters to examine the con</w:t>
      </w:r>
      <w:del w:id="88" w:author="Author">
        <w:r w:rsidRPr="00E82A9D">
          <w:rPr>
            <w:w w:val="110"/>
            <w:sz w:val="20"/>
            <w:szCs w:val="20"/>
          </w:rPr>
          <w:delText xml:space="preserve">- </w:delText>
        </w:r>
      </w:del>
      <w:r w:rsidRPr="00E82A9D">
        <w:rPr>
          <w:w w:val="110"/>
          <w:sz w:val="20"/>
          <w:szCs w:val="20"/>
        </w:rPr>
        <w:t>sequences of prohibiting mergers between ﬁrms within the same country.</w:t>
      </w:r>
      <w:r w:rsidRPr="00E82A9D">
        <w:rPr>
          <w:spacing w:val="31"/>
          <w:w w:val="110"/>
          <w:sz w:val="20"/>
          <w:szCs w:val="20"/>
        </w:rPr>
        <w:t xml:space="preserve"> </w:t>
      </w:r>
      <w:r w:rsidRPr="00E82A9D">
        <w:rPr>
          <w:w w:val="110"/>
          <w:sz w:val="20"/>
          <w:szCs w:val="20"/>
        </w:rPr>
        <w:t xml:space="preserve">This type of merger restriction </w:t>
      </w:r>
      <w:commentRangeStart w:id="89"/>
      <w:r w:rsidRPr="00E82A9D">
        <w:rPr>
          <w:w w:val="110"/>
          <w:sz w:val="20"/>
          <w:szCs w:val="20"/>
        </w:rPr>
        <w:t>is highly</w:t>
      </w:r>
      <w:r w:rsidRPr="00E82A9D">
        <w:rPr>
          <w:spacing w:val="-13"/>
          <w:w w:val="110"/>
          <w:sz w:val="20"/>
          <w:szCs w:val="20"/>
        </w:rPr>
        <w:t xml:space="preserve"> </w:t>
      </w:r>
      <w:r w:rsidRPr="00E82A9D">
        <w:rPr>
          <w:w w:val="110"/>
          <w:sz w:val="20"/>
          <w:szCs w:val="20"/>
        </w:rPr>
        <w:t>contentious</w:t>
      </w:r>
      <w:r w:rsidRPr="00E82A9D">
        <w:rPr>
          <w:spacing w:val="-13"/>
          <w:w w:val="110"/>
          <w:sz w:val="20"/>
          <w:szCs w:val="20"/>
        </w:rPr>
        <w:t xml:space="preserve"> </w:t>
      </w:r>
      <w:ins w:id="90" w:author="Author">
        <w:r w:rsidRPr="00E82A9D">
          <w:rPr>
            <w:w w:val="110"/>
            <w:sz w:val="20"/>
            <w:szCs w:val="20"/>
          </w:rPr>
          <w:t>in the competitive policies of the global market</w:t>
        </w:r>
      </w:ins>
      <w:del w:id="91" w:author="Author">
        <w:r w:rsidRPr="00E82A9D">
          <w:rPr>
            <w:w w:val="110"/>
            <w:sz w:val="20"/>
            <w:szCs w:val="20"/>
          </w:rPr>
          <w:delText>within</w:delText>
        </w:r>
        <w:r w:rsidRPr="00E82A9D">
          <w:rPr>
            <w:spacing w:val="-13"/>
            <w:w w:val="110"/>
            <w:sz w:val="20"/>
            <w:szCs w:val="20"/>
          </w:rPr>
          <w:delText xml:space="preserve"> </w:delText>
        </w:r>
        <w:r w:rsidRPr="00E82A9D">
          <w:rPr>
            <w:w w:val="110"/>
            <w:sz w:val="20"/>
            <w:szCs w:val="20"/>
          </w:rPr>
          <w:delText>the</w:delText>
        </w:r>
        <w:r w:rsidRPr="00E82A9D">
          <w:rPr>
            <w:spacing w:val="-13"/>
            <w:w w:val="110"/>
            <w:sz w:val="20"/>
            <w:szCs w:val="20"/>
          </w:rPr>
          <w:delText xml:space="preserve"> </w:delText>
        </w:r>
        <w:r w:rsidRPr="00E82A9D">
          <w:rPr>
            <w:w w:val="110"/>
            <w:sz w:val="20"/>
            <w:szCs w:val="20"/>
          </w:rPr>
          <w:delText>global</w:delText>
        </w:r>
        <w:r w:rsidRPr="00E82A9D">
          <w:rPr>
            <w:spacing w:val="-13"/>
            <w:w w:val="110"/>
            <w:sz w:val="20"/>
            <w:szCs w:val="20"/>
          </w:rPr>
          <w:delText xml:space="preserve"> </w:delText>
        </w:r>
        <w:r w:rsidRPr="00E82A9D">
          <w:rPr>
            <w:w w:val="110"/>
            <w:sz w:val="20"/>
            <w:szCs w:val="20"/>
          </w:rPr>
          <w:delText>market’s</w:delText>
        </w:r>
        <w:r w:rsidRPr="00E82A9D">
          <w:rPr>
            <w:spacing w:val="-13"/>
            <w:w w:val="110"/>
            <w:sz w:val="20"/>
            <w:szCs w:val="20"/>
          </w:rPr>
          <w:delText xml:space="preserve"> </w:delText>
        </w:r>
        <w:r w:rsidRPr="00E82A9D">
          <w:rPr>
            <w:w w:val="110"/>
            <w:sz w:val="20"/>
            <w:szCs w:val="20"/>
          </w:rPr>
          <w:delText>competition</w:delText>
        </w:r>
        <w:r w:rsidRPr="00E82A9D">
          <w:rPr>
            <w:spacing w:val="-13"/>
            <w:w w:val="110"/>
            <w:sz w:val="20"/>
            <w:szCs w:val="20"/>
          </w:rPr>
          <w:delText xml:space="preserve"> </w:delText>
        </w:r>
        <w:r w:rsidRPr="00E82A9D">
          <w:rPr>
            <w:w w:val="110"/>
            <w:sz w:val="20"/>
            <w:szCs w:val="20"/>
          </w:rPr>
          <w:delText>policies</w:delText>
        </w:r>
      </w:del>
      <w:r w:rsidRPr="00E82A9D">
        <w:rPr>
          <w:w w:val="110"/>
          <w:sz w:val="20"/>
          <w:szCs w:val="20"/>
        </w:rPr>
        <w:t>,</w:t>
      </w:r>
      <w:r w:rsidRPr="00E82A9D">
        <w:rPr>
          <w:spacing w:val="-9"/>
          <w:w w:val="110"/>
          <w:sz w:val="20"/>
          <w:szCs w:val="20"/>
        </w:rPr>
        <w:t xml:space="preserve"> </w:t>
      </w:r>
      <w:commentRangeEnd w:id="89"/>
      <w:r w:rsidRPr="00E82A9D">
        <w:rPr>
          <w:rStyle w:val="ac"/>
          <w:sz w:val="20"/>
          <w:szCs w:val="20"/>
        </w:rPr>
        <w:commentReference w:id="89"/>
      </w:r>
      <w:del w:id="92" w:author="Author">
        <w:r w:rsidRPr="00E82A9D">
          <w:rPr>
            <w:w w:val="110"/>
            <w:sz w:val="20"/>
            <w:szCs w:val="20"/>
          </w:rPr>
          <w:delText>in</w:delText>
        </w:r>
        <w:r w:rsidRPr="00E82A9D">
          <w:rPr>
            <w:spacing w:val="-13"/>
            <w:w w:val="110"/>
            <w:sz w:val="20"/>
            <w:szCs w:val="20"/>
          </w:rPr>
          <w:delText xml:space="preserve"> </w:delText>
        </w:r>
      </w:del>
      <w:ins w:id="93" w:author="松田　琢磨" w:date="2023-10-15T11:44:00Z">
        <w:r w:rsidRPr="00E82A9D">
          <w:rPr>
            <w:w w:val="110"/>
            <w:sz w:val="20"/>
            <w:szCs w:val="20"/>
          </w:rPr>
          <w:t>particular</w:t>
        </w:r>
      </w:ins>
      <w:ins w:id="94" w:author="Author">
        <w:r w:rsidRPr="00E82A9D">
          <w:rPr>
            <w:w w:val="110"/>
            <w:sz w:val="20"/>
            <w:szCs w:val="20"/>
          </w:rPr>
          <w:t>ly</w:t>
        </w:r>
      </w:ins>
      <w:del w:id="95" w:author="松田　琢磨" w:date="2023-10-15T11:44:00Z">
        <w:r w:rsidRPr="00E82A9D">
          <w:rPr>
            <w:w w:val="110"/>
            <w:sz w:val="20"/>
            <w:szCs w:val="20"/>
          </w:rPr>
          <w:delText>particular</w:delText>
        </w:r>
      </w:del>
      <w:del w:id="96" w:author="Author">
        <w:r w:rsidRPr="00E82A9D">
          <w:rPr>
            <w:w w:val="110"/>
            <w:sz w:val="20"/>
            <w:szCs w:val="20"/>
          </w:rPr>
          <w:delText>,</w:delText>
        </w:r>
      </w:del>
      <w:r w:rsidRPr="00E82A9D">
        <w:rPr>
          <w:spacing w:val="-9"/>
          <w:w w:val="110"/>
          <w:sz w:val="20"/>
          <w:szCs w:val="20"/>
        </w:rPr>
        <w:t xml:space="preserve"> </w:t>
      </w:r>
      <w:r w:rsidRPr="00E82A9D">
        <w:rPr>
          <w:w w:val="110"/>
          <w:sz w:val="20"/>
          <w:szCs w:val="20"/>
        </w:rPr>
        <w:t>in</w:t>
      </w:r>
      <w:r w:rsidRPr="00E82A9D">
        <w:rPr>
          <w:spacing w:val="-13"/>
          <w:w w:val="110"/>
          <w:sz w:val="20"/>
          <w:szCs w:val="20"/>
        </w:rPr>
        <w:t xml:space="preserve"> </w:t>
      </w:r>
      <w:r w:rsidRPr="00E82A9D">
        <w:rPr>
          <w:w w:val="110"/>
          <w:sz w:val="20"/>
          <w:szCs w:val="20"/>
        </w:rPr>
        <w:t>global</w:t>
      </w:r>
      <w:r w:rsidRPr="00E82A9D">
        <w:rPr>
          <w:spacing w:val="-13"/>
          <w:w w:val="110"/>
          <w:sz w:val="20"/>
          <w:szCs w:val="20"/>
        </w:rPr>
        <w:t xml:space="preserve"> </w:t>
      </w:r>
      <w:r w:rsidRPr="00E82A9D">
        <w:rPr>
          <w:w w:val="110"/>
          <w:sz w:val="20"/>
          <w:szCs w:val="20"/>
        </w:rPr>
        <w:t>container</w:t>
      </w:r>
      <w:r w:rsidRPr="00E82A9D">
        <w:rPr>
          <w:spacing w:val="-13"/>
          <w:w w:val="110"/>
          <w:sz w:val="20"/>
          <w:szCs w:val="20"/>
        </w:rPr>
        <w:t xml:space="preserve"> </w:t>
      </w:r>
      <w:r w:rsidRPr="00E82A9D">
        <w:rPr>
          <w:w w:val="110"/>
          <w:sz w:val="20"/>
          <w:szCs w:val="20"/>
        </w:rPr>
        <w:t>shipping</w:t>
      </w:r>
      <w:ins w:id="97" w:author="Author">
        <w:r w:rsidRPr="00E82A9D">
          <w:rPr>
            <w:w w:val="110"/>
            <w:sz w:val="20"/>
            <w:szCs w:val="20"/>
          </w:rPr>
          <w:t>.</w:t>
        </w:r>
      </w:ins>
      <w:del w:id="98" w:author="Author">
        <w:r w:rsidRPr="00E82A9D">
          <w:rPr>
            <w:w w:val="110"/>
            <w:sz w:val="20"/>
            <w:szCs w:val="20"/>
          </w:rPr>
          <w:delText>..</w:delText>
        </w:r>
      </w:del>
      <w:r w:rsidRPr="00E82A9D">
        <w:rPr>
          <w:w w:val="110"/>
          <w:sz w:val="20"/>
          <w:szCs w:val="20"/>
        </w:rPr>
        <w:t xml:space="preserve"> For instance, on June 21, 2017, South Africa’s Competition Commission issued a statement forbidding the consolidation</w:t>
      </w:r>
      <w:r w:rsidRPr="00E82A9D">
        <w:rPr>
          <w:spacing w:val="-3"/>
          <w:w w:val="110"/>
          <w:sz w:val="20"/>
          <w:szCs w:val="20"/>
        </w:rPr>
        <w:t xml:space="preserve"> </w:t>
      </w:r>
      <w:r w:rsidRPr="00E82A9D">
        <w:rPr>
          <w:w w:val="110"/>
          <w:sz w:val="20"/>
          <w:szCs w:val="20"/>
        </w:rPr>
        <w:t>of</w:t>
      </w:r>
      <w:r w:rsidRPr="00E82A9D">
        <w:rPr>
          <w:spacing w:val="-3"/>
          <w:w w:val="110"/>
          <w:sz w:val="20"/>
          <w:szCs w:val="20"/>
        </w:rPr>
        <w:t xml:space="preserve"> </w:t>
      </w:r>
      <w:r w:rsidRPr="00E82A9D">
        <w:rPr>
          <w:w w:val="110"/>
          <w:sz w:val="20"/>
          <w:szCs w:val="20"/>
        </w:rPr>
        <w:t>container</w:t>
      </w:r>
      <w:r w:rsidRPr="00E82A9D">
        <w:rPr>
          <w:spacing w:val="-3"/>
          <w:w w:val="110"/>
          <w:sz w:val="20"/>
          <w:szCs w:val="20"/>
        </w:rPr>
        <w:t xml:space="preserve"> </w:t>
      </w:r>
      <w:r w:rsidRPr="00E82A9D">
        <w:rPr>
          <w:w w:val="110"/>
          <w:sz w:val="20"/>
          <w:szCs w:val="20"/>
        </w:rPr>
        <w:t>businesses</w:t>
      </w:r>
      <w:r w:rsidRPr="00E82A9D">
        <w:rPr>
          <w:spacing w:val="-3"/>
          <w:w w:val="110"/>
          <w:sz w:val="20"/>
          <w:szCs w:val="20"/>
        </w:rPr>
        <w:t xml:space="preserve"> </w:t>
      </w:r>
      <w:ins w:id="99" w:author="Author">
        <w:r w:rsidRPr="00E82A9D">
          <w:rPr>
            <w:w w:val="110"/>
            <w:sz w:val="20"/>
            <w:szCs w:val="20"/>
          </w:rPr>
          <w:t>through</w:t>
        </w:r>
      </w:ins>
      <w:del w:id="100" w:author="Author">
        <w:r w:rsidRPr="00E82A9D">
          <w:rPr>
            <w:w w:val="110"/>
            <w:sz w:val="20"/>
            <w:szCs w:val="20"/>
          </w:rPr>
          <w:delText>by</w:delText>
        </w:r>
      </w:del>
      <w:r w:rsidRPr="00E82A9D">
        <w:rPr>
          <w:spacing w:val="-3"/>
          <w:w w:val="110"/>
          <w:sz w:val="20"/>
          <w:szCs w:val="20"/>
        </w:rPr>
        <w:t xml:space="preserve"> </w:t>
      </w:r>
      <w:r w:rsidRPr="00E82A9D">
        <w:rPr>
          <w:w w:val="110"/>
          <w:sz w:val="20"/>
          <w:szCs w:val="20"/>
        </w:rPr>
        <w:t>three</w:t>
      </w:r>
      <w:r w:rsidRPr="00E82A9D">
        <w:rPr>
          <w:spacing w:val="-3"/>
          <w:w w:val="110"/>
          <w:sz w:val="20"/>
          <w:szCs w:val="20"/>
        </w:rPr>
        <w:t xml:space="preserve"> </w:t>
      </w:r>
      <w:r w:rsidRPr="00E82A9D">
        <w:rPr>
          <w:w w:val="110"/>
          <w:sz w:val="20"/>
          <w:szCs w:val="20"/>
        </w:rPr>
        <w:t>shipping</w:t>
      </w:r>
      <w:r w:rsidRPr="00E82A9D">
        <w:rPr>
          <w:spacing w:val="-3"/>
          <w:w w:val="110"/>
          <w:sz w:val="20"/>
          <w:szCs w:val="20"/>
        </w:rPr>
        <w:t xml:space="preserve"> </w:t>
      </w:r>
      <w:r w:rsidRPr="00E82A9D">
        <w:rPr>
          <w:w w:val="110"/>
          <w:sz w:val="20"/>
          <w:szCs w:val="20"/>
        </w:rPr>
        <w:t>lines</w:t>
      </w:r>
      <w:ins w:id="101" w:author="Author">
        <w:r w:rsidRPr="00E82A9D">
          <w:rPr>
            <w:spacing w:val="-3"/>
            <w:w w:val="110"/>
            <w:sz w:val="20"/>
            <w:szCs w:val="20"/>
          </w:rPr>
          <w:t>:</w:t>
        </w:r>
      </w:ins>
      <w:del w:id="102" w:author="Author">
        <w:r w:rsidRPr="00E82A9D">
          <w:rPr>
            <w:spacing w:val="-3"/>
            <w:w w:val="110"/>
            <w:sz w:val="20"/>
            <w:szCs w:val="20"/>
          </w:rPr>
          <w:delText xml:space="preserve"> </w:delText>
        </w:r>
        <w:r w:rsidRPr="00E82A9D">
          <w:rPr>
            <w:w w:val="110"/>
            <w:sz w:val="20"/>
            <w:szCs w:val="20"/>
          </w:rPr>
          <w:delText>—</w:delText>
        </w:r>
      </w:del>
      <w:r w:rsidRPr="00E82A9D">
        <w:rPr>
          <w:spacing w:val="-3"/>
          <w:w w:val="110"/>
          <w:sz w:val="20"/>
          <w:szCs w:val="20"/>
        </w:rPr>
        <w:t xml:space="preserve"> </w:t>
      </w:r>
      <w:r w:rsidRPr="00E82A9D">
        <w:rPr>
          <w:w w:val="110"/>
          <w:sz w:val="20"/>
          <w:szCs w:val="20"/>
        </w:rPr>
        <w:t>Nippon</w:t>
      </w:r>
      <w:r w:rsidRPr="00E82A9D">
        <w:rPr>
          <w:spacing w:val="-3"/>
          <w:w w:val="110"/>
          <w:sz w:val="20"/>
          <w:szCs w:val="20"/>
        </w:rPr>
        <w:t xml:space="preserve"> </w:t>
      </w:r>
      <w:r w:rsidRPr="00E82A9D">
        <w:rPr>
          <w:w w:val="110"/>
          <w:sz w:val="20"/>
          <w:szCs w:val="20"/>
        </w:rPr>
        <w:t>Yusen</w:t>
      </w:r>
      <w:r w:rsidRPr="00E82A9D">
        <w:rPr>
          <w:spacing w:val="-3"/>
          <w:w w:val="110"/>
          <w:sz w:val="20"/>
          <w:szCs w:val="20"/>
        </w:rPr>
        <w:t xml:space="preserve"> </w:t>
      </w:r>
      <w:r w:rsidRPr="00E82A9D">
        <w:rPr>
          <w:w w:val="110"/>
          <w:sz w:val="20"/>
          <w:szCs w:val="20"/>
        </w:rPr>
        <w:t>Kaisha</w:t>
      </w:r>
      <w:ins w:id="103" w:author="Author">
        <w:r w:rsidRPr="00E82A9D">
          <w:rPr>
            <w:w w:val="110"/>
            <w:sz w:val="20"/>
            <w:szCs w:val="20"/>
          </w:rPr>
          <w:t xml:space="preserve"> </w:t>
        </w:r>
      </w:ins>
      <w:r w:rsidRPr="00E82A9D">
        <w:rPr>
          <w:w w:val="110"/>
          <w:sz w:val="20"/>
          <w:szCs w:val="20"/>
        </w:rPr>
        <w:t>(NYK),</w:t>
      </w:r>
      <w:r w:rsidRPr="00E82A9D">
        <w:rPr>
          <w:spacing w:val="-3"/>
          <w:w w:val="110"/>
          <w:sz w:val="20"/>
          <w:szCs w:val="20"/>
        </w:rPr>
        <w:t xml:space="preserve"> </w:t>
      </w:r>
      <w:r w:rsidRPr="00E82A9D">
        <w:rPr>
          <w:w w:val="110"/>
          <w:sz w:val="20"/>
          <w:szCs w:val="20"/>
        </w:rPr>
        <w:t>Mitsui</w:t>
      </w:r>
      <w:r w:rsidRPr="00E82A9D">
        <w:rPr>
          <w:spacing w:val="-3"/>
          <w:w w:val="110"/>
          <w:sz w:val="20"/>
          <w:szCs w:val="20"/>
        </w:rPr>
        <w:t xml:space="preserve"> </w:t>
      </w:r>
      <w:r w:rsidRPr="00E82A9D">
        <w:rPr>
          <w:w w:val="110"/>
          <w:sz w:val="20"/>
          <w:szCs w:val="20"/>
        </w:rPr>
        <w:t>O.S.K. Lines</w:t>
      </w:r>
      <w:r w:rsidRPr="00E82A9D">
        <w:rPr>
          <w:spacing w:val="-5"/>
          <w:w w:val="110"/>
          <w:sz w:val="20"/>
          <w:szCs w:val="20"/>
        </w:rPr>
        <w:t xml:space="preserve"> </w:t>
      </w:r>
      <w:r w:rsidRPr="00E82A9D">
        <w:rPr>
          <w:w w:val="110"/>
          <w:sz w:val="20"/>
          <w:szCs w:val="20"/>
        </w:rPr>
        <w:t>(MOL),</w:t>
      </w:r>
      <w:r w:rsidRPr="00E82A9D">
        <w:rPr>
          <w:spacing w:val="-5"/>
          <w:w w:val="110"/>
          <w:sz w:val="20"/>
          <w:szCs w:val="20"/>
        </w:rPr>
        <w:t xml:space="preserve"> </w:t>
      </w:r>
      <w:r w:rsidRPr="00E82A9D">
        <w:rPr>
          <w:w w:val="110"/>
          <w:sz w:val="20"/>
          <w:szCs w:val="20"/>
        </w:rPr>
        <w:t>and</w:t>
      </w:r>
      <w:r w:rsidRPr="00E82A9D">
        <w:rPr>
          <w:spacing w:val="-5"/>
          <w:w w:val="110"/>
          <w:sz w:val="20"/>
          <w:szCs w:val="20"/>
        </w:rPr>
        <w:t xml:space="preserve"> </w:t>
      </w:r>
      <w:r w:rsidRPr="00E82A9D">
        <w:rPr>
          <w:w w:val="110"/>
          <w:sz w:val="20"/>
          <w:szCs w:val="20"/>
        </w:rPr>
        <w:t>Kawasaki</w:t>
      </w:r>
      <w:r w:rsidRPr="00E82A9D">
        <w:rPr>
          <w:spacing w:val="-5"/>
          <w:w w:val="110"/>
          <w:sz w:val="20"/>
          <w:szCs w:val="20"/>
        </w:rPr>
        <w:t xml:space="preserve"> </w:t>
      </w:r>
      <w:r w:rsidRPr="00E82A9D">
        <w:rPr>
          <w:w w:val="110"/>
          <w:sz w:val="20"/>
          <w:szCs w:val="20"/>
        </w:rPr>
        <w:t>Kisen</w:t>
      </w:r>
      <w:r w:rsidRPr="00E82A9D">
        <w:rPr>
          <w:spacing w:val="-5"/>
          <w:w w:val="110"/>
          <w:sz w:val="20"/>
          <w:szCs w:val="20"/>
        </w:rPr>
        <w:t xml:space="preserve"> </w:t>
      </w:r>
      <w:r w:rsidRPr="00E82A9D">
        <w:rPr>
          <w:w w:val="110"/>
          <w:sz w:val="20"/>
          <w:szCs w:val="20"/>
        </w:rPr>
        <w:t>Kaisha</w:t>
      </w:r>
      <w:r w:rsidRPr="00E82A9D">
        <w:rPr>
          <w:spacing w:val="-5"/>
          <w:w w:val="110"/>
          <w:sz w:val="20"/>
          <w:szCs w:val="20"/>
        </w:rPr>
        <w:t xml:space="preserve"> </w:t>
      </w:r>
      <w:r w:rsidRPr="00E82A9D">
        <w:rPr>
          <w:w w:val="110"/>
          <w:sz w:val="20"/>
          <w:szCs w:val="20"/>
        </w:rPr>
        <w:t>(KLINE).</w:t>
      </w:r>
      <w:r w:rsidRPr="00E82A9D">
        <w:rPr>
          <w:spacing w:val="-5"/>
          <w:w w:val="110"/>
          <w:sz w:val="20"/>
          <w:szCs w:val="20"/>
        </w:rPr>
        <w:t xml:space="preserve"> </w:t>
      </w:r>
      <w:r w:rsidRPr="00E82A9D">
        <w:rPr>
          <w:w w:val="110"/>
          <w:sz w:val="20"/>
          <w:szCs w:val="20"/>
        </w:rPr>
        <w:t>The</w:t>
      </w:r>
      <w:r w:rsidRPr="00E82A9D">
        <w:rPr>
          <w:spacing w:val="-5"/>
          <w:w w:val="110"/>
          <w:sz w:val="20"/>
          <w:szCs w:val="20"/>
        </w:rPr>
        <w:t xml:space="preserve"> </w:t>
      </w:r>
      <w:r w:rsidRPr="00E82A9D">
        <w:rPr>
          <w:w w:val="110"/>
          <w:sz w:val="20"/>
          <w:szCs w:val="20"/>
        </w:rPr>
        <w:t>commission</w:t>
      </w:r>
      <w:r w:rsidRPr="00E82A9D">
        <w:rPr>
          <w:spacing w:val="-5"/>
          <w:w w:val="110"/>
          <w:sz w:val="20"/>
          <w:szCs w:val="20"/>
        </w:rPr>
        <w:t xml:space="preserve"> </w:t>
      </w:r>
      <w:r w:rsidRPr="00E82A9D">
        <w:rPr>
          <w:w w:val="110"/>
          <w:sz w:val="20"/>
          <w:szCs w:val="20"/>
        </w:rPr>
        <w:t>expressed</w:t>
      </w:r>
      <w:r w:rsidRPr="00E82A9D">
        <w:rPr>
          <w:spacing w:val="-5"/>
          <w:w w:val="110"/>
          <w:sz w:val="20"/>
          <w:szCs w:val="20"/>
        </w:rPr>
        <w:t xml:space="preserve"> </w:t>
      </w:r>
      <w:r w:rsidRPr="00E82A9D">
        <w:rPr>
          <w:w w:val="110"/>
          <w:sz w:val="20"/>
          <w:szCs w:val="20"/>
        </w:rPr>
        <w:t>concerns</w:t>
      </w:r>
      <w:r w:rsidRPr="00E82A9D">
        <w:rPr>
          <w:spacing w:val="-5"/>
          <w:w w:val="110"/>
          <w:sz w:val="20"/>
          <w:szCs w:val="20"/>
        </w:rPr>
        <w:t xml:space="preserve"> </w:t>
      </w:r>
      <w:r w:rsidRPr="00E82A9D">
        <w:rPr>
          <w:w w:val="110"/>
          <w:sz w:val="20"/>
          <w:szCs w:val="20"/>
        </w:rPr>
        <w:t>about</w:t>
      </w:r>
      <w:r w:rsidRPr="00E82A9D">
        <w:rPr>
          <w:spacing w:val="-5"/>
          <w:w w:val="110"/>
          <w:sz w:val="20"/>
          <w:szCs w:val="20"/>
        </w:rPr>
        <w:t xml:space="preserve"> </w:t>
      </w:r>
      <w:r w:rsidRPr="00E82A9D">
        <w:rPr>
          <w:w w:val="110"/>
          <w:sz w:val="20"/>
          <w:szCs w:val="20"/>
        </w:rPr>
        <w:t>market</w:t>
      </w:r>
      <w:ins w:id="104" w:author="Author">
        <w:r w:rsidRPr="00E82A9D">
          <w:rPr>
            <w:w w:val="110"/>
            <w:sz w:val="20"/>
            <w:szCs w:val="20"/>
          </w:rPr>
          <w:t xml:space="preserve"> </w:t>
        </w:r>
        <w:r w:rsidRPr="00E82A9D">
          <w:rPr>
            <w:spacing w:val="-5"/>
            <w:w w:val="110"/>
            <w:sz w:val="20"/>
            <w:szCs w:val="20"/>
          </w:rPr>
          <w:t>consolidation</w:t>
        </w:r>
      </w:ins>
      <w:del w:id="105" w:author="Author">
        <w:r w:rsidRPr="00E82A9D">
          <w:rPr>
            <w:spacing w:val="-5"/>
            <w:w w:val="110"/>
            <w:sz w:val="20"/>
            <w:szCs w:val="20"/>
          </w:rPr>
          <w:delText xml:space="preserve"> </w:delText>
        </w:r>
        <w:r w:rsidRPr="00E82A9D">
          <w:rPr>
            <w:w w:val="110"/>
            <w:sz w:val="20"/>
            <w:szCs w:val="20"/>
          </w:rPr>
          <w:delText>con- solidation</w:delText>
        </w:r>
      </w:del>
      <w:r w:rsidRPr="00E82A9D">
        <w:rPr>
          <w:spacing w:val="-7"/>
          <w:w w:val="110"/>
          <w:sz w:val="20"/>
          <w:szCs w:val="20"/>
        </w:rPr>
        <w:t xml:space="preserve"> </w:t>
      </w:r>
      <w:r w:rsidRPr="00E82A9D">
        <w:rPr>
          <w:w w:val="110"/>
          <w:sz w:val="20"/>
          <w:szCs w:val="20"/>
        </w:rPr>
        <w:t>by</w:t>
      </w:r>
      <w:r w:rsidRPr="00E82A9D">
        <w:rPr>
          <w:spacing w:val="-7"/>
          <w:w w:val="110"/>
          <w:sz w:val="20"/>
          <w:szCs w:val="20"/>
        </w:rPr>
        <w:t xml:space="preserve"> </w:t>
      </w:r>
      <w:r w:rsidRPr="00E82A9D">
        <w:rPr>
          <w:w w:val="110"/>
          <w:sz w:val="20"/>
          <w:szCs w:val="20"/>
        </w:rPr>
        <w:t>domestic</w:t>
      </w:r>
      <w:r w:rsidRPr="00E82A9D">
        <w:rPr>
          <w:spacing w:val="-7"/>
          <w:w w:val="110"/>
          <w:sz w:val="20"/>
          <w:szCs w:val="20"/>
        </w:rPr>
        <w:t xml:space="preserve"> </w:t>
      </w:r>
      <w:r w:rsidRPr="00E82A9D">
        <w:rPr>
          <w:w w:val="110"/>
          <w:sz w:val="20"/>
          <w:szCs w:val="20"/>
        </w:rPr>
        <w:t>companies</w:t>
      </w:r>
      <w:r w:rsidRPr="00E82A9D">
        <w:rPr>
          <w:spacing w:val="-7"/>
          <w:w w:val="110"/>
          <w:sz w:val="20"/>
          <w:szCs w:val="20"/>
        </w:rPr>
        <w:t xml:space="preserve"> </w:t>
      </w:r>
      <w:r w:rsidRPr="00E82A9D">
        <w:rPr>
          <w:w w:val="110"/>
          <w:sz w:val="20"/>
          <w:szCs w:val="20"/>
        </w:rPr>
        <w:t>and</w:t>
      </w:r>
      <w:r w:rsidRPr="00E82A9D">
        <w:rPr>
          <w:spacing w:val="-7"/>
          <w:w w:val="110"/>
          <w:sz w:val="20"/>
          <w:szCs w:val="20"/>
        </w:rPr>
        <w:t xml:space="preserve"> </w:t>
      </w:r>
      <w:r w:rsidRPr="00E82A9D">
        <w:rPr>
          <w:w w:val="110"/>
          <w:sz w:val="20"/>
          <w:szCs w:val="20"/>
        </w:rPr>
        <w:t>cartel</w:t>
      </w:r>
      <w:r w:rsidRPr="00E82A9D">
        <w:rPr>
          <w:spacing w:val="-7"/>
          <w:w w:val="110"/>
          <w:sz w:val="20"/>
          <w:szCs w:val="20"/>
        </w:rPr>
        <w:t xml:space="preserve"> </w:t>
      </w:r>
      <w:r w:rsidRPr="00E82A9D">
        <w:rPr>
          <w:w w:val="110"/>
          <w:sz w:val="20"/>
          <w:szCs w:val="20"/>
        </w:rPr>
        <w:t>issues</w:t>
      </w:r>
      <w:r w:rsidRPr="00E82A9D">
        <w:rPr>
          <w:spacing w:val="-7"/>
          <w:w w:val="110"/>
          <w:sz w:val="20"/>
          <w:szCs w:val="20"/>
        </w:rPr>
        <w:t xml:space="preserve"> </w:t>
      </w:r>
      <w:r w:rsidRPr="00E82A9D">
        <w:rPr>
          <w:w w:val="110"/>
          <w:sz w:val="20"/>
          <w:szCs w:val="20"/>
        </w:rPr>
        <w:t>related</w:t>
      </w:r>
      <w:r w:rsidRPr="00E82A9D">
        <w:rPr>
          <w:spacing w:val="-7"/>
          <w:w w:val="110"/>
          <w:sz w:val="20"/>
          <w:szCs w:val="20"/>
        </w:rPr>
        <w:t xml:space="preserve"> </w:t>
      </w:r>
      <w:r w:rsidRPr="00E82A9D">
        <w:rPr>
          <w:w w:val="110"/>
          <w:sz w:val="20"/>
          <w:szCs w:val="20"/>
        </w:rPr>
        <w:t>to</w:t>
      </w:r>
      <w:r w:rsidRPr="00E82A9D">
        <w:rPr>
          <w:spacing w:val="-7"/>
          <w:w w:val="110"/>
          <w:sz w:val="20"/>
          <w:szCs w:val="20"/>
        </w:rPr>
        <w:t xml:space="preserve"> </w:t>
      </w:r>
      <w:r w:rsidRPr="00E82A9D">
        <w:rPr>
          <w:w w:val="110"/>
          <w:sz w:val="20"/>
          <w:szCs w:val="20"/>
        </w:rPr>
        <w:t>these</w:t>
      </w:r>
      <w:r w:rsidRPr="00E82A9D">
        <w:rPr>
          <w:spacing w:val="-7"/>
          <w:w w:val="110"/>
          <w:sz w:val="20"/>
          <w:szCs w:val="20"/>
        </w:rPr>
        <w:t xml:space="preserve"> </w:t>
      </w:r>
      <w:r w:rsidRPr="00E82A9D">
        <w:rPr>
          <w:w w:val="110"/>
          <w:sz w:val="20"/>
          <w:szCs w:val="20"/>
        </w:rPr>
        <w:t>ﬁrms</w:t>
      </w:r>
      <w:r w:rsidRPr="00E82A9D">
        <w:rPr>
          <w:spacing w:val="-7"/>
          <w:w w:val="110"/>
          <w:sz w:val="20"/>
          <w:szCs w:val="20"/>
        </w:rPr>
        <w:t xml:space="preserve"> </w:t>
      </w:r>
      <w:r w:rsidRPr="00E82A9D">
        <w:rPr>
          <w:w w:val="110"/>
          <w:sz w:val="20"/>
          <w:szCs w:val="20"/>
        </w:rPr>
        <w:t>in</w:t>
      </w:r>
      <w:r w:rsidRPr="00E82A9D">
        <w:rPr>
          <w:spacing w:val="-7"/>
          <w:w w:val="110"/>
          <w:sz w:val="20"/>
          <w:szCs w:val="20"/>
        </w:rPr>
        <w:t xml:space="preserve"> </w:t>
      </w:r>
      <w:r w:rsidRPr="00E82A9D">
        <w:rPr>
          <w:w w:val="110"/>
          <w:sz w:val="20"/>
          <w:szCs w:val="20"/>
        </w:rPr>
        <w:t>the</w:t>
      </w:r>
      <w:r w:rsidRPr="00E82A9D">
        <w:rPr>
          <w:spacing w:val="-7"/>
          <w:w w:val="110"/>
          <w:sz w:val="20"/>
          <w:szCs w:val="20"/>
        </w:rPr>
        <w:t xml:space="preserve"> </w:t>
      </w:r>
      <w:r w:rsidRPr="00E82A9D">
        <w:rPr>
          <w:w w:val="110"/>
          <w:sz w:val="20"/>
          <w:szCs w:val="20"/>
        </w:rPr>
        <w:t>car</w:t>
      </w:r>
      <w:r w:rsidRPr="00E82A9D">
        <w:rPr>
          <w:spacing w:val="-7"/>
          <w:w w:val="110"/>
          <w:sz w:val="20"/>
          <w:szCs w:val="20"/>
        </w:rPr>
        <w:t xml:space="preserve"> </w:t>
      </w:r>
      <w:r w:rsidRPr="00E82A9D">
        <w:rPr>
          <w:w w:val="110"/>
          <w:sz w:val="20"/>
          <w:szCs w:val="20"/>
        </w:rPr>
        <w:t>carrier</w:t>
      </w:r>
      <w:r w:rsidRPr="00E82A9D">
        <w:rPr>
          <w:spacing w:val="-7"/>
          <w:w w:val="110"/>
          <w:sz w:val="20"/>
          <w:szCs w:val="20"/>
        </w:rPr>
        <w:t xml:space="preserve"> </w:t>
      </w:r>
      <w:r w:rsidRPr="00E82A9D">
        <w:rPr>
          <w:w w:val="110"/>
          <w:sz w:val="20"/>
          <w:szCs w:val="20"/>
        </w:rPr>
        <w:t>business.</w:t>
      </w:r>
      <w:r w:rsidRPr="00E82A9D">
        <w:rPr>
          <w:spacing w:val="23"/>
          <w:w w:val="110"/>
          <w:sz w:val="20"/>
          <w:szCs w:val="20"/>
        </w:rPr>
        <w:t xml:space="preserve"> </w:t>
      </w:r>
      <w:r w:rsidRPr="00E82A9D">
        <w:rPr>
          <w:w w:val="110"/>
          <w:sz w:val="20"/>
          <w:szCs w:val="20"/>
        </w:rPr>
        <w:t>Although the</w:t>
      </w:r>
      <w:r w:rsidRPr="00E82A9D">
        <w:rPr>
          <w:spacing w:val="-3"/>
          <w:w w:val="110"/>
          <w:sz w:val="20"/>
          <w:szCs w:val="20"/>
        </w:rPr>
        <w:t xml:space="preserve"> </w:t>
      </w:r>
      <w:r w:rsidRPr="00E82A9D">
        <w:rPr>
          <w:w w:val="110"/>
          <w:sz w:val="20"/>
          <w:szCs w:val="20"/>
        </w:rPr>
        <w:t>country’s</w:t>
      </w:r>
      <w:r w:rsidRPr="00E82A9D">
        <w:rPr>
          <w:spacing w:val="-3"/>
          <w:w w:val="110"/>
          <w:sz w:val="20"/>
          <w:szCs w:val="20"/>
        </w:rPr>
        <w:t xml:space="preserve"> </w:t>
      </w:r>
      <w:r w:rsidRPr="00E82A9D">
        <w:rPr>
          <w:w w:val="110"/>
          <w:sz w:val="20"/>
          <w:szCs w:val="20"/>
        </w:rPr>
        <w:t>competition</w:t>
      </w:r>
      <w:r w:rsidRPr="00E82A9D">
        <w:rPr>
          <w:spacing w:val="-3"/>
          <w:w w:val="110"/>
          <w:sz w:val="20"/>
          <w:szCs w:val="20"/>
        </w:rPr>
        <w:t xml:space="preserve"> </w:t>
      </w:r>
      <w:r w:rsidRPr="00E82A9D">
        <w:rPr>
          <w:w w:val="110"/>
          <w:sz w:val="20"/>
          <w:szCs w:val="20"/>
        </w:rPr>
        <w:t>court</w:t>
      </w:r>
      <w:r w:rsidRPr="00E82A9D">
        <w:rPr>
          <w:spacing w:val="-3"/>
          <w:w w:val="110"/>
          <w:sz w:val="20"/>
          <w:szCs w:val="20"/>
        </w:rPr>
        <w:t xml:space="preserve"> </w:t>
      </w:r>
      <w:r w:rsidRPr="00E82A9D">
        <w:rPr>
          <w:w w:val="110"/>
          <w:sz w:val="20"/>
          <w:szCs w:val="20"/>
        </w:rPr>
        <w:t>eventually</w:t>
      </w:r>
      <w:r w:rsidRPr="00E82A9D">
        <w:rPr>
          <w:spacing w:val="-3"/>
          <w:w w:val="110"/>
          <w:sz w:val="20"/>
          <w:szCs w:val="20"/>
        </w:rPr>
        <w:t xml:space="preserve"> </w:t>
      </w:r>
      <w:r w:rsidRPr="00E82A9D">
        <w:rPr>
          <w:w w:val="110"/>
          <w:sz w:val="20"/>
          <w:szCs w:val="20"/>
        </w:rPr>
        <w:t>approved</w:t>
      </w:r>
      <w:r w:rsidRPr="00E82A9D">
        <w:rPr>
          <w:spacing w:val="-3"/>
          <w:w w:val="110"/>
          <w:sz w:val="20"/>
          <w:szCs w:val="20"/>
        </w:rPr>
        <w:t xml:space="preserve"> </w:t>
      </w:r>
      <w:r w:rsidRPr="00E82A9D">
        <w:rPr>
          <w:w w:val="110"/>
          <w:sz w:val="20"/>
          <w:szCs w:val="20"/>
        </w:rPr>
        <w:t>the</w:t>
      </w:r>
      <w:r w:rsidRPr="00E82A9D">
        <w:rPr>
          <w:spacing w:val="-3"/>
          <w:w w:val="110"/>
          <w:sz w:val="20"/>
          <w:szCs w:val="20"/>
        </w:rPr>
        <w:t xml:space="preserve"> </w:t>
      </w:r>
      <w:r w:rsidRPr="00E82A9D">
        <w:rPr>
          <w:w w:val="110"/>
          <w:sz w:val="20"/>
          <w:szCs w:val="20"/>
        </w:rPr>
        <w:t>integration</w:t>
      </w:r>
      <w:r w:rsidRPr="00E82A9D">
        <w:rPr>
          <w:spacing w:val="-3"/>
          <w:w w:val="110"/>
          <w:sz w:val="20"/>
          <w:szCs w:val="20"/>
        </w:rPr>
        <w:t xml:space="preserve"> </w:t>
      </w:r>
      <w:r w:rsidRPr="00E82A9D">
        <w:rPr>
          <w:w w:val="110"/>
          <w:sz w:val="20"/>
          <w:szCs w:val="20"/>
        </w:rPr>
        <w:t>on</w:t>
      </w:r>
      <w:r w:rsidRPr="00E82A9D">
        <w:rPr>
          <w:spacing w:val="-3"/>
          <w:w w:val="110"/>
          <w:sz w:val="20"/>
          <w:szCs w:val="20"/>
        </w:rPr>
        <w:t xml:space="preserve"> </w:t>
      </w:r>
      <w:r w:rsidRPr="00E82A9D">
        <w:rPr>
          <w:w w:val="110"/>
          <w:sz w:val="20"/>
          <w:szCs w:val="20"/>
        </w:rPr>
        <w:t>January</w:t>
      </w:r>
      <w:r w:rsidRPr="00E82A9D">
        <w:rPr>
          <w:spacing w:val="-3"/>
          <w:w w:val="110"/>
          <w:sz w:val="20"/>
          <w:szCs w:val="20"/>
        </w:rPr>
        <w:t xml:space="preserve"> </w:t>
      </w:r>
      <w:r w:rsidRPr="00E82A9D">
        <w:rPr>
          <w:w w:val="110"/>
          <w:sz w:val="20"/>
          <w:szCs w:val="20"/>
        </w:rPr>
        <w:t>17, 2018, its</w:t>
      </w:r>
      <w:r w:rsidRPr="00E82A9D">
        <w:rPr>
          <w:spacing w:val="-3"/>
          <w:w w:val="110"/>
          <w:sz w:val="20"/>
          <w:szCs w:val="20"/>
        </w:rPr>
        <w:t xml:space="preserve"> </w:t>
      </w:r>
      <w:r w:rsidRPr="00E82A9D">
        <w:rPr>
          <w:w w:val="110"/>
          <w:sz w:val="20"/>
          <w:szCs w:val="20"/>
        </w:rPr>
        <w:t>potential</w:t>
      </w:r>
      <w:r w:rsidRPr="00E82A9D">
        <w:rPr>
          <w:spacing w:val="-3"/>
          <w:w w:val="110"/>
          <w:sz w:val="20"/>
          <w:szCs w:val="20"/>
        </w:rPr>
        <w:t xml:space="preserve"> </w:t>
      </w:r>
      <w:r w:rsidRPr="00E82A9D">
        <w:rPr>
          <w:w w:val="110"/>
          <w:sz w:val="20"/>
          <w:szCs w:val="20"/>
        </w:rPr>
        <w:t>impact on the planned launch of the integrated container company</w:t>
      </w:r>
      <w:del w:id="106" w:author="Author">
        <w:r w:rsidRPr="00E82A9D">
          <w:rPr>
            <w:w w:val="110"/>
            <w:sz w:val="20"/>
            <w:szCs w:val="20"/>
          </w:rPr>
          <w:delText>,</w:delText>
        </w:r>
      </w:del>
      <w:r w:rsidRPr="00E82A9D">
        <w:rPr>
          <w:w w:val="110"/>
          <w:sz w:val="20"/>
          <w:szCs w:val="20"/>
        </w:rPr>
        <w:t xml:space="preserve"> Ocean Network Express</w:t>
      </w:r>
      <w:del w:id="107" w:author="Author">
        <w:r w:rsidRPr="00E82A9D">
          <w:rPr>
            <w:w w:val="110"/>
            <w:sz w:val="20"/>
            <w:szCs w:val="20"/>
          </w:rPr>
          <w:delText>,</w:delText>
        </w:r>
      </w:del>
      <w:r w:rsidRPr="00E82A9D">
        <w:rPr>
          <w:w w:val="110"/>
          <w:sz w:val="20"/>
          <w:szCs w:val="20"/>
        </w:rPr>
        <w:t xml:space="preserve"> remains noteworthy.</w:t>
      </w:r>
      <w:r w:rsidRPr="00E82A9D">
        <w:rPr>
          <w:spacing w:val="80"/>
          <w:w w:val="110"/>
          <w:sz w:val="20"/>
          <w:szCs w:val="20"/>
        </w:rPr>
        <w:t xml:space="preserve"> </w:t>
      </w:r>
      <w:r w:rsidRPr="00E82A9D">
        <w:rPr>
          <w:w w:val="110"/>
          <w:sz w:val="20"/>
          <w:szCs w:val="20"/>
        </w:rPr>
        <w:t>In our counterfactual simulations, we discover that prohibiting mergers between ﬁrms in the same country aﬀects not only the merger outcomes of the involved ﬁrms but also those engaged in permitted mergers.</w:t>
      </w:r>
      <w:r w:rsidRPr="00E82A9D">
        <w:rPr>
          <w:spacing w:val="40"/>
          <w:w w:val="110"/>
          <w:sz w:val="20"/>
          <w:szCs w:val="20"/>
        </w:rPr>
        <w:t xml:space="preserve"> </w:t>
      </w:r>
      <w:r w:rsidRPr="00E82A9D">
        <w:rPr>
          <w:w w:val="110"/>
          <w:sz w:val="20"/>
          <w:szCs w:val="20"/>
        </w:rPr>
        <w:t>This foretells the ripple eﬀect of local competition policies through equilibrium matchings, inﬂuencing both local markets and the global market conﬁguration.</w:t>
      </w:r>
    </w:p>
    <w:p w14:paraId="3BE7D220" w14:textId="77777777" w:rsidR="00EE0220" w:rsidRPr="00E82A9D" w:rsidRDefault="00EE0220" w:rsidP="00EE0220">
      <w:pPr>
        <w:pStyle w:val="a3"/>
        <w:spacing w:before="2" w:line="424" w:lineRule="auto"/>
        <w:ind w:right="181"/>
        <w:jc w:val="both"/>
        <w:rPr>
          <w:rFonts w:eastAsiaTheme="minorEastAsia"/>
          <w:w w:val="110"/>
          <w:sz w:val="20"/>
          <w:szCs w:val="20"/>
          <w:lang w:eastAsia="ja-JP"/>
        </w:rPr>
      </w:pPr>
    </w:p>
    <w:p w14:paraId="4774E5E0" w14:textId="77777777" w:rsidR="00EE0220" w:rsidRPr="00E82A9D" w:rsidRDefault="00EE0220" w:rsidP="00EE0220">
      <w:pPr>
        <w:pStyle w:val="2"/>
        <w:numPr>
          <w:ilvl w:val="1"/>
          <w:numId w:val="1"/>
        </w:numPr>
        <w:tabs>
          <w:tab w:val="left" w:pos="695"/>
        </w:tabs>
        <w:spacing w:before="106"/>
        <w:ind w:hanging="595"/>
        <w:rPr>
          <w:rFonts w:ascii="Times New Roman" w:hAnsi="Times New Roman" w:cs="Times New Roman"/>
          <w:sz w:val="28"/>
          <w:szCs w:val="28"/>
        </w:rPr>
      </w:pPr>
      <w:r w:rsidRPr="00E82A9D">
        <w:rPr>
          <w:rFonts w:ascii="Times New Roman" w:hAnsi="Times New Roman" w:cs="Times New Roman"/>
          <w:sz w:val="28"/>
          <w:szCs w:val="28"/>
        </w:rPr>
        <w:t xml:space="preserve">Related </w:t>
      </w:r>
      <w:r w:rsidRPr="00E82A9D">
        <w:rPr>
          <w:rFonts w:ascii="Times New Roman" w:hAnsi="Times New Roman" w:cs="Times New Roman"/>
          <w:spacing w:val="-2"/>
          <w:sz w:val="28"/>
          <w:szCs w:val="28"/>
        </w:rPr>
        <w:t>literature</w:t>
      </w:r>
    </w:p>
    <w:p w14:paraId="6AA38A74" w14:textId="77777777" w:rsidR="00EE0220" w:rsidRPr="00E82A9D" w:rsidRDefault="00EE0220" w:rsidP="00EE0220">
      <w:pPr>
        <w:pStyle w:val="a3"/>
        <w:spacing w:before="68" w:line="424" w:lineRule="auto"/>
        <w:ind w:left="100" w:right="182"/>
        <w:jc w:val="both"/>
        <w:rPr>
          <w:w w:val="110"/>
          <w:sz w:val="20"/>
          <w:szCs w:val="20"/>
        </w:rPr>
      </w:pPr>
    </w:p>
    <w:p w14:paraId="1F037A4E" w14:textId="2B9BD759" w:rsidR="00EE0220" w:rsidRPr="00E82A9D" w:rsidRDefault="00EE0220" w:rsidP="00DF116D">
      <w:pPr>
        <w:pStyle w:val="a3"/>
        <w:spacing w:before="6" w:line="424" w:lineRule="auto"/>
        <w:ind w:left="100" w:right="181"/>
        <w:jc w:val="both"/>
        <w:rPr>
          <w:w w:val="110"/>
          <w:sz w:val="20"/>
          <w:szCs w:val="20"/>
        </w:rPr>
        <w:pPrChange w:id="108" w:author="Author" w:date="2023-10-15T11:44:00Z">
          <w:pPr>
            <w:pStyle w:val="a3"/>
            <w:spacing w:line="211" w:lineRule="exact"/>
            <w:ind w:left="100"/>
            <w:jc w:val="both"/>
          </w:pPr>
        </w:pPrChange>
      </w:pPr>
      <w:r w:rsidRPr="00E82A9D">
        <w:rPr>
          <w:w w:val="110"/>
          <w:sz w:val="20"/>
          <w:szCs w:val="20"/>
        </w:rPr>
        <w:t xml:space="preserve">This </w:t>
      </w:r>
      <w:ins w:id="109" w:author="Author">
        <w:r w:rsidRPr="00E82A9D">
          <w:rPr>
            <w:w w:val="110"/>
            <w:sz w:val="20"/>
            <w:szCs w:val="20"/>
          </w:rPr>
          <w:t>study</w:t>
        </w:r>
      </w:ins>
      <w:del w:id="110" w:author="Author">
        <w:r w:rsidRPr="00E82A9D">
          <w:rPr>
            <w:w w:val="110"/>
            <w:sz w:val="20"/>
            <w:szCs w:val="20"/>
          </w:rPr>
          <w:delText>paper</w:delText>
        </w:r>
      </w:del>
      <w:r w:rsidRPr="00E82A9D">
        <w:rPr>
          <w:w w:val="110"/>
          <w:sz w:val="20"/>
          <w:szCs w:val="20"/>
        </w:rPr>
        <w:t xml:space="preserve"> contributes to three strands of the literature</w:t>
      </w:r>
      <w:ins w:id="111" w:author="Author">
        <w:r w:rsidRPr="00E82A9D">
          <w:rPr>
            <w:w w:val="110"/>
            <w:sz w:val="20"/>
            <w:szCs w:val="20"/>
          </w:rPr>
          <w:t>:</w:t>
        </w:r>
      </w:ins>
      <w:del w:id="112" w:author="Author">
        <w:r w:rsidRPr="00E82A9D">
          <w:rPr>
            <w:w w:val="110"/>
            <w:sz w:val="20"/>
            <w:szCs w:val="20"/>
          </w:rPr>
          <w:delText>, namely,</w:delText>
        </w:r>
      </w:del>
      <w:r w:rsidRPr="00E82A9D">
        <w:rPr>
          <w:w w:val="110"/>
          <w:sz w:val="20"/>
          <w:szCs w:val="20"/>
        </w:rPr>
        <w:t xml:space="preserve"> empirical transferable utility (TU) match</w:t>
      </w:r>
      <w:del w:id="113" w:author="Author">
        <w:r w:rsidRPr="00E82A9D">
          <w:rPr>
            <w:w w:val="110"/>
            <w:sz w:val="20"/>
            <w:szCs w:val="20"/>
          </w:rPr>
          <w:delText xml:space="preserve">- </w:delText>
        </w:r>
      </w:del>
      <w:r w:rsidRPr="00E82A9D">
        <w:rPr>
          <w:w w:val="110"/>
          <w:sz w:val="20"/>
          <w:szCs w:val="20"/>
        </w:rPr>
        <w:t xml:space="preserve">ing, endogenous merger analysis, and recent industrial policy and antitrust studies in the shipping industry. First, </w:t>
      </w:r>
      <w:ins w:id="114" w:author="Author">
        <w:r w:rsidRPr="00E82A9D">
          <w:rPr>
            <w:w w:val="110"/>
            <w:sz w:val="20"/>
            <w:szCs w:val="20"/>
          </w:rPr>
          <w:t>it</w:t>
        </w:r>
      </w:ins>
      <w:del w:id="115" w:author="Author">
        <w:r w:rsidRPr="00E82A9D">
          <w:rPr>
            <w:w w:val="110"/>
            <w:sz w:val="20"/>
            <w:szCs w:val="20"/>
          </w:rPr>
          <w:delText>this paper</w:delText>
        </w:r>
      </w:del>
      <w:r w:rsidRPr="00E82A9D">
        <w:rPr>
          <w:w w:val="110"/>
          <w:sz w:val="20"/>
          <w:szCs w:val="20"/>
        </w:rPr>
        <w:t xml:space="preserve"> contributes to the literature on empirical TU matching. </w:t>
      </w:r>
      <w:ins w:id="116" w:author="Author">
        <w:r w:rsidRPr="00E82A9D">
          <w:rPr>
            <w:w w:val="110"/>
            <w:sz w:val="20"/>
            <w:szCs w:val="20"/>
          </w:rPr>
          <w:t>For more</w:t>
        </w:r>
      </w:ins>
      <w:del w:id="117" w:author="Author">
        <w:r w:rsidRPr="00E82A9D">
          <w:rPr>
            <w:w w:val="110"/>
            <w:sz w:val="20"/>
            <w:szCs w:val="20"/>
          </w:rPr>
          <w:delText>See the</w:delText>
        </w:r>
      </w:del>
      <w:r w:rsidRPr="00E82A9D">
        <w:rPr>
          <w:w w:val="110"/>
          <w:sz w:val="20"/>
          <w:szCs w:val="20"/>
        </w:rPr>
        <w:t xml:space="preserve"> recent methodological </w:t>
      </w:r>
      <w:ins w:id="118" w:author="松田　琢磨" w:date="2023-10-15T11:44:00Z">
        <w:r w:rsidRPr="00E82A9D">
          <w:rPr>
            <w:w w:val="110"/>
            <w:sz w:val="20"/>
            <w:szCs w:val="20"/>
          </w:rPr>
          <w:t>development</w:t>
        </w:r>
      </w:ins>
      <w:ins w:id="119" w:author="Author">
        <w:r w:rsidRPr="00E82A9D">
          <w:rPr>
            <w:w w:val="110"/>
            <w:sz w:val="20"/>
            <w:szCs w:val="20"/>
          </w:rPr>
          <w:t>s, see</w:t>
        </w:r>
      </w:ins>
      <w:del w:id="120" w:author="松田　琢磨" w:date="2023-10-15T11:44:00Z">
        <w:r w:rsidRPr="00E82A9D">
          <w:rPr>
            <w:w w:val="110"/>
            <w:sz w:val="20"/>
            <w:szCs w:val="20"/>
          </w:rPr>
          <w:delText>development</w:delText>
        </w:r>
      </w:del>
      <w:del w:id="121" w:author="Author">
        <w:r w:rsidRPr="00E82A9D">
          <w:rPr>
            <w:w w:val="110"/>
            <w:sz w:val="20"/>
            <w:szCs w:val="20"/>
          </w:rPr>
          <w:delText xml:space="preserve"> in</w:delText>
        </w:r>
      </w:del>
      <w:r w:rsidRPr="00E82A9D">
        <w:rPr>
          <w:w w:val="110"/>
          <w:sz w:val="20"/>
          <w:szCs w:val="20"/>
        </w:rPr>
        <w:t xml:space="preserve"> Agarwal and Budish (2021).  The most related econometric model is Fox (2010, 2018), whose model has been applied to other empirical topics such as banking </w:t>
      </w:r>
      <w:ins w:id="122" w:author="Author">
        <w:r w:rsidRPr="00E82A9D">
          <w:rPr>
            <w:w w:val="110"/>
            <w:sz w:val="20"/>
            <w:szCs w:val="20"/>
          </w:rPr>
          <w:t>mergers</w:t>
        </w:r>
      </w:ins>
      <w:del w:id="123" w:author="Author">
        <w:r w:rsidRPr="00E82A9D">
          <w:rPr>
            <w:w w:val="110"/>
            <w:sz w:val="20"/>
            <w:szCs w:val="20"/>
          </w:rPr>
          <w:delText>merger</w:delText>
        </w:r>
      </w:del>
      <w:r w:rsidRPr="00E82A9D">
        <w:rPr>
          <w:w w:val="110"/>
          <w:sz w:val="20"/>
          <w:szCs w:val="20"/>
        </w:rPr>
        <w:t xml:space="preserve"> (</w:t>
      </w:r>
      <w:proofErr w:type="spellStart"/>
      <w:r w:rsidRPr="00E82A9D">
        <w:rPr>
          <w:w w:val="110"/>
          <w:sz w:val="20"/>
          <w:szCs w:val="20"/>
        </w:rPr>
        <w:t>Akkus</w:t>
      </w:r>
      <w:proofErr w:type="spellEnd"/>
      <w:r w:rsidRPr="00E82A9D">
        <w:rPr>
          <w:w w:val="110"/>
          <w:sz w:val="20"/>
          <w:szCs w:val="20"/>
        </w:rPr>
        <w:t xml:space="preserve"> et al. 2015, Chen and Song 2013), faculty room </w:t>
      </w:r>
      <w:ins w:id="124" w:author="松田　琢磨" w:date="2023-10-15T11:44:00Z">
        <w:r w:rsidRPr="00E82A9D">
          <w:rPr>
            <w:w w:val="110"/>
            <w:sz w:val="20"/>
            <w:szCs w:val="20"/>
          </w:rPr>
          <w:t>allocation</w:t>
        </w:r>
      </w:ins>
      <w:ins w:id="125" w:author="Author">
        <w:r w:rsidRPr="00E82A9D">
          <w:rPr>
            <w:w w:val="110"/>
            <w:sz w:val="20"/>
            <w:szCs w:val="20"/>
          </w:rPr>
          <w:t>s</w:t>
        </w:r>
      </w:ins>
      <w:del w:id="126" w:author="松田　琢磨" w:date="2023-10-15T11:44:00Z">
        <w:r w:rsidRPr="00E82A9D">
          <w:rPr>
            <w:w w:val="110"/>
            <w:sz w:val="20"/>
            <w:szCs w:val="20"/>
          </w:rPr>
          <w:delText>allocation</w:delText>
        </w:r>
      </w:del>
      <w:r w:rsidRPr="00E82A9D">
        <w:rPr>
          <w:w w:val="110"/>
          <w:sz w:val="20"/>
          <w:szCs w:val="20"/>
        </w:rPr>
        <w:t xml:space="preserve"> (Baccara et al. 2012), executive and ﬁrm matching (Pan 2017), and buyer and seller relationships in the broadcast television industry (Stahl 2016).  These </w:t>
      </w:r>
      <w:ins w:id="127" w:author="Author">
        <w:r w:rsidRPr="00E82A9D">
          <w:rPr>
            <w:w w:val="110"/>
            <w:sz w:val="20"/>
            <w:szCs w:val="20"/>
          </w:rPr>
          <w:t>studies</w:t>
        </w:r>
      </w:ins>
      <w:del w:id="128" w:author="Author">
        <w:r w:rsidRPr="00E82A9D">
          <w:rPr>
            <w:w w:val="110"/>
            <w:sz w:val="20"/>
            <w:szCs w:val="20"/>
          </w:rPr>
          <w:delText>papers have</w:delText>
        </w:r>
      </w:del>
      <w:r w:rsidRPr="00E82A9D">
        <w:rPr>
          <w:w w:val="110"/>
          <w:sz w:val="20"/>
          <w:szCs w:val="20"/>
        </w:rPr>
        <w:t xml:space="preserve"> applied the matching maximum score estimator proposed by Fox (2010, 2018) to two-sided many-to-many and one-to-one matching in a TU</w:t>
      </w:r>
      <w:ins w:id="129" w:author="Author">
        <w:r w:rsidRPr="00E82A9D">
          <w:rPr>
            <w:w w:val="110"/>
            <w:sz w:val="20"/>
            <w:szCs w:val="20"/>
          </w:rPr>
          <w:t>-</w:t>
        </w:r>
      </w:ins>
      <w:del w:id="130" w:author="Author">
        <w:r w:rsidRPr="00E82A9D">
          <w:rPr>
            <w:w w:val="110"/>
            <w:sz w:val="20"/>
            <w:szCs w:val="20"/>
          </w:rPr>
          <w:delText xml:space="preserve"> </w:delText>
        </w:r>
      </w:del>
      <w:r w:rsidRPr="00E82A9D">
        <w:rPr>
          <w:w w:val="110"/>
          <w:sz w:val="20"/>
          <w:szCs w:val="20"/>
        </w:rPr>
        <w:t xml:space="preserve">matching environment. We apply </w:t>
      </w:r>
      <w:ins w:id="131" w:author="松田　琢磨" w:date="2023-10-15T11:44:00Z">
        <w:r w:rsidRPr="00E82A9D">
          <w:rPr>
            <w:w w:val="110"/>
            <w:sz w:val="20"/>
            <w:szCs w:val="20"/>
          </w:rPr>
          <w:t>th</w:t>
        </w:r>
      </w:ins>
      <w:ins w:id="132" w:author="Author">
        <w:r w:rsidRPr="00E82A9D">
          <w:rPr>
            <w:w w:val="110"/>
            <w:sz w:val="20"/>
            <w:szCs w:val="20"/>
          </w:rPr>
          <w:t>is</w:t>
        </w:r>
      </w:ins>
      <w:del w:id="133" w:author="Author">
        <w:r w:rsidRPr="00E82A9D">
          <w:rPr>
            <w:w w:val="110"/>
            <w:sz w:val="20"/>
            <w:szCs w:val="20"/>
          </w:rPr>
          <w:delText>e</w:delText>
        </w:r>
      </w:del>
      <w:del w:id="134" w:author="松田　琢磨" w:date="2023-10-15T11:44:00Z">
        <w:r w:rsidRPr="00E82A9D">
          <w:rPr>
            <w:w w:val="110"/>
            <w:sz w:val="20"/>
            <w:szCs w:val="20"/>
          </w:rPr>
          <w:delText>the</w:delText>
        </w:r>
      </w:del>
      <w:r w:rsidRPr="00E82A9D">
        <w:rPr>
          <w:w w:val="110"/>
          <w:sz w:val="20"/>
          <w:szCs w:val="20"/>
        </w:rPr>
        <w:t xml:space="preserve"> approach to merger waves in the global container shipping industry from its inception by dividing </w:t>
      </w:r>
      <w:ins w:id="135" w:author="Author">
        <w:r w:rsidRPr="00E82A9D">
          <w:rPr>
            <w:w w:val="110"/>
            <w:sz w:val="20"/>
            <w:szCs w:val="20"/>
          </w:rPr>
          <w:t>its</w:t>
        </w:r>
      </w:ins>
      <w:del w:id="136" w:author="Author">
        <w:r w:rsidRPr="00E82A9D">
          <w:rPr>
            <w:w w:val="110"/>
            <w:sz w:val="20"/>
            <w:szCs w:val="20"/>
          </w:rPr>
          <w:delText>the</w:delText>
        </w:r>
      </w:del>
      <w:r w:rsidRPr="00E82A9D">
        <w:rPr>
          <w:w w:val="110"/>
          <w:sz w:val="20"/>
          <w:szCs w:val="20"/>
        </w:rPr>
        <w:t xml:space="preserve"> history into three regimes based on institutional </w:t>
      </w:r>
      <w:r w:rsidRPr="00E82A9D">
        <w:rPr>
          <w:w w:val="110"/>
          <w:sz w:val="20"/>
          <w:szCs w:val="20"/>
        </w:rPr>
        <w:lastRenderedPageBreak/>
        <w:t xml:space="preserve">knowledge and data </w:t>
      </w:r>
      <w:ins w:id="137" w:author="松田　琢磨" w:date="2023-10-15T11:44:00Z">
        <w:r w:rsidRPr="00E82A9D">
          <w:rPr>
            <w:w w:val="110"/>
            <w:sz w:val="20"/>
            <w:szCs w:val="20"/>
          </w:rPr>
          <w:t>period</w:t>
        </w:r>
      </w:ins>
      <w:ins w:id="138" w:author="Author">
        <w:r w:rsidRPr="00E82A9D">
          <w:rPr>
            <w:w w:val="110"/>
            <w:sz w:val="20"/>
            <w:szCs w:val="20"/>
          </w:rPr>
          <w:t>s</w:t>
        </w:r>
      </w:ins>
      <w:ins w:id="139" w:author="松田　琢磨" w:date="2023-10-15T11:44:00Z">
        <w:r w:rsidRPr="00E82A9D">
          <w:rPr>
            <w:w w:val="110"/>
            <w:sz w:val="20"/>
            <w:szCs w:val="20"/>
          </w:rPr>
          <w:t xml:space="preserve">. </w:t>
        </w:r>
      </w:ins>
      <w:ins w:id="140" w:author="Author">
        <w:r w:rsidRPr="00E82A9D">
          <w:rPr>
            <w:w w:val="110"/>
            <w:sz w:val="20"/>
            <w:szCs w:val="20"/>
          </w:rPr>
          <w:t>To the best of our knowledge</w:t>
        </w:r>
      </w:ins>
      <w:del w:id="141" w:author="松田　琢磨" w:date="2023-10-15T11:44:00Z">
        <w:r w:rsidRPr="00E82A9D">
          <w:rPr>
            <w:w w:val="110"/>
            <w:sz w:val="20"/>
            <w:szCs w:val="20"/>
          </w:rPr>
          <w:delText xml:space="preserve">period. </w:delText>
        </w:r>
      </w:del>
      <w:del w:id="142" w:author="Author">
        <w:r w:rsidRPr="00E82A9D">
          <w:rPr>
            <w:w w:val="110"/>
            <w:sz w:val="20"/>
            <w:szCs w:val="20"/>
          </w:rPr>
          <w:delText>As far as we know</w:delText>
        </w:r>
      </w:del>
      <w:r w:rsidRPr="00E82A9D">
        <w:rPr>
          <w:w w:val="110"/>
          <w:sz w:val="20"/>
          <w:szCs w:val="20"/>
        </w:rPr>
        <w:t xml:space="preserve">, our </w:t>
      </w:r>
      <w:ins w:id="143" w:author="Author">
        <w:r w:rsidRPr="00E82A9D">
          <w:rPr>
            <w:w w:val="110"/>
            <w:sz w:val="20"/>
            <w:szCs w:val="20"/>
          </w:rPr>
          <w:t>study</w:t>
        </w:r>
      </w:ins>
      <w:del w:id="144" w:author="Author">
        <w:r w:rsidRPr="00E82A9D">
          <w:rPr>
            <w:w w:val="110"/>
            <w:sz w:val="20"/>
            <w:szCs w:val="20"/>
          </w:rPr>
          <w:delText>paper</w:delText>
        </w:r>
      </w:del>
      <w:r w:rsidRPr="00E82A9D">
        <w:rPr>
          <w:w w:val="110"/>
          <w:sz w:val="20"/>
          <w:szCs w:val="20"/>
        </w:rPr>
        <w:t xml:space="preserve"> is the </w:t>
      </w:r>
      <w:ins w:id="145" w:author="Author">
        <w:r w:rsidRPr="00E82A9D">
          <w:rPr>
            <w:w w:val="110"/>
            <w:sz w:val="20"/>
            <w:szCs w:val="20"/>
          </w:rPr>
          <w:t>fi</w:t>
        </w:r>
      </w:ins>
      <w:del w:id="146" w:author="Author">
        <w:r w:rsidRPr="00E82A9D">
          <w:rPr>
            <w:w w:val="110"/>
            <w:sz w:val="20"/>
            <w:szCs w:val="20"/>
          </w:rPr>
          <w:delText>ﬁ</w:delText>
        </w:r>
      </w:del>
      <w:r w:rsidRPr="00E82A9D">
        <w:rPr>
          <w:w w:val="110"/>
          <w:sz w:val="20"/>
          <w:szCs w:val="20"/>
        </w:rPr>
        <w:t>rst</w:t>
      </w:r>
      <w:del w:id="147" w:author="Author">
        <w:r w:rsidRPr="00E82A9D">
          <w:rPr>
            <w:w w:val="110"/>
            <w:sz w:val="20"/>
            <w:szCs w:val="20"/>
          </w:rPr>
          <w:delText xml:space="preserve"> paper</w:delText>
        </w:r>
      </w:del>
      <w:r w:rsidRPr="00E82A9D">
        <w:rPr>
          <w:w w:val="110"/>
          <w:sz w:val="20"/>
          <w:szCs w:val="20"/>
        </w:rPr>
        <w:t xml:space="preserve"> to illustrate </w:t>
      </w:r>
      <w:ins w:id="148" w:author="Author">
        <w:r w:rsidRPr="00E82A9D">
          <w:rPr>
            <w:w w:val="110"/>
            <w:sz w:val="20"/>
            <w:szCs w:val="20"/>
          </w:rPr>
          <w:t xml:space="preserve">the </w:t>
        </w:r>
      </w:ins>
      <w:r w:rsidRPr="00E82A9D">
        <w:rPr>
          <w:w w:val="110"/>
          <w:sz w:val="20"/>
          <w:szCs w:val="20"/>
        </w:rPr>
        <w:t>historical</w:t>
      </w:r>
      <w:ins w:id="149" w:author="Author">
        <w:r w:rsidRPr="00E82A9D">
          <w:rPr>
            <w:w w:val="110"/>
            <w:sz w:val="20"/>
            <w:szCs w:val="20"/>
          </w:rPr>
          <w:t xml:space="preserve"> </w:t>
        </w:r>
      </w:ins>
      <w:r w:rsidRPr="00E82A9D">
        <w:rPr>
          <w:w w:val="110"/>
          <w:sz w:val="20"/>
          <w:szCs w:val="20"/>
        </w:rPr>
        <w:t xml:space="preserve">transitions of </w:t>
      </w:r>
      <w:proofErr w:type="spellStart"/>
      <w:r w:rsidRPr="00E82A9D">
        <w:rPr>
          <w:w w:val="110"/>
          <w:sz w:val="20"/>
          <w:szCs w:val="20"/>
        </w:rPr>
        <w:t>assortativeness</w:t>
      </w:r>
      <w:proofErr w:type="spellEnd"/>
      <w:r w:rsidRPr="00E82A9D">
        <w:rPr>
          <w:w w:val="110"/>
          <w:sz w:val="20"/>
          <w:szCs w:val="20"/>
        </w:rPr>
        <w:t xml:space="preserve"> of observed variables using long panel data.</w:t>
      </w:r>
    </w:p>
    <w:p w14:paraId="28F3766D" w14:textId="77777777" w:rsidR="00DF116D" w:rsidRPr="00E82A9D" w:rsidRDefault="00EE0220" w:rsidP="00DF116D">
      <w:pPr>
        <w:pStyle w:val="a3"/>
        <w:spacing w:before="11" w:line="424" w:lineRule="auto"/>
        <w:ind w:left="100" w:right="181" w:firstLine="290"/>
        <w:jc w:val="both"/>
        <w:rPr>
          <w:w w:val="110"/>
          <w:sz w:val="20"/>
          <w:szCs w:val="20"/>
        </w:rPr>
      </w:pPr>
      <w:r w:rsidRPr="00E82A9D">
        <w:rPr>
          <w:w w:val="110"/>
          <w:sz w:val="20"/>
          <w:szCs w:val="20"/>
        </w:rPr>
        <w:t xml:space="preserve">Second, </w:t>
      </w:r>
      <w:ins w:id="150" w:author="Author">
        <w:r w:rsidRPr="00E82A9D">
          <w:rPr>
            <w:w w:val="110"/>
            <w:sz w:val="20"/>
            <w:szCs w:val="20"/>
          </w:rPr>
          <w:t>it</w:t>
        </w:r>
      </w:ins>
      <w:del w:id="151" w:author="Author">
        <w:r w:rsidRPr="00E82A9D">
          <w:rPr>
            <w:w w:val="110"/>
            <w:sz w:val="20"/>
            <w:szCs w:val="20"/>
          </w:rPr>
          <w:delText>this paper</w:delText>
        </w:r>
      </w:del>
      <w:r w:rsidRPr="00E82A9D">
        <w:rPr>
          <w:w w:val="110"/>
          <w:sz w:val="20"/>
          <w:szCs w:val="20"/>
        </w:rPr>
        <w:t xml:space="preserve"> contributes to the literature on endogenous merger </w:t>
      </w:r>
      <w:ins w:id="152" w:author="松田　琢磨" w:date="2023-10-15T11:44:00Z">
        <w:r w:rsidRPr="00E82A9D">
          <w:rPr>
            <w:w w:val="110"/>
            <w:sz w:val="20"/>
            <w:szCs w:val="20"/>
          </w:rPr>
          <w:t>analys</w:t>
        </w:r>
      </w:ins>
      <w:ins w:id="153" w:author="Author">
        <w:r w:rsidRPr="00E82A9D">
          <w:rPr>
            <w:w w:val="110"/>
            <w:sz w:val="20"/>
            <w:szCs w:val="20"/>
          </w:rPr>
          <w:t>e</w:t>
        </w:r>
      </w:ins>
      <w:del w:id="154" w:author="Author">
        <w:r w:rsidRPr="00E82A9D">
          <w:rPr>
            <w:w w:val="110"/>
            <w:sz w:val="20"/>
            <w:szCs w:val="20"/>
          </w:rPr>
          <w:delText>i</w:delText>
        </w:r>
      </w:del>
      <w:ins w:id="155" w:author="松田　琢磨" w:date="2023-10-15T11:44:00Z">
        <w:r w:rsidRPr="00E82A9D">
          <w:rPr>
            <w:w w:val="110"/>
            <w:sz w:val="20"/>
            <w:szCs w:val="20"/>
          </w:rPr>
          <w:t>s</w:t>
        </w:r>
      </w:ins>
      <w:del w:id="156" w:author="松田　琢磨" w:date="2023-10-15T11:44:00Z">
        <w:r w:rsidRPr="00E82A9D">
          <w:rPr>
            <w:w w:val="110"/>
            <w:sz w:val="20"/>
            <w:szCs w:val="20"/>
          </w:rPr>
          <w:delText>analysis</w:delText>
        </w:r>
      </w:del>
      <w:r w:rsidRPr="00E82A9D">
        <w:rPr>
          <w:w w:val="110"/>
          <w:sz w:val="20"/>
          <w:szCs w:val="20"/>
        </w:rPr>
        <w:t xml:space="preserve">. Endogenous merger analysis in the industrial organization literature </w:t>
      </w:r>
      <w:ins w:id="157" w:author="Author">
        <w:r w:rsidRPr="00E82A9D">
          <w:rPr>
            <w:w w:val="110"/>
            <w:sz w:val="20"/>
            <w:szCs w:val="20"/>
          </w:rPr>
          <w:t>can be</w:t>
        </w:r>
      </w:ins>
      <w:del w:id="158" w:author="Author">
        <w:r w:rsidRPr="00E82A9D">
          <w:rPr>
            <w:w w:val="110"/>
            <w:sz w:val="20"/>
            <w:szCs w:val="20"/>
          </w:rPr>
          <w:delText>is</w:delText>
        </w:r>
      </w:del>
      <w:r w:rsidRPr="00E82A9D">
        <w:rPr>
          <w:w w:val="110"/>
          <w:sz w:val="20"/>
          <w:szCs w:val="20"/>
        </w:rPr>
        <w:t xml:space="preserve"> divided into dynamic and static matching models. In</w:t>
      </w:r>
      <w:ins w:id="159" w:author="Author">
        <w:r w:rsidRPr="00E82A9D">
          <w:rPr>
            <w:w w:val="110"/>
            <w:sz w:val="20"/>
            <w:szCs w:val="20"/>
          </w:rPr>
          <w:t xml:space="preserve"> </w:t>
        </w:r>
      </w:ins>
      <w:r w:rsidRPr="00E82A9D">
        <w:rPr>
          <w:w w:val="110"/>
          <w:sz w:val="20"/>
          <w:szCs w:val="20"/>
        </w:rPr>
        <w:t xml:space="preserve">terms of dynamic matching models, they follow </w:t>
      </w:r>
      <w:proofErr w:type="spellStart"/>
      <w:r w:rsidRPr="00E82A9D">
        <w:rPr>
          <w:w w:val="110"/>
          <w:sz w:val="20"/>
          <w:szCs w:val="20"/>
        </w:rPr>
        <w:t>Gowrisankaran</w:t>
      </w:r>
      <w:proofErr w:type="spellEnd"/>
      <w:r w:rsidRPr="00E82A9D">
        <w:rPr>
          <w:w w:val="110"/>
          <w:sz w:val="20"/>
          <w:szCs w:val="20"/>
        </w:rPr>
        <w:t xml:space="preserve"> (1999).</w:t>
      </w:r>
      <w:r w:rsidRPr="00E82A9D">
        <w:rPr>
          <w:rStyle w:val="af6"/>
          <w:w w:val="110"/>
          <w:sz w:val="20"/>
          <w:szCs w:val="20"/>
        </w:rPr>
        <w:footnoteReference w:id="4"/>
      </w:r>
      <w:r w:rsidRPr="00E82A9D">
        <w:rPr>
          <w:w w:val="110"/>
          <w:sz w:val="20"/>
          <w:szCs w:val="20"/>
        </w:rPr>
        <w:t xml:space="preserve"> Conversely, using a static matching model, </w:t>
      </w:r>
      <w:proofErr w:type="spellStart"/>
      <w:r w:rsidRPr="00E82A9D">
        <w:rPr>
          <w:w w:val="110"/>
          <w:sz w:val="20"/>
          <w:szCs w:val="20"/>
        </w:rPr>
        <w:t>Uetake</w:t>
      </w:r>
      <w:proofErr w:type="spellEnd"/>
      <w:r w:rsidRPr="00E82A9D">
        <w:rPr>
          <w:w w:val="110"/>
          <w:sz w:val="20"/>
          <w:szCs w:val="20"/>
        </w:rPr>
        <w:t xml:space="preserve"> and Watanabe (2019) developed an empirical two-sided non-transferred utility matching model with externalities using moment inequalities and investigated the eﬀect of entry deregulation on the “with whom”-decisions of bank mergers by the Riegle-Neal Act. </w:t>
      </w:r>
      <w:proofErr w:type="spellStart"/>
      <w:r w:rsidRPr="00E82A9D">
        <w:rPr>
          <w:w w:val="110"/>
          <w:sz w:val="20"/>
          <w:szCs w:val="20"/>
        </w:rPr>
        <w:t>Akkus</w:t>
      </w:r>
      <w:proofErr w:type="spellEnd"/>
      <w:r w:rsidRPr="00E82A9D">
        <w:rPr>
          <w:w w:val="110"/>
          <w:sz w:val="20"/>
          <w:szCs w:val="20"/>
        </w:rPr>
        <w:t xml:space="preserve"> et al. (2015) </w:t>
      </w:r>
      <w:ins w:id="188" w:author="Author">
        <w:r w:rsidRPr="00E82A9D">
          <w:rPr>
            <w:w w:val="110"/>
            <w:sz w:val="20"/>
            <w:szCs w:val="20"/>
          </w:rPr>
          <w:t>address</w:t>
        </w:r>
      </w:ins>
      <w:del w:id="189" w:author="Author">
        <w:r w:rsidRPr="00E82A9D">
          <w:rPr>
            <w:w w:val="110"/>
            <w:sz w:val="20"/>
            <w:szCs w:val="20"/>
          </w:rPr>
          <w:delText>tackled</w:delText>
        </w:r>
      </w:del>
      <w:r w:rsidRPr="00E82A9D">
        <w:rPr>
          <w:w w:val="110"/>
          <w:sz w:val="20"/>
          <w:szCs w:val="20"/>
        </w:rPr>
        <w:t xml:space="preserve"> the same </w:t>
      </w:r>
      <w:ins w:id="190" w:author="Author">
        <w:r w:rsidRPr="00E82A9D">
          <w:rPr>
            <w:w w:val="110"/>
            <w:sz w:val="20"/>
            <w:szCs w:val="20"/>
          </w:rPr>
          <w:t>issue</w:t>
        </w:r>
      </w:ins>
      <w:del w:id="191" w:author="Author">
        <w:r w:rsidRPr="00E82A9D">
          <w:rPr>
            <w:w w:val="110"/>
            <w:sz w:val="20"/>
            <w:szCs w:val="20"/>
          </w:rPr>
          <w:delText>Act</w:delText>
        </w:r>
      </w:del>
      <w:ins w:id="192" w:author="松田　琢磨" w:date="2023-10-15T11:44:00Z">
        <w:r w:rsidRPr="00E82A9D">
          <w:rPr>
            <w:w w:val="110"/>
            <w:sz w:val="20"/>
            <w:szCs w:val="20"/>
          </w:rPr>
          <w:t xml:space="preserve"> </w:t>
        </w:r>
      </w:ins>
      <w:ins w:id="193" w:author="Author">
        <w:r w:rsidRPr="00E82A9D">
          <w:rPr>
            <w:w w:val="110"/>
            <w:sz w:val="20"/>
            <w:szCs w:val="20"/>
          </w:rPr>
          <w:t>using</w:t>
        </w:r>
      </w:ins>
      <w:del w:id="194" w:author="松田　琢磨" w:date="2023-10-15T11:44:00Z">
        <w:r w:rsidRPr="00E82A9D">
          <w:rPr>
            <w:w w:val="110"/>
            <w:sz w:val="20"/>
            <w:szCs w:val="20"/>
          </w:rPr>
          <w:delText xml:space="preserve">Act </w:delText>
        </w:r>
      </w:del>
      <w:del w:id="195" w:author="Author">
        <w:r w:rsidRPr="00E82A9D">
          <w:rPr>
            <w:w w:val="110"/>
            <w:sz w:val="20"/>
            <w:szCs w:val="20"/>
          </w:rPr>
          <w:delText>with</w:delText>
        </w:r>
      </w:del>
      <w:r w:rsidRPr="00E82A9D">
        <w:rPr>
          <w:w w:val="110"/>
          <w:sz w:val="20"/>
          <w:szCs w:val="20"/>
        </w:rPr>
        <w:t xml:space="preserve"> a </w:t>
      </w:r>
      <w:ins w:id="196" w:author="松田　琢磨" w:date="2023-10-15T11:44:00Z">
        <w:r w:rsidRPr="00E82A9D">
          <w:rPr>
            <w:w w:val="110"/>
            <w:sz w:val="20"/>
            <w:szCs w:val="20"/>
          </w:rPr>
          <w:t>di</w:t>
        </w:r>
      </w:ins>
      <w:ins w:id="197" w:author="Author">
        <w:r w:rsidRPr="00E82A9D">
          <w:rPr>
            <w:w w:val="110"/>
            <w:sz w:val="20"/>
            <w:szCs w:val="20"/>
          </w:rPr>
          <w:t>ff</w:t>
        </w:r>
      </w:ins>
      <w:del w:id="198" w:author="Author">
        <w:r w:rsidRPr="00E82A9D">
          <w:rPr>
            <w:w w:val="110"/>
            <w:sz w:val="20"/>
            <w:szCs w:val="20"/>
          </w:rPr>
          <w:delText>ﬀ</w:delText>
        </w:r>
      </w:del>
      <w:ins w:id="199" w:author="松田　琢磨" w:date="2023-10-15T11:44:00Z">
        <w:r w:rsidRPr="00E82A9D">
          <w:rPr>
            <w:w w:val="110"/>
            <w:sz w:val="20"/>
            <w:szCs w:val="20"/>
          </w:rPr>
          <w:t>erent</w:t>
        </w:r>
      </w:ins>
      <w:del w:id="200" w:author="松田　琢磨" w:date="2023-10-15T11:44:00Z">
        <w:r w:rsidRPr="00E82A9D">
          <w:rPr>
            <w:w w:val="110"/>
            <w:sz w:val="20"/>
            <w:szCs w:val="20"/>
          </w:rPr>
          <w:delText>diﬀerent</w:delText>
        </w:r>
      </w:del>
      <w:r w:rsidRPr="00E82A9D">
        <w:rPr>
          <w:w w:val="110"/>
          <w:sz w:val="20"/>
          <w:szCs w:val="20"/>
        </w:rPr>
        <w:t xml:space="preserve"> approach. They added transfer data and constructed a one-to-one matching model with transfer utility and found that merger value increased from cost eﬃciencies in overlapping markets, relaxing regulations, and the network eﬀects exhibited by acquirer-target matching. Our </w:t>
      </w:r>
      <w:ins w:id="201" w:author="Author">
        <w:r w:rsidRPr="00E82A9D">
          <w:rPr>
            <w:w w:val="110"/>
            <w:sz w:val="20"/>
            <w:szCs w:val="20"/>
          </w:rPr>
          <w:t>study</w:t>
        </w:r>
      </w:ins>
      <w:del w:id="202" w:author="Author">
        <w:r w:rsidRPr="00E82A9D">
          <w:rPr>
            <w:w w:val="110"/>
            <w:sz w:val="20"/>
            <w:szCs w:val="20"/>
          </w:rPr>
          <w:delText>paper</w:delText>
        </w:r>
      </w:del>
      <w:r w:rsidRPr="00E82A9D">
        <w:rPr>
          <w:w w:val="110"/>
          <w:sz w:val="20"/>
          <w:szCs w:val="20"/>
        </w:rPr>
        <w:t xml:space="preserve"> follows </w:t>
      </w:r>
      <w:proofErr w:type="spellStart"/>
      <w:r w:rsidRPr="00E82A9D">
        <w:rPr>
          <w:w w:val="110"/>
          <w:sz w:val="20"/>
          <w:szCs w:val="20"/>
        </w:rPr>
        <w:t>Akkus</w:t>
      </w:r>
      <w:proofErr w:type="spellEnd"/>
      <w:r w:rsidRPr="00E82A9D">
        <w:rPr>
          <w:w w:val="110"/>
          <w:sz w:val="20"/>
          <w:szCs w:val="20"/>
        </w:rPr>
        <w:t xml:space="preserve"> et al. (2015) and focuses on endogenous mergers in a single, static, large matching market for each regime</w:t>
      </w:r>
      <w:ins w:id="203" w:author="Author">
        <w:r w:rsidRPr="00E82A9D">
          <w:rPr>
            <w:w w:val="110"/>
            <w:sz w:val="20"/>
            <w:szCs w:val="20"/>
          </w:rPr>
          <w:t>,</w:t>
        </w:r>
      </w:ins>
      <w:del w:id="204" w:author="Author">
        <w:r w:rsidRPr="00E82A9D">
          <w:rPr>
            <w:w w:val="110"/>
            <w:sz w:val="20"/>
            <w:szCs w:val="20"/>
          </w:rPr>
          <w:delText xml:space="preserve"> and</w:delText>
        </w:r>
      </w:del>
      <w:r w:rsidRPr="00E82A9D">
        <w:rPr>
          <w:w w:val="110"/>
          <w:sz w:val="20"/>
          <w:szCs w:val="20"/>
        </w:rPr>
        <w:t xml:space="preserve"> </w:t>
      </w:r>
      <w:ins w:id="205" w:author="松田　琢磨" w:date="2023-10-15T11:44:00Z">
        <w:r w:rsidRPr="00E82A9D">
          <w:rPr>
            <w:w w:val="110"/>
            <w:sz w:val="20"/>
            <w:szCs w:val="20"/>
          </w:rPr>
          <w:t>quanti</w:t>
        </w:r>
      </w:ins>
      <w:ins w:id="206" w:author="Author">
        <w:r w:rsidRPr="00E82A9D">
          <w:rPr>
            <w:w w:val="110"/>
            <w:sz w:val="20"/>
            <w:szCs w:val="20"/>
          </w:rPr>
          <w:t>fying</w:t>
        </w:r>
      </w:ins>
      <w:del w:id="207" w:author="Author">
        <w:r w:rsidRPr="00E82A9D">
          <w:rPr>
            <w:w w:val="110"/>
            <w:sz w:val="20"/>
            <w:szCs w:val="20"/>
          </w:rPr>
          <w:delText>ﬁes</w:delText>
        </w:r>
      </w:del>
      <w:del w:id="208" w:author="松田　琢磨" w:date="2023-10-15T11:44:00Z">
        <w:r w:rsidRPr="00E82A9D">
          <w:rPr>
            <w:w w:val="110"/>
            <w:sz w:val="20"/>
            <w:szCs w:val="20"/>
          </w:rPr>
          <w:delText>quantiﬁes</w:delText>
        </w:r>
      </w:del>
      <w:r w:rsidRPr="00E82A9D">
        <w:rPr>
          <w:w w:val="110"/>
          <w:sz w:val="20"/>
          <w:szCs w:val="20"/>
        </w:rPr>
        <w:t xml:space="preserve"> the relative importance of tonnage capacity and geographical proximity, which are the main economic forces driving </w:t>
      </w:r>
      <w:ins w:id="209" w:author="Author">
        <w:r w:rsidRPr="00E82A9D">
          <w:rPr>
            <w:w w:val="110"/>
            <w:sz w:val="20"/>
            <w:szCs w:val="20"/>
          </w:rPr>
          <w:t>fi</w:t>
        </w:r>
      </w:ins>
      <w:del w:id="210" w:author="Author">
        <w:r w:rsidRPr="00E82A9D">
          <w:rPr>
            <w:w w:val="110"/>
            <w:sz w:val="20"/>
            <w:szCs w:val="20"/>
          </w:rPr>
          <w:delText>ﬁ</w:delText>
        </w:r>
      </w:del>
      <w:r w:rsidRPr="00E82A9D">
        <w:rPr>
          <w:w w:val="110"/>
          <w:sz w:val="20"/>
          <w:szCs w:val="20"/>
        </w:rPr>
        <w:t xml:space="preserve">rms to pursue mergers to gain cost </w:t>
      </w:r>
      <w:ins w:id="211" w:author="松田　琢磨" w:date="2023-10-15T11:44:00Z">
        <w:r w:rsidRPr="00E82A9D">
          <w:rPr>
            <w:w w:val="110"/>
            <w:sz w:val="20"/>
            <w:szCs w:val="20"/>
          </w:rPr>
          <w:t>e</w:t>
        </w:r>
      </w:ins>
      <w:ins w:id="212" w:author="Author">
        <w:r w:rsidRPr="00E82A9D">
          <w:rPr>
            <w:w w:val="110"/>
            <w:sz w:val="20"/>
            <w:szCs w:val="20"/>
          </w:rPr>
          <w:t>ffi</w:t>
        </w:r>
      </w:ins>
      <w:del w:id="213" w:author="Author">
        <w:r w:rsidRPr="00E82A9D">
          <w:rPr>
            <w:w w:val="110"/>
            <w:sz w:val="20"/>
            <w:szCs w:val="20"/>
          </w:rPr>
          <w:delText>ﬃ</w:delText>
        </w:r>
      </w:del>
      <w:ins w:id="214" w:author="松田　琢磨" w:date="2023-10-15T11:44:00Z">
        <w:r w:rsidRPr="00E82A9D">
          <w:rPr>
            <w:w w:val="110"/>
            <w:sz w:val="20"/>
            <w:szCs w:val="20"/>
          </w:rPr>
          <w:t>ciency</w:t>
        </w:r>
      </w:ins>
      <w:del w:id="215" w:author="松田　琢磨" w:date="2023-10-15T11:44:00Z">
        <w:r w:rsidRPr="00E82A9D">
          <w:rPr>
            <w:w w:val="110"/>
            <w:sz w:val="20"/>
            <w:szCs w:val="20"/>
          </w:rPr>
          <w:delText>eﬃciency</w:delText>
        </w:r>
      </w:del>
      <w:r w:rsidRPr="00E82A9D">
        <w:rPr>
          <w:w w:val="110"/>
          <w:sz w:val="20"/>
          <w:szCs w:val="20"/>
        </w:rPr>
        <w:t xml:space="preserve"> in the shipping industry (</w:t>
      </w:r>
      <w:proofErr w:type="spellStart"/>
      <w:r w:rsidRPr="00E82A9D">
        <w:rPr>
          <w:w w:val="110"/>
          <w:sz w:val="20"/>
          <w:szCs w:val="20"/>
        </w:rPr>
        <w:t>Notteboom</w:t>
      </w:r>
      <w:proofErr w:type="spellEnd"/>
      <w:r w:rsidRPr="00E82A9D">
        <w:rPr>
          <w:w w:val="110"/>
          <w:sz w:val="20"/>
          <w:szCs w:val="20"/>
        </w:rPr>
        <w:t xml:space="preserve"> 2004). In addition, we compare </w:t>
      </w:r>
      <w:ins w:id="216" w:author="Author">
        <w:r w:rsidRPr="00E82A9D">
          <w:rPr>
            <w:w w:val="110"/>
            <w:sz w:val="20"/>
            <w:szCs w:val="20"/>
          </w:rPr>
          <w:t xml:space="preserve">the </w:t>
        </w:r>
      </w:ins>
      <w:r w:rsidRPr="00E82A9D">
        <w:rPr>
          <w:w w:val="110"/>
          <w:sz w:val="20"/>
          <w:szCs w:val="20"/>
        </w:rPr>
        <w:t xml:space="preserve">historical transitions </w:t>
      </w:r>
      <w:ins w:id="217" w:author="Author">
        <w:r w:rsidRPr="00E82A9D">
          <w:rPr>
            <w:w w:val="110"/>
            <w:sz w:val="20"/>
            <w:szCs w:val="20"/>
          </w:rPr>
          <w:t>in</w:t>
        </w:r>
      </w:ins>
      <w:del w:id="218" w:author="Author">
        <w:r w:rsidRPr="00E82A9D">
          <w:rPr>
            <w:w w:val="110"/>
            <w:sz w:val="20"/>
            <w:szCs w:val="20"/>
          </w:rPr>
          <w:delText>of</w:delText>
        </w:r>
      </w:del>
      <w:r w:rsidRPr="00E82A9D">
        <w:rPr>
          <w:w w:val="110"/>
          <w:sz w:val="20"/>
          <w:szCs w:val="20"/>
        </w:rPr>
        <w:t xml:space="preserve"> the relative importance of the variables to derive </w:t>
      </w:r>
      <w:ins w:id="219" w:author="Author">
        <w:r w:rsidRPr="00E82A9D">
          <w:rPr>
            <w:w w:val="110"/>
            <w:sz w:val="20"/>
            <w:szCs w:val="20"/>
          </w:rPr>
          <w:t xml:space="preserve">the </w:t>
        </w:r>
      </w:ins>
      <w:r w:rsidRPr="00E82A9D">
        <w:rPr>
          <w:w w:val="110"/>
          <w:sz w:val="20"/>
          <w:szCs w:val="20"/>
        </w:rPr>
        <w:t xml:space="preserve">potentially </w:t>
      </w:r>
      <w:ins w:id="220" w:author="松田　琢磨" w:date="2023-10-15T11:44:00Z">
        <w:r w:rsidRPr="00E82A9D">
          <w:rPr>
            <w:w w:val="110"/>
            <w:sz w:val="20"/>
            <w:szCs w:val="20"/>
          </w:rPr>
          <w:t>di</w:t>
        </w:r>
      </w:ins>
      <w:ins w:id="221" w:author="Author">
        <w:r w:rsidRPr="00E82A9D">
          <w:rPr>
            <w:w w:val="110"/>
            <w:sz w:val="20"/>
            <w:szCs w:val="20"/>
          </w:rPr>
          <w:t>ff</w:t>
        </w:r>
      </w:ins>
      <w:del w:id="222" w:author="Author">
        <w:r w:rsidRPr="00E82A9D">
          <w:rPr>
            <w:w w:val="110"/>
            <w:sz w:val="20"/>
            <w:szCs w:val="20"/>
          </w:rPr>
          <w:delText>ﬀ</w:delText>
        </w:r>
      </w:del>
      <w:ins w:id="223" w:author="松田　琢磨" w:date="2023-10-15T11:44:00Z">
        <w:r w:rsidRPr="00E82A9D">
          <w:rPr>
            <w:w w:val="110"/>
            <w:sz w:val="20"/>
            <w:szCs w:val="20"/>
          </w:rPr>
          <w:t>erent</w:t>
        </w:r>
      </w:ins>
      <w:del w:id="224" w:author="松田　琢磨" w:date="2023-10-15T11:44:00Z">
        <w:r w:rsidRPr="00E82A9D">
          <w:rPr>
            <w:w w:val="110"/>
            <w:sz w:val="20"/>
            <w:szCs w:val="20"/>
          </w:rPr>
          <w:delText>diﬀerent</w:delText>
        </w:r>
      </w:del>
      <w:r w:rsidRPr="00E82A9D">
        <w:rPr>
          <w:w w:val="110"/>
          <w:sz w:val="20"/>
          <w:szCs w:val="20"/>
        </w:rPr>
        <w:t xml:space="preserve"> merger incentives behind merger waves in the industry.</w:t>
      </w:r>
    </w:p>
    <w:p w14:paraId="4BFD02A7" w14:textId="17F83AC6" w:rsidR="00EE0220" w:rsidRPr="00E82A9D" w:rsidRDefault="00EE0220" w:rsidP="00DF116D">
      <w:pPr>
        <w:pStyle w:val="a3"/>
        <w:spacing w:before="11" w:line="424" w:lineRule="auto"/>
        <w:ind w:left="100" w:right="181" w:firstLine="290"/>
        <w:jc w:val="both"/>
        <w:rPr>
          <w:w w:val="110"/>
          <w:sz w:val="20"/>
          <w:szCs w:val="20"/>
        </w:rPr>
      </w:pPr>
      <w:r w:rsidRPr="00E82A9D">
        <w:rPr>
          <w:w w:val="110"/>
          <w:sz w:val="20"/>
          <w:szCs w:val="20"/>
        </w:rPr>
        <mc:AlternateContent>
          <mc:Choice Requires="wps">
            <w:drawing>
              <wp:anchor distT="0" distB="0" distL="0" distR="0" simplePos="0" relativeHeight="251697152" behindDoc="0" locked="0" layoutInCell="1" allowOverlap="1" wp14:anchorId="5B420718" wp14:editId="0F171503">
                <wp:simplePos x="0" y="0"/>
                <wp:positionH relativeFrom="page">
                  <wp:posOffset>889000</wp:posOffset>
                </wp:positionH>
                <wp:positionV relativeFrom="paragraph">
                  <wp:posOffset>2899410</wp:posOffset>
                </wp:positionV>
                <wp:extent cx="2312035" cy="1270"/>
                <wp:effectExtent l="0" t="0" r="0" b="0"/>
                <wp:wrapNone/>
                <wp:docPr id="3" name="フリーフォーム: 図形 3"/>
                <wp:cNvGraphicFramePr/>
                <a:graphic xmlns:a="http://schemas.openxmlformats.org/drawingml/2006/main">
                  <a:graphicData uri="http://schemas.microsoft.com/office/word/2010/wordprocessingShape">
                    <wps:wsp>
                      <wps:cNvSpPr/>
                      <wps:spPr>
                        <a:xfrm>
                          <a:off x="0" y="0"/>
                          <a:ext cx="2312035" cy="1270"/>
                        </a:xfrm>
                        <a:custGeom>
                          <a:avLst/>
                          <a:gdLst/>
                          <a:ahLst/>
                          <a:cxnLst/>
                          <a:rect l="l" t="t" r="r" b="b"/>
                          <a:pathLst>
                            <a:path w="2312035">
                              <a:moveTo>
                                <a:pt x="0" y="0"/>
                              </a:moveTo>
                              <a:lnTo>
                                <a:pt x="2311450" y="0"/>
                              </a:lnTo>
                            </a:path>
                          </a:pathLst>
                        </a:custGeom>
                        <a:ln w="4914">
                          <a:solidFill>
                            <a:srgbClr val="231F20"/>
                          </a:solidFill>
                          <a:prstDash val="solid"/>
                        </a:ln>
                      </wps:spPr>
                      <wps:bodyPr wrap="square" lIns="0" tIns="0" rIns="0" bIns="0" rtlCol="0">
                        <a:prstTxWarp prst="textNoShape">
                          <a:avLst/>
                        </a:prstTxWarp>
                      </wps:bodyPr>
                    </wps:wsp>
                  </a:graphicData>
                </a:graphic>
              </wp:anchor>
            </w:drawing>
          </mc:Choice>
          <mc:Fallback>
            <w:pict>
              <v:shape w14:anchorId="581A9915" id="フリーフォーム: 図形 3" o:spid="_x0000_s1026" style="position:absolute;left:0;text-align:left;margin-left:70pt;margin-top:228.3pt;width:182.05pt;height:.1pt;z-index:251697152;visibility:visible;mso-wrap-style:square;mso-wrap-distance-left:0;mso-wrap-distance-top:0;mso-wrap-distance-right:0;mso-wrap-distance-bottom:0;mso-position-horizontal:absolute;mso-position-horizontal-relative:page;mso-position-vertical:absolute;mso-position-vertical-relative:text;v-text-anchor:top" coordsize="2312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" path="m,l2311450,e" filled="f" strokecolor="#231f20" strokeweight=".1365mm">
                <v:path arrowok="t"/>
                <w10:wrap anchorx="page"/>
              </v:shape>
            </w:pict>
          </mc:Fallback>
        </mc:AlternateContent>
      </w:r>
      <w:r w:rsidRPr="00E82A9D">
        <w:rPr>
          <w:w w:val="110"/>
          <w:sz w:val="20"/>
          <w:szCs w:val="20"/>
        </w:rPr>
        <w:t xml:space="preserve">Third, </w:t>
      </w:r>
      <w:ins w:id="225" w:author="Author">
        <w:r w:rsidRPr="00E82A9D">
          <w:rPr>
            <w:w w:val="110"/>
            <w:sz w:val="20"/>
            <w:szCs w:val="20"/>
          </w:rPr>
          <w:t>this</w:t>
        </w:r>
      </w:ins>
      <w:del w:id="226" w:author="Author">
        <w:r w:rsidRPr="00E82A9D">
          <w:rPr>
            <w:w w:val="110"/>
            <w:sz w:val="20"/>
            <w:szCs w:val="20"/>
          </w:rPr>
          <w:delText>our</w:delText>
        </w:r>
      </w:del>
      <w:ins w:id="227" w:author="松田　琢磨" w:date="2023-10-15T11:44:00Z">
        <w:r w:rsidRPr="00E82A9D">
          <w:rPr>
            <w:w w:val="110"/>
            <w:sz w:val="20"/>
            <w:szCs w:val="20"/>
          </w:rPr>
          <w:t xml:space="preserve"> </w:t>
        </w:r>
      </w:ins>
      <w:ins w:id="228" w:author="Author">
        <w:r w:rsidRPr="00E82A9D">
          <w:rPr>
            <w:w w:val="110"/>
            <w:sz w:val="20"/>
            <w:szCs w:val="20"/>
          </w:rPr>
          <w:t>study</w:t>
        </w:r>
      </w:ins>
      <w:del w:id="229" w:author="松田　琢磨" w:date="2023-10-15T11:44:00Z">
        <w:r w:rsidRPr="00E82A9D">
          <w:rPr>
            <w:w w:val="110"/>
            <w:sz w:val="20"/>
            <w:szCs w:val="20"/>
          </w:rPr>
          <w:delText xml:space="preserve">our </w:delText>
        </w:r>
      </w:del>
      <w:del w:id="230" w:author="Author">
        <w:r w:rsidRPr="00E82A9D">
          <w:rPr>
            <w:w w:val="110"/>
            <w:sz w:val="20"/>
            <w:szCs w:val="20"/>
          </w:rPr>
          <w:delText>paper</w:delText>
        </w:r>
      </w:del>
      <w:r w:rsidRPr="00E82A9D">
        <w:rPr>
          <w:w w:val="110"/>
          <w:sz w:val="20"/>
          <w:szCs w:val="20"/>
        </w:rPr>
        <w:t xml:space="preserve"> contributes to the literature on recent industrial </w:t>
      </w:r>
      <w:ins w:id="231" w:author="松田　琢磨" w:date="2023-10-15T11:44:00Z">
        <w:r w:rsidRPr="00E82A9D">
          <w:rPr>
            <w:w w:val="110"/>
            <w:sz w:val="20"/>
            <w:szCs w:val="20"/>
          </w:rPr>
          <w:t>polic</w:t>
        </w:r>
      </w:ins>
      <w:ins w:id="232" w:author="Author">
        <w:r w:rsidRPr="00E82A9D">
          <w:rPr>
            <w:w w:val="110"/>
            <w:sz w:val="20"/>
            <w:szCs w:val="20"/>
          </w:rPr>
          <w:t>ies</w:t>
        </w:r>
      </w:ins>
      <w:del w:id="233" w:author="Author">
        <w:r w:rsidRPr="00E82A9D">
          <w:rPr>
            <w:w w:val="110"/>
            <w:sz w:val="20"/>
            <w:szCs w:val="20"/>
          </w:rPr>
          <w:delText>y</w:delText>
        </w:r>
      </w:del>
      <w:del w:id="234" w:author="松田　琢磨" w:date="2023-10-15T11:44:00Z">
        <w:r w:rsidRPr="00E82A9D">
          <w:rPr>
            <w:w w:val="110"/>
            <w:sz w:val="20"/>
            <w:szCs w:val="20"/>
          </w:rPr>
          <w:delText>policy</w:delText>
        </w:r>
      </w:del>
      <w:r w:rsidRPr="00E82A9D">
        <w:rPr>
          <w:w w:val="110"/>
          <w:sz w:val="20"/>
          <w:szCs w:val="20"/>
        </w:rPr>
        <w:t xml:space="preserve"> and antitrust </w:t>
      </w:r>
      <w:del w:id="235" w:author="Author">
        <w:r w:rsidRPr="00E82A9D">
          <w:rPr>
            <w:w w:val="110"/>
            <w:sz w:val="20"/>
            <w:szCs w:val="20"/>
          </w:rPr>
          <w:delText xml:space="preserve">studies </w:delText>
        </w:r>
      </w:del>
      <w:r w:rsidRPr="00E82A9D">
        <w:rPr>
          <w:w w:val="110"/>
          <w:sz w:val="20"/>
          <w:szCs w:val="20"/>
        </w:rPr>
        <w:t xml:space="preserve">in the shipping industry. In the industrial organization literature, Jeon (2022) studies the relationship between learning and investment in the container shipping industry between 2006 and 2014 and simulates social welfare in counterfactual merger scenarios in which a merger occurred between </w:t>
      </w:r>
      <w:ins w:id="236" w:author="Author">
        <w:r w:rsidRPr="00E82A9D">
          <w:rPr>
            <w:w w:val="110"/>
            <w:sz w:val="20"/>
            <w:szCs w:val="20"/>
          </w:rPr>
          <w:t xml:space="preserve">the </w:t>
        </w:r>
      </w:ins>
      <w:r w:rsidRPr="00E82A9D">
        <w:rPr>
          <w:w w:val="110"/>
          <w:sz w:val="20"/>
          <w:szCs w:val="20"/>
        </w:rPr>
        <w:t xml:space="preserve">top two ﬁrms that jointly account for over 35% of total capacity in the industry. In the maritime shipping literature, </w:t>
      </w:r>
      <w:del w:id="237" w:author="Author">
        <w:r w:rsidRPr="00E82A9D">
          <w:rPr>
            <w:w w:val="110"/>
            <w:sz w:val="20"/>
            <w:szCs w:val="20"/>
          </w:rPr>
          <w:delText>there are various researches using</w:delText>
        </w:r>
      </w:del>
      <w:ins w:id="238" w:author="Author">
        <w:r w:rsidRPr="00E82A9D">
          <w:rPr>
            <w:w w:val="110"/>
            <w:sz w:val="20"/>
            <w:szCs w:val="20"/>
          </w:rPr>
          <w:t>various research use</w:t>
        </w:r>
      </w:ins>
      <w:r w:rsidRPr="00E82A9D">
        <w:rPr>
          <w:w w:val="110"/>
          <w:sz w:val="20"/>
          <w:szCs w:val="20"/>
        </w:rPr>
        <w:t xml:space="preserve"> the Herﬁndahl-Hirschman Index (HHI) and its modiﬁcation, although empirical studies using simple regressions of HHI are criticized </w:t>
      </w:r>
      <w:r w:rsidRPr="00E82A9D">
        <w:rPr>
          <w:w w:val="110"/>
          <w:sz w:val="20"/>
          <w:szCs w:val="20"/>
        </w:rPr>
        <w:lastRenderedPageBreak/>
        <w:t>(Bresnahan 1989).</w:t>
      </w:r>
      <w:r w:rsidRPr="00E82A9D">
        <w:rPr>
          <w:rStyle w:val="af6"/>
          <w:w w:val="110"/>
          <w:sz w:val="20"/>
          <w:szCs w:val="20"/>
        </w:rPr>
        <w:footnoteReference w:id="5"/>
      </w:r>
      <w:r w:rsidRPr="00E82A9D">
        <w:rPr>
          <w:w w:val="110"/>
          <w:sz w:val="20"/>
          <w:szCs w:val="20"/>
        </w:rPr>
        <w:t xml:space="preserve"> For example, Sys (2009) collects </w:t>
      </w:r>
      <w:ins w:id="267" w:author="Author">
        <w:r w:rsidRPr="00E82A9D">
          <w:rPr>
            <w:w w:val="110"/>
            <w:sz w:val="20"/>
            <w:szCs w:val="20"/>
          </w:rPr>
          <w:t>ﬁrm-year-level</w:t>
        </w:r>
      </w:ins>
      <w:del w:id="268" w:author="Author">
        <w:r w:rsidRPr="00E82A9D">
          <w:rPr>
            <w:w w:val="110"/>
            <w:sz w:val="20"/>
            <w:szCs w:val="20"/>
          </w:rPr>
          <w:delText>ﬁrm-year- level</w:delText>
        </w:r>
      </w:del>
      <w:r w:rsidRPr="00E82A9D">
        <w:rPr>
          <w:w w:val="110"/>
          <w:sz w:val="20"/>
          <w:szCs w:val="20"/>
        </w:rPr>
        <w:t xml:space="preserve"> vessel volume data for the period 1999</w:t>
      </w:r>
      <w:del w:id="269" w:author="Author">
        <w:r w:rsidRPr="00E82A9D">
          <w:rPr>
            <w:w w:val="110"/>
            <w:sz w:val="20"/>
            <w:szCs w:val="20"/>
          </w:rPr>
          <w:delText>-</w:delText>
        </w:r>
      </w:del>
      <w:ins w:id="270" w:author="Author">
        <w:r w:rsidRPr="00E82A9D">
          <w:rPr>
            <w:w w:val="110"/>
            <w:sz w:val="20"/>
            <w:szCs w:val="20"/>
          </w:rPr>
          <w:t>–</w:t>
        </w:r>
      </w:ins>
      <w:r w:rsidRPr="00E82A9D">
        <w:rPr>
          <w:w w:val="110"/>
          <w:sz w:val="20"/>
          <w:szCs w:val="20"/>
        </w:rPr>
        <w:t xml:space="preserve">2009 and calculates the HHI and Gini coeﬃcients to compare the degree of market concentration. The author shows that while the degree of concentration has increased in years when mergers and acquisitions have taken place, the industry is still fragmented and competitive due to small shares of ﬁrms. Merk and Teodoro (2022) </w:t>
      </w:r>
      <w:ins w:id="271" w:author="Author">
        <w:r w:rsidRPr="00E82A9D">
          <w:rPr>
            <w:w w:val="110"/>
            <w:sz w:val="20"/>
            <w:szCs w:val="20"/>
          </w:rPr>
          <w:t>use</w:t>
        </w:r>
        <w:r w:rsidRPr="00E82A9D">
          <w:rPr>
            <w:w w:val="110"/>
            <w:sz w:val="20"/>
            <w:szCs w:val="20"/>
          </w:rPr>
          <w:commentReference w:id="272"/>
        </w:r>
      </w:ins>
      <w:commentRangeStart w:id="272"/>
      <w:commentRangeEnd w:id="272"/>
      <w:del w:id="273" w:author="Author">
        <w:r w:rsidRPr="00E82A9D">
          <w:rPr>
            <w:w w:val="110"/>
            <w:sz w:val="20"/>
            <w:szCs w:val="20"/>
          </w:rPr>
          <w:delText>uses</w:delText>
        </w:r>
      </w:del>
      <w:r w:rsidRPr="00E82A9D">
        <w:rPr>
          <w:w w:val="110"/>
          <w:sz w:val="20"/>
          <w:szCs w:val="20"/>
        </w:rPr>
        <w:t xml:space="preserve"> a modiﬁed Herﬁndahl–Hirschman Index (MHHI) to</w:t>
      </w:r>
      <w:r w:rsidRPr="00E82A9D">
        <w:rPr>
          <w:w w:val="110"/>
          <w:sz w:val="20"/>
          <w:szCs w:val="20"/>
        </w:rPr>
        <w:t xml:space="preserve"> </w:t>
      </w:r>
      <w:r w:rsidRPr="00E82A9D">
        <w:rPr>
          <w:w w:val="110"/>
          <w:sz w:val="20"/>
          <w:szCs w:val="20"/>
        </w:rPr>
        <w:t xml:space="preserve">show that </w:t>
      </w:r>
      <w:ins w:id="274" w:author="Author">
        <w:r w:rsidRPr="00E82A9D">
          <w:rPr>
            <w:w w:val="110"/>
            <w:sz w:val="20"/>
            <w:szCs w:val="20"/>
          </w:rPr>
          <w:t xml:space="preserve">the </w:t>
        </w:r>
      </w:ins>
      <w:r w:rsidRPr="00E82A9D">
        <w:rPr>
          <w:w w:val="110"/>
          <w:sz w:val="20"/>
          <w:szCs w:val="20"/>
        </w:rPr>
        <w:t xml:space="preserve">industry concentration is higher when consortia are </w:t>
      </w:r>
      <w:ins w:id="275" w:author="Author">
        <w:r w:rsidRPr="00E82A9D">
          <w:rPr>
            <w:w w:val="110"/>
            <w:sz w:val="20"/>
            <w:szCs w:val="20"/>
          </w:rPr>
          <w:t>considered</w:t>
        </w:r>
      </w:ins>
      <w:del w:id="276" w:author="Author">
        <w:r w:rsidRPr="00E82A9D">
          <w:rPr>
            <w:w w:val="110"/>
            <w:sz w:val="20"/>
            <w:szCs w:val="20"/>
          </w:rPr>
          <w:delText>taken into account</w:delText>
        </w:r>
      </w:del>
      <w:r w:rsidRPr="00E82A9D">
        <w:rPr>
          <w:w w:val="110"/>
          <w:sz w:val="20"/>
          <w:szCs w:val="20"/>
        </w:rPr>
        <w:t>.</w:t>
      </w:r>
      <w:r w:rsidRPr="00E82A9D">
        <w:rPr>
          <w:spacing w:val="29"/>
          <w:w w:val="110"/>
          <w:sz w:val="20"/>
          <w:szCs w:val="20"/>
        </w:rPr>
        <w:t xml:space="preserve"> </w:t>
      </w:r>
      <w:r w:rsidRPr="00E82A9D">
        <w:rPr>
          <w:w w:val="110"/>
          <w:sz w:val="20"/>
          <w:szCs w:val="20"/>
        </w:rPr>
        <w:t xml:space="preserve">Although these </w:t>
      </w:r>
      <w:del w:id="277" w:author="Author">
        <w:r w:rsidRPr="00E82A9D">
          <w:rPr>
            <w:w w:val="110"/>
            <w:sz w:val="20"/>
            <w:szCs w:val="20"/>
          </w:rPr>
          <w:delText>researches</w:delText>
        </w:r>
      </w:del>
      <w:ins w:id="278" w:author="Author">
        <w:r w:rsidRPr="00E82A9D">
          <w:rPr>
            <w:w w:val="110"/>
            <w:sz w:val="20"/>
            <w:szCs w:val="20"/>
          </w:rPr>
          <w:t>research</w:t>
        </w:r>
      </w:ins>
      <w:r w:rsidRPr="00E82A9D">
        <w:rPr>
          <w:w w:val="110"/>
          <w:sz w:val="20"/>
          <w:szCs w:val="20"/>
        </w:rPr>
        <w:t xml:space="preserve"> treat speciﬁc hypothetical mergers and consortia as exogenously determined scenarios and focus on the</w:t>
      </w:r>
      <w:r w:rsidRPr="00E82A9D">
        <w:rPr>
          <w:spacing w:val="80"/>
          <w:w w:val="110"/>
          <w:sz w:val="20"/>
          <w:szCs w:val="20"/>
        </w:rPr>
        <w:t xml:space="preserve"> </w:t>
      </w:r>
      <w:r w:rsidRPr="00E82A9D">
        <w:rPr>
          <w:w w:val="110"/>
          <w:sz w:val="20"/>
          <w:szCs w:val="20"/>
        </w:rPr>
        <w:t>post-merger market outcomes such as some welfare and concentration measures based on non-cooperative game theoretical models,</w:t>
      </w:r>
      <w:r w:rsidRPr="00E82A9D">
        <w:rPr>
          <w:spacing w:val="36"/>
          <w:w w:val="110"/>
          <w:sz w:val="20"/>
          <w:szCs w:val="20"/>
        </w:rPr>
        <w:t xml:space="preserve"> </w:t>
      </w:r>
      <w:r w:rsidRPr="00E82A9D">
        <w:rPr>
          <w:w w:val="110"/>
          <w:sz w:val="20"/>
          <w:szCs w:val="20"/>
        </w:rPr>
        <w:t>our paper endogenizes mergers based on cooperative game-theoretical models,</w:t>
      </w:r>
      <w:r w:rsidRPr="00E82A9D">
        <w:rPr>
          <w:spacing w:val="40"/>
          <w:w w:val="110"/>
          <w:sz w:val="20"/>
          <w:szCs w:val="20"/>
        </w:rPr>
        <w:t xml:space="preserve"> </w:t>
      </w:r>
      <w:r w:rsidRPr="00E82A9D">
        <w:rPr>
          <w:w w:val="110"/>
          <w:sz w:val="20"/>
          <w:szCs w:val="20"/>
        </w:rPr>
        <w:t>i.e., matching models, and focus on merger incentives.</w:t>
      </w:r>
      <w:r w:rsidRPr="00E82A9D">
        <w:rPr>
          <w:spacing w:val="40"/>
          <w:w w:val="110"/>
          <w:sz w:val="20"/>
          <w:szCs w:val="20"/>
        </w:rPr>
        <w:t xml:space="preserve"> </w:t>
      </w:r>
      <w:r w:rsidRPr="00E82A9D">
        <w:rPr>
          <w:w w:val="110"/>
          <w:sz w:val="20"/>
          <w:szCs w:val="20"/>
        </w:rPr>
        <w:t>Our approach enables us to simulate hypothetical endogenous mergers based on inferred merger incentives</w:t>
      </w:r>
      <w:ins w:id="279" w:author="Author">
        <w:r w:rsidRPr="00E82A9D">
          <w:rPr>
            <w:w w:val="110"/>
            <w:sz w:val="20"/>
            <w:szCs w:val="20"/>
          </w:rPr>
          <w:t>,</w:t>
        </w:r>
      </w:ins>
      <w:r w:rsidRPr="00E82A9D">
        <w:rPr>
          <w:w w:val="110"/>
          <w:sz w:val="20"/>
          <w:szCs w:val="20"/>
        </w:rPr>
        <w:t xml:space="preserve"> instead of </w:t>
      </w:r>
      <w:del w:id="280" w:author="Author">
        <w:r w:rsidRPr="00E82A9D">
          <w:rPr>
            <w:w w:val="110"/>
            <w:sz w:val="20"/>
            <w:szCs w:val="20"/>
          </w:rPr>
          <w:delText xml:space="preserve">not </w:delText>
        </w:r>
      </w:del>
      <w:r w:rsidRPr="00E82A9D">
        <w:rPr>
          <w:w w:val="110"/>
          <w:sz w:val="20"/>
          <w:szCs w:val="20"/>
        </w:rPr>
        <w:t xml:space="preserve">being </w:t>
      </w:r>
      <w:ins w:id="281" w:author="Author">
        <w:r w:rsidRPr="00E82A9D">
          <w:rPr>
            <w:w w:val="110"/>
            <w:sz w:val="20"/>
            <w:szCs w:val="20"/>
          </w:rPr>
          <w:t>un</w:t>
        </w:r>
      </w:ins>
      <w:ins w:id="282" w:author="松田　琢磨" w:date="2023-10-15T11:44:00Z">
        <w:r w:rsidRPr="00E82A9D">
          <w:rPr>
            <w:w w:val="110"/>
            <w:sz w:val="20"/>
            <w:szCs w:val="20"/>
          </w:rPr>
          <w:t>able</w:t>
        </w:r>
      </w:ins>
      <w:del w:id="283" w:author="松田　琢磨" w:date="2023-10-15T11:44:00Z">
        <w:r w:rsidRPr="00E82A9D">
          <w:rPr>
            <w:w w:val="110"/>
            <w:sz w:val="20"/>
            <w:szCs w:val="20"/>
          </w:rPr>
          <w:delText>able</w:delText>
        </w:r>
      </w:del>
      <w:r w:rsidRPr="00E82A9D">
        <w:rPr>
          <w:w w:val="110"/>
          <w:sz w:val="20"/>
          <w:szCs w:val="20"/>
        </w:rPr>
        <w:t xml:space="preserve"> to assess welfare and concentration measures</w:t>
      </w:r>
      <w:ins w:id="284" w:author="Author">
        <w:r w:rsidRPr="00E82A9D">
          <w:rPr>
            <w:w w:val="110"/>
            <w:sz w:val="20"/>
            <w:szCs w:val="20"/>
          </w:rPr>
          <w:t>,</w:t>
        </w:r>
      </w:ins>
      <w:r w:rsidRPr="00E82A9D">
        <w:rPr>
          <w:w w:val="110"/>
          <w:sz w:val="20"/>
          <w:szCs w:val="20"/>
        </w:rPr>
        <w:t xml:space="preserve"> as in the above </w:t>
      </w:r>
      <w:ins w:id="285" w:author="Author">
        <w:r w:rsidRPr="00E82A9D">
          <w:rPr>
            <w:w w:val="110"/>
            <w:sz w:val="20"/>
            <w:szCs w:val="20"/>
          </w:rPr>
          <w:t>studies</w:t>
        </w:r>
      </w:ins>
      <w:del w:id="286" w:author="Author">
        <w:r w:rsidRPr="00E82A9D">
          <w:rPr>
            <w:w w:val="110"/>
            <w:sz w:val="20"/>
            <w:szCs w:val="20"/>
          </w:rPr>
          <w:delText>papers</w:delText>
        </w:r>
      </w:del>
      <w:r w:rsidRPr="00E82A9D">
        <w:rPr>
          <w:w w:val="110"/>
          <w:sz w:val="20"/>
          <w:szCs w:val="20"/>
        </w:rPr>
        <w:t>.</w:t>
      </w:r>
    </w:p>
    <w:p w14:paraId="445B994F" w14:textId="77777777" w:rsidR="00EE0220" w:rsidRPr="00E82A9D" w:rsidRDefault="00EE0220" w:rsidP="00EE0220">
      <w:pPr>
        <w:pStyle w:val="a3"/>
        <w:spacing w:before="6" w:line="424" w:lineRule="auto"/>
        <w:ind w:left="100" w:right="181" w:firstLine="290"/>
        <w:jc w:val="both"/>
        <w:rPr>
          <w:sz w:val="20"/>
          <w:szCs w:val="20"/>
        </w:rPr>
      </w:pPr>
      <w:r w:rsidRPr="00E82A9D">
        <w:rPr>
          <w:w w:val="110"/>
          <w:sz w:val="20"/>
          <w:szCs w:val="20"/>
        </w:rPr>
        <w:t>The remainder of this paper is organized as follows</w:t>
      </w:r>
      <w:ins w:id="287" w:author="Author">
        <w:r w:rsidRPr="00E82A9D">
          <w:rPr>
            <w:w w:val="110"/>
            <w:sz w:val="20"/>
            <w:szCs w:val="20"/>
          </w:rPr>
          <w:t>:</w:t>
        </w:r>
      </w:ins>
      <w:del w:id="288" w:author="Author">
        <w:r w:rsidRPr="00E82A9D">
          <w:rPr>
            <w:w w:val="110"/>
            <w:sz w:val="20"/>
            <w:szCs w:val="20"/>
          </w:rPr>
          <w:delText>.</w:delText>
        </w:r>
      </w:del>
      <w:r w:rsidRPr="00E82A9D">
        <w:rPr>
          <w:spacing w:val="40"/>
          <w:w w:val="110"/>
          <w:sz w:val="20"/>
          <w:szCs w:val="20"/>
        </w:rPr>
        <w:t xml:space="preserve"> </w:t>
      </w:r>
      <w:r w:rsidRPr="00E82A9D">
        <w:rPr>
          <w:w w:val="110"/>
          <w:sz w:val="20"/>
          <w:szCs w:val="20"/>
        </w:rPr>
        <w:t>Section 2 summarizes the data and institutional background of mergers in the container</w:t>
      </w:r>
      <w:ins w:id="289" w:author="Author">
        <w:r w:rsidRPr="00E82A9D">
          <w:rPr>
            <w:w w:val="110"/>
            <w:sz w:val="20"/>
            <w:szCs w:val="20"/>
          </w:rPr>
          <w:t>-</w:t>
        </w:r>
      </w:ins>
      <w:del w:id="290" w:author="Author">
        <w:r w:rsidRPr="00E82A9D">
          <w:rPr>
            <w:w w:val="110"/>
            <w:sz w:val="20"/>
            <w:szCs w:val="20"/>
          </w:rPr>
          <w:delText xml:space="preserve"> </w:delText>
        </w:r>
      </w:del>
      <w:r w:rsidRPr="00E82A9D">
        <w:rPr>
          <w:w w:val="110"/>
          <w:sz w:val="20"/>
          <w:szCs w:val="20"/>
        </w:rPr>
        <w:t>shipping industry.</w:t>
      </w:r>
      <w:r w:rsidRPr="00E82A9D">
        <w:rPr>
          <w:spacing w:val="29"/>
          <w:w w:val="110"/>
          <w:sz w:val="20"/>
          <w:szCs w:val="20"/>
        </w:rPr>
        <w:t xml:space="preserve"> </w:t>
      </w:r>
      <w:r w:rsidRPr="00E82A9D">
        <w:rPr>
          <w:w w:val="110"/>
          <w:sz w:val="20"/>
          <w:szCs w:val="20"/>
        </w:rPr>
        <w:t xml:space="preserve">Section 3 constructs a structural matching model to quantify the </w:t>
      </w:r>
      <w:proofErr w:type="spellStart"/>
      <w:r w:rsidRPr="00E82A9D">
        <w:rPr>
          <w:w w:val="110"/>
          <w:sz w:val="20"/>
          <w:szCs w:val="20"/>
        </w:rPr>
        <w:t>assortativeness</w:t>
      </w:r>
      <w:proofErr w:type="spellEnd"/>
      <w:r w:rsidRPr="00E82A9D">
        <w:rPr>
          <w:w w:val="110"/>
          <w:sz w:val="20"/>
          <w:szCs w:val="20"/>
        </w:rPr>
        <w:t xml:space="preserve"> of </w:t>
      </w:r>
      <w:ins w:id="291" w:author="Author">
        <w:r w:rsidRPr="00E82A9D">
          <w:rPr>
            <w:w w:val="110"/>
            <w:sz w:val="20"/>
            <w:szCs w:val="20"/>
          </w:rPr>
          <w:t xml:space="preserve">the </w:t>
        </w:r>
      </w:ins>
      <w:r w:rsidRPr="00E82A9D">
        <w:rPr>
          <w:w w:val="110"/>
          <w:sz w:val="20"/>
          <w:szCs w:val="20"/>
        </w:rPr>
        <w:t xml:space="preserve">observed characteristics for each </w:t>
      </w:r>
      <w:proofErr w:type="gramStart"/>
      <w:r w:rsidRPr="00E82A9D">
        <w:rPr>
          <w:w w:val="110"/>
          <w:sz w:val="20"/>
          <w:szCs w:val="20"/>
        </w:rPr>
        <w:t>regime</w:t>
      </w:r>
      <w:ins w:id="292" w:author="Author">
        <w:r w:rsidRPr="00E82A9D">
          <w:rPr>
            <w:w w:val="110"/>
            <w:sz w:val="20"/>
            <w:szCs w:val="20"/>
          </w:rPr>
          <w:t>,</w:t>
        </w:r>
      </w:ins>
      <w:r w:rsidRPr="00E82A9D">
        <w:rPr>
          <w:w w:val="110"/>
          <w:sz w:val="20"/>
          <w:szCs w:val="20"/>
        </w:rPr>
        <w:t xml:space="preserve"> and</w:t>
      </w:r>
      <w:proofErr w:type="gramEnd"/>
      <w:r w:rsidRPr="00E82A9D">
        <w:rPr>
          <w:w w:val="110"/>
          <w:sz w:val="20"/>
          <w:szCs w:val="20"/>
        </w:rPr>
        <w:t xml:space="preserve"> </w:t>
      </w:r>
      <w:ins w:id="293" w:author="松田　琢磨" w:date="2023-10-15T11:44:00Z">
        <w:r w:rsidRPr="00E82A9D">
          <w:rPr>
            <w:w w:val="110"/>
            <w:sz w:val="20"/>
            <w:szCs w:val="20"/>
          </w:rPr>
          <w:t>compare</w:t>
        </w:r>
      </w:ins>
      <w:ins w:id="294" w:author="Author">
        <w:r w:rsidRPr="00E82A9D">
          <w:rPr>
            <w:w w:val="110"/>
            <w:sz w:val="20"/>
            <w:szCs w:val="20"/>
          </w:rPr>
          <w:t>s</w:t>
        </w:r>
      </w:ins>
      <w:del w:id="295" w:author="松田　琢磨" w:date="2023-10-15T11:44:00Z">
        <w:r w:rsidRPr="00E82A9D">
          <w:rPr>
            <w:w w:val="110"/>
            <w:sz w:val="20"/>
            <w:szCs w:val="20"/>
          </w:rPr>
          <w:delText>compare</w:delText>
        </w:r>
      </w:del>
      <w:r w:rsidRPr="00E82A9D">
        <w:rPr>
          <w:w w:val="110"/>
          <w:sz w:val="20"/>
          <w:szCs w:val="20"/>
        </w:rPr>
        <w:t xml:space="preserve"> the levels across regimes.</w:t>
      </w:r>
      <w:r w:rsidRPr="00E82A9D">
        <w:rPr>
          <w:spacing w:val="40"/>
          <w:w w:val="110"/>
          <w:sz w:val="20"/>
          <w:szCs w:val="20"/>
        </w:rPr>
        <w:t xml:space="preserve"> </w:t>
      </w:r>
      <w:r w:rsidRPr="00E82A9D">
        <w:rPr>
          <w:w w:val="110"/>
          <w:sz w:val="20"/>
          <w:szCs w:val="20"/>
        </w:rPr>
        <w:t xml:space="preserve">Section 4 </w:t>
      </w:r>
      <w:ins w:id="296" w:author="Author">
        <w:r w:rsidRPr="00E82A9D">
          <w:rPr>
            <w:w w:val="110"/>
            <w:sz w:val="20"/>
            <w:szCs w:val="20"/>
          </w:rPr>
          <w:t xml:space="preserve">presents our </w:t>
        </w:r>
      </w:ins>
      <w:del w:id="297" w:author="Author">
        <w:r w:rsidRPr="00E82A9D">
          <w:rPr>
            <w:w w:val="110"/>
            <w:sz w:val="20"/>
            <w:szCs w:val="20"/>
          </w:rPr>
          <w:delText xml:space="preserve">shows </w:delText>
        </w:r>
      </w:del>
      <w:r w:rsidRPr="00E82A9D">
        <w:rPr>
          <w:w w:val="110"/>
          <w:sz w:val="20"/>
          <w:szCs w:val="20"/>
        </w:rPr>
        <w:t>estimation results.</w:t>
      </w:r>
      <w:r w:rsidRPr="00E82A9D">
        <w:rPr>
          <w:spacing w:val="40"/>
          <w:w w:val="110"/>
          <w:sz w:val="20"/>
          <w:szCs w:val="20"/>
        </w:rPr>
        <w:t xml:space="preserve"> </w:t>
      </w:r>
      <w:r w:rsidRPr="00E82A9D">
        <w:rPr>
          <w:w w:val="110"/>
          <w:sz w:val="20"/>
          <w:szCs w:val="20"/>
        </w:rPr>
        <w:t xml:space="preserve">Section 5 </w:t>
      </w:r>
      <w:ins w:id="298" w:author="Author">
        <w:r w:rsidRPr="00E82A9D">
          <w:rPr>
            <w:w w:val="110"/>
            <w:sz w:val="20"/>
            <w:szCs w:val="20"/>
          </w:rPr>
          <w:t>presents</w:t>
        </w:r>
      </w:ins>
      <w:del w:id="299" w:author="Author">
        <w:r w:rsidRPr="00E82A9D">
          <w:rPr>
            <w:w w:val="110"/>
            <w:sz w:val="20"/>
            <w:szCs w:val="20"/>
          </w:rPr>
          <w:delText>shows</w:delText>
        </w:r>
      </w:del>
      <w:r w:rsidRPr="00E82A9D">
        <w:rPr>
          <w:w w:val="110"/>
          <w:sz w:val="20"/>
          <w:szCs w:val="20"/>
        </w:rPr>
        <w:t xml:space="preserve"> counterfactual simulation results.</w:t>
      </w:r>
      <w:r w:rsidRPr="00E82A9D">
        <w:rPr>
          <w:spacing w:val="40"/>
          <w:w w:val="110"/>
          <w:sz w:val="20"/>
          <w:szCs w:val="20"/>
        </w:rPr>
        <w:t xml:space="preserve"> </w:t>
      </w:r>
      <w:r w:rsidRPr="00E82A9D">
        <w:rPr>
          <w:w w:val="110"/>
          <w:sz w:val="20"/>
          <w:szCs w:val="20"/>
        </w:rPr>
        <w:t>Section 6 summarizes</w:t>
      </w:r>
      <w:r w:rsidRPr="00E82A9D">
        <w:rPr>
          <w:spacing w:val="-2"/>
          <w:w w:val="110"/>
          <w:sz w:val="20"/>
          <w:szCs w:val="20"/>
        </w:rPr>
        <w:t xml:space="preserve"> </w:t>
      </w:r>
      <w:ins w:id="300" w:author="Author">
        <w:r w:rsidRPr="00E82A9D">
          <w:rPr>
            <w:w w:val="110"/>
            <w:sz w:val="20"/>
            <w:szCs w:val="20"/>
          </w:rPr>
          <w:t xml:space="preserve">the </w:t>
        </w:r>
      </w:ins>
      <w:r w:rsidRPr="00E82A9D">
        <w:rPr>
          <w:w w:val="110"/>
          <w:sz w:val="20"/>
          <w:szCs w:val="20"/>
        </w:rPr>
        <w:t>practical</w:t>
      </w:r>
      <w:r w:rsidRPr="00E82A9D">
        <w:rPr>
          <w:spacing w:val="-2"/>
          <w:w w:val="110"/>
          <w:sz w:val="20"/>
          <w:szCs w:val="20"/>
        </w:rPr>
        <w:t xml:space="preserve"> </w:t>
      </w:r>
      <w:r w:rsidRPr="00E82A9D">
        <w:rPr>
          <w:w w:val="110"/>
          <w:sz w:val="20"/>
          <w:szCs w:val="20"/>
        </w:rPr>
        <w:t>implications,</w:t>
      </w:r>
      <w:r w:rsidRPr="00E82A9D">
        <w:rPr>
          <w:spacing w:val="-1"/>
          <w:w w:val="110"/>
          <w:sz w:val="20"/>
          <w:szCs w:val="20"/>
        </w:rPr>
        <w:t xml:space="preserve"> </w:t>
      </w:r>
      <w:ins w:id="301" w:author="松田　琢磨" w:date="2023-10-15T11:44:00Z">
        <w:r w:rsidRPr="00E82A9D">
          <w:rPr>
            <w:w w:val="110"/>
            <w:sz w:val="20"/>
            <w:szCs w:val="20"/>
          </w:rPr>
          <w:t>discussion</w:t>
        </w:r>
      </w:ins>
      <w:ins w:id="302" w:author="Author">
        <w:r w:rsidRPr="00E82A9D">
          <w:rPr>
            <w:w w:val="110"/>
            <w:sz w:val="20"/>
            <w:szCs w:val="20"/>
          </w:rPr>
          <w:t>s</w:t>
        </w:r>
      </w:ins>
      <w:del w:id="303" w:author="松田　琢磨" w:date="2023-10-15T11:44:00Z">
        <w:r w:rsidRPr="00E82A9D">
          <w:rPr>
            <w:w w:val="110"/>
            <w:sz w:val="20"/>
            <w:szCs w:val="20"/>
          </w:rPr>
          <w:delText>discussion</w:delText>
        </w:r>
      </w:del>
      <w:r w:rsidRPr="00E82A9D">
        <w:rPr>
          <w:w w:val="110"/>
          <w:sz w:val="20"/>
          <w:szCs w:val="20"/>
        </w:rPr>
        <w:t>,</w:t>
      </w:r>
      <w:r w:rsidRPr="00E82A9D">
        <w:rPr>
          <w:spacing w:val="-1"/>
          <w:w w:val="110"/>
          <w:sz w:val="20"/>
          <w:szCs w:val="20"/>
        </w:rPr>
        <w:t xml:space="preserve"> </w:t>
      </w:r>
      <w:r w:rsidRPr="00E82A9D">
        <w:rPr>
          <w:w w:val="110"/>
          <w:sz w:val="20"/>
          <w:szCs w:val="20"/>
        </w:rPr>
        <w:t>and</w:t>
      </w:r>
      <w:r w:rsidRPr="00E82A9D">
        <w:rPr>
          <w:spacing w:val="-2"/>
          <w:w w:val="110"/>
          <w:sz w:val="20"/>
          <w:szCs w:val="20"/>
        </w:rPr>
        <w:t xml:space="preserve"> </w:t>
      </w:r>
      <w:ins w:id="304" w:author="Author">
        <w:r w:rsidRPr="00E82A9D">
          <w:rPr>
            <w:w w:val="110"/>
            <w:sz w:val="20"/>
            <w:szCs w:val="20"/>
          </w:rPr>
          <w:t xml:space="preserve">directions for </w:t>
        </w:r>
      </w:ins>
      <w:r w:rsidRPr="00E82A9D">
        <w:rPr>
          <w:w w:val="110"/>
          <w:sz w:val="20"/>
          <w:szCs w:val="20"/>
        </w:rPr>
        <w:t>future</w:t>
      </w:r>
      <w:r w:rsidRPr="00E82A9D">
        <w:rPr>
          <w:spacing w:val="-3"/>
          <w:w w:val="110"/>
          <w:sz w:val="20"/>
          <w:szCs w:val="20"/>
        </w:rPr>
        <w:t xml:space="preserve"> </w:t>
      </w:r>
      <w:r w:rsidRPr="00E82A9D">
        <w:rPr>
          <w:w w:val="110"/>
          <w:sz w:val="20"/>
          <w:szCs w:val="20"/>
        </w:rPr>
        <w:t>research</w:t>
      </w:r>
      <w:del w:id="305" w:author="Author">
        <w:r w:rsidRPr="00E82A9D">
          <w:rPr>
            <w:spacing w:val="-3"/>
            <w:w w:val="110"/>
            <w:sz w:val="20"/>
            <w:szCs w:val="20"/>
          </w:rPr>
          <w:delText xml:space="preserve"> </w:delText>
        </w:r>
        <w:r w:rsidRPr="00E82A9D">
          <w:rPr>
            <w:w w:val="110"/>
            <w:sz w:val="20"/>
            <w:szCs w:val="20"/>
          </w:rPr>
          <w:delText>directions</w:delText>
        </w:r>
      </w:del>
      <w:r w:rsidRPr="00E82A9D">
        <w:rPr>
          <w:w w:val="110"/>
          <w:sz w:val="20"/>
          <w:szCs w:val="20"/>
        </w:rPr>
        <w:t>.</w:t>
      </w:r>
      <w:r w:rsidRPr="00E82A9D">
        <w:rPr>
          <w:spacing w:val="20"/>
          <w:w w:val="110"/>
          <w:sz w:val="20"/>
          <w:szCs w:val="20"/>
        </w:rPr>
        <w:t xml:space="preserve"> </w:t>
      </w:r>
      <w:r w:rsidRPr="00E82A9D">
        <w:rPr>
          <w:w w:val="110"/>
          <w:sz w:val="20"/>
          <w:szCs w:val="20"/>
        </w:rPr>
        <w:t>Finally,</w:t>
      </w:r>
      <w:r w:rsidRPr="00E82A9D">
        <w:rPr>
          <w:spacing w:val="-1"/>
          <w:w w:val="110"/>
          <w:sz w:val="20"/>
          <w:szCs w:val="20"/>
        </w:rPr>
        <w:t xml:space="preserve"> </w:t>
      </w:r>
      <w:ins w:id="306" w:author="Author">
        <w:r w:rsidRPr="00E82A9D">
          <w:rPr>
            <w:w w:val="110"/>
            <w:sz w:val="20"/>
            <w:szCs w:val="20"/>
          </w:rPr>
          <w:t>conclusions are presented in Section 7</w:t>
        </w:r>
      </w:ins>
      <w:del w:id="307" w:author="Author">
        <w:r w:rsidRPr="00E82A9D">
          <w:rPr>
            <w:w w:val="110"/>
            <w:sz w:val="20"/>
            <w:szCs w:val="20"/>
          </w:rPr>
          <w:delText>Section</w:delText>
        </w:r>
        <w:r w:rsidRPr="00E82A9D">
          <w:rPr>
            <w:spacing w:val="-2"/>
            <w:w w:val="110"/>
            <w:sz w:val="20"/>
            <w:szCs w:val="20"/>
          </w:rPr>
          <w:delText xml:space="preserve"> </w:delText>
        </w:r>
        <w:r w:rsidRPr="00E82A9D">
          <w:rPr>
            <w:w w:val="110"/>
            <w:sz w:val="20"/>
            <w:szCs w:val="20"/>
          </w:rPr>
          <w:delText>7</w:delText>
        </w:r>
        <w:r w:rsidRPr="00E82A9D">
          <w:rPr>
            <w:spacing w:val="-3"/>
            <w:w w:val="110"/>
            <w:sz w:val="20"/>
            <w:szCs w:val="20"/>
          </w:rPr>
          <w:delText xml:space="preserve"> </w:delText>
        </w:r>
        <w:r w:rsidRPr="00E82A9D">
          <w:rPr>
            <w:w w:val="110"/>
            <w:sz w:val="20"/>
            <w:szCs w:val="20"/>
          </w:rPr>
          <w:delText>presents</w:delText>
        </w:r>
        <w:r w:rsidRPr="00E82A9D">
          <w:rPr>
            <w:spacing w:val="-2"/>
            <w:w w:val="110"/>
            <w:sz w:val="20"/>
            <w:szCs w:val="20"/>
          </w:rPr>
          <w:delText xml:space="preserve"> </w:delText>
        </w:r>
        <w:r w:rsidRPr="00E82A9D">
          <w:rPr>
            <w:w w:val="110"/>
            <w:sz w:val="20"/>
            <w:szCs w:val="20"/>
          </w:rPr>
          <w:delText xml:space="preserve">our </w:delText>
        </w:r>
        <w:r w:rsidRPr="00E82A9D">
          <w:rPr>
            <w:spacing w:val="-2"/>
            <w:w w:val="110"/>
            <w:sz w:val="20"/>
            <w:szCs w:val="20"/>
          </w:rPr>
          <w:delText>conclusions</w:delText>
        </w:r>
      </w:del>
      <w:r w:rsidRPr="00E82A9D">
        <w:rPr>
          <w:spacing w:val="-2"/>
          <w:w w:val="110"/>
          <w:sz w:val="20"/>
          <w:szCs w:val="20"/>
        </w:rPr>
        <w:t>.</w:t>
      </w:r>
    </w:p>
    <w:p w14:paraId="091540F9" w14:textId="77777777" w:rsidR="00EE0220" w:rsidRPr="00E82A9D" w:rsidRDefault="00EE0220" w:rsidP="00EE0220">
      <w:pPr>
        <w:pStyle w:val="a3"/>
        <w:rPr>
          <w:sz w:val="20"/>
          <w:szCs w:val="20"/>
        </w:rPr>
      </w:pPr>
    </w:p>
    <w:p w14:paraId="790DCCE4" w14:textId="77777777" w:rsidR="00EE0220" w:rsidRPr="00E82A9D" w:rsidRDefault="00EE0220" w:rsidP="00EE0220">
      <w:pPr>
        <w:pStyle w:val="1"/>
        <w:numPr>
          <w:ilvl w:val="0"/>
          <w:numId w:val="1"/>
        </w:numPr>
        <w:tabs>
          <w:tab w:val="left" w:pos="570"/>
        </w:tabs>
        <w:ind w:hanging="470"/>
        <w:rPr>
          <w:rFonts w:ascii="Times New Roman" w:hAnsi="Times New Roman" w:cs="Times New Roman"/>
          <w:sz w:val="32"/>
          <w:szCs w:val="32"/>
        </w:rPr>
      </w:pPr>
      <w:r w:rsidRPr="00E82A9D">
        <w:rPr>
          <w:rFonts w:ascii="Times New Roman" w:hAnsi="Times New Roman" w:cs="Times New Roman"/>
          <w:spacing w:val="-2"/>
          <w:sz w:val="32"/>
          <w:szCs w:val="32"/>
        </w:rPr>
        <w:t>Data</w:t>
      </w:r>
      <w:r w:rsidRPr="00E82A9D">
        <w:rPr>
          <w:rFonts w:ascii="Times New Roman" w:hAnsi="Times New Roman" w:cs="Times New Roman"/>
          <w:spacing w:val="-3"/>
          <w:sz w:val="32"/>
          <w:szCs w:val="32"/>
        </w:rPr>
        <w:t xml:space="preserve"> </w:t>
      </w:r>
      <w:r w:rsidRPr="00E82A9D">
        <w:rPr>
          <w:rFonts w:ascii="Times New Roman" w:hAnsi="Times New Roman" w:cs="Times New Roman"/>
          <w:spacing w:val="-2"/>
          <w:sz w:val="32"/>
          <w:szCs w:val="32"/>
        </w:rPr>
        <w:t>and</w:t>
      </w:r>
      <w:r w:rsidRPr="00E82A9D">
        <w:rPr>
          <w:rFonts w:ascii="Times New Roman" w:hAnsi="Times New Roman" w:cs="Times New Roman"/>
          <w:spacing w:val="-3"/>
          <w:sz w:val="32"/>
          <w:szCs w:val="32"/>
        </w:rPr>
        <w:t xml:space="preserve"> </w:t>
      </w:r>
      <w:r w:rsidRPr="00E82A9D">
        <w:rPr>
          <w:rFonts w:ascii="Times New Roman" w:hAnsi="Times New Roman" w:cs="Times New Roman"/>
          <w:spacing w:val="-2"/>
          <w:sz w:val="32"/>
          <w:szCs w:val="32"/>
        </w:rPr>
        <w:t>Industry</w:t>
      </w:r>
      <w:r w:rsidRPr="00E82A9D">
        <w:rPr>
          <w:rFonts w:ascii="Times New Roman" w:hAnsi="Times New Roman" w:cs="Times New Roman"/>
          <w:spacing w:val="-3"/>
          <w:sz w:val="32"/>
          <w:szCs w:val="32"/>
        </w:rPr>
        <w:t xml:space="preserve"> </w:t>
      </w:r>
      <w:r w:rsidRPr="00E82A9D">
        <w:rPr>
          <w:rFonts w:ascii="Times New Roman" w:hAnsi="Times New Roman" w:cs="Times New Roman"/>
          <w:spacing w:val="-2"/>
          <w:sz w:val="32"/>
          <w:szCs w:val="32"/>
        </w:rPr>
        <w:t>Background</w:t>
      </w:r>
    </w:p>
    <w:p w14:paraId="217A4AEE" w14:textId="77777777" w:rsidR="00EE0220" w:rsidRPr="00E82A9D" w:rsidRDefault="00EE0220" w:rsidP="00EE0220">
      <w:pPr>
        <w:pStyle w:val="a3"/>
        <w:spacing w:before="11"/>
        <w:rPr>
          <w:b/>
          <w:sz w:val="20"/>
          <w:szCs w:val="20"/>
        </w:rPr>
      </w:pPr>
    </w:p>
    <w:p w14:paraId="6B9948ED" w14:textId="77777777" w:rsidR="00EE0220" w:rsidRPr="00E82A9D" w:rsidRDefault="00EE0220" w:rsidP="00EE0220">
      <w:pPr>
        <w:pStyle w:val="a3"/>
        <w:spacing w:before="6" w:line="424" w:lineRule="auto"/>
        <w:ind w:left="100" w:right="181"/>
        <w:jc w:val="both"/>
        <w:rPr>
          <w:w w:val="110"/>
          <w:sz w:val="20"/>
          <w:szCs w:val="20"/>
        </w:rPr>
      </w:pPr>
      <w:r w:rsidRPr="00E82A9D">
        <w:rPr>
          <w:w w:val="110"/>
          <w:sz w:val="20"/>
          <w:szCs w:val="20"/>
        </w:rPr>
        <w:t xml:space="preserve">We provide </w:t>
      </w:r>
      <w:ins w:id="308" w:author="Author">
        <w:r w:rsidRPr="00E82A9D">
          <w:rPr>
            <w:w w:val="110"/>
            <w:sz w:val="20"/>
            <w:szCs w:val="20"/>
          </w:rPr>
          <w:t xml:space="preserve">the </w:t>
        </w:r>
      </w:ins>
      <w:r w:rsidRPr="00E82A9D">
        <w:rPr>
          <w:w w:val="110"/>
          <w:sz w:val="20"/>
          <w:szCs w:val="20"/>
        </w:rPr>
        <w:t xml:space="preserve">details of the data </w:t>
      </w:r>
      <w:ins w:id="309" w:author="松田　琢磨" w:date="2023-10-15T11:44:00Z">
        <w:r w:rsidRPr="00E82A9D">
          <w:rPr>
            <w:w w:val="110"/>
            <w:sz w:val="20"/>
            <w:szCs w:val="20"/>
          </w:rPr>
          <w:t>source</w:t>
        </w:r>
      </w:ins>
      <w:ins w:id="310" w:author="Author">
        <w:r w:rsidRPr="00E82A9D">
          <w:rPr>
            <w:w w:val="110"/>
            <w:sz w:val="20"/>
            <w:szCs w:val="20"/>
          </w:rPr>
          <w:t>s</w:t>
        </w:r>
      </w:ins>
      <w:del w:id="311" w:author="松田　琢磨" w:date="2023-10-15T11:44:00Z">
        <w:r w:rsidRPr="00E82A9D">
          <w:rPr>
            <w:w w:val="110"/>
            <w:sz w:val="20"/>
            <w:szCs w:val="20"/>
          </w:rPr>
          <w:delText>source</w:delText>
        </w:r>
      </w:del>
      <w:r w:rsidRPr="00E82A9D">
        <w:rPr>
          <w:w w:val="110"/>
          <w:sz w:val="20"/>
          <w:szCs w:val="20"/>
        </w:rPr>
        <w:t xml:space="preserve"> in Section 2.1. </w:t>
      </w:r>
      <w:del w:id="312" w:author="Author">
        <w:r w:rsidRPr="00E82A9D">
          <w:rPr>
            <w:w w:val="110"/>
            <w:sz w:val="20"/>
            <w:szCs w:val="20"/>
          </w:rPr>
          <w:delText xml:space="preserve">Next, we </w:delText>
        </w:r>
      </w:del>
      <w:ins w:id="313" w:author="Author">
        <w:r w:rsidRPr="00E82A9D">
          <w:rPr>
            <w:w w:val="110"/>
            <w:sz w:val="20"/>
            <w:szCs w:val="20"/>
          </w:rPr>
          <w:t xml:space="preserve">We </w:t>
        </w:r>
      </w:ins>
      <w:r w:rsidRPr="00E82A9D">
        <w:rPr>
          <w:w w:val="110"/>
          <w:sz w:val="20"/>
          <w:szCs w:val="20"/>
        </w:rPr>
        <w:t xml:space="preserve">provide </w:t>
      </w:r>
      <w:ins w:id="314" w:author="Author">
        <w:r w:rsidRPr="00E82A9D">
          <w:rPr>
            <w:w w:val="110"/>
            <w:sz w:val="20"/>
            <w:szCs w:val="20"/>
          </w:rPr>
          <w:t xml:space="preserve">the </w:t>
        </w:r>
      </w:ins>
      <w:r w:rsidRPr="00E82A9D">
        <w:rPr>
          <w:w w:val="110"/>
          <w:sz w:val="20"/>
          <w:szCs w:val="20"/>
        </w:rPr>
        <w:t>industry background in Section 2.2 and</w:t>
      </w:r>
      <w:del w:id="315" w:author="Author">
        <w:r w:rsidRPr="00E82A9D">
          <w:rPr>
            <w:w w:val="110"/>
            <w:sz w:val="20"/>
            <w:szCs w:val="20"/>
          </w:rPr>
          <w:delText xml:space="preserve"> summary</w:delText>
        </w:r>
      </w:del>
      <w:ins w:id="316" w:author="Author">
        <w:r w:rsidRPr="00E82A9D">
          <w:rPr>
            <w:w w:val="110"/>
            <w:sz w:val="20"/>
            <w:szCs w:val="20"/>
          </w:rPr>
          <w:t xml:space="preserve"> summarize</w:t>
        </w:r>
      </w:ins>
      <w:ins w:id="317" w:author="松田　琢磨" w:date="2023-10-15T11:44:00Z">
        <w:r w:rsidRPr="00E82A9D">
          <w:rPr>
            <w:w w:val="110"/>
            <w:sz w:val="20"/>
            <w:szCs w:val="20"/>
          </w:rPr>
          <w:t xml:space="preserve"> </w:t>
        </w:r>
      </w:ins>
      <w:ins w:id="318" w:author="Author">
        <w:r w:rsidRPr="00E82A9D">
          <w:rPr>
            <w:w w:val="110"/>
            <w:sz w:val="20"/>
            <w:szCs w:val="20"/>
          </w:rPr>
          <w:t xml:space="preserve">the </w:t>
        </w:r>
      </w:ins>
      <w:r w:rsidRPr="00E82A9D">
        <w:rPr>
          <w:w w:val="110"/>
          <w:sz w:val="20"/>
          <w:szCs w:val="20"/>
        </w:rPr>
        <w:t>statistics for the variables in Section 2.3.</w:t>
      </w:r>
    </w:p>
    <w:p w14:paraId="728F9C56" w14:textId="77777777" w:rsidR="00EE0220" w:rsidRPr="00E82A9D" w:rsidRDefault="00EE0220" w:rsidP="00EE0220">
      <w:pPr>
        <w:pStyle w:val="a3"/>
        <w:spacing w:before="5"/>
        <w:rPr>
          <w:sz w:val="20"/>
          <w:szCs w:val="20"/>
        </w:rPr>
      </w:pPr>
    </w:p>
    <w:p w14:paraId="49A551AB" w14:textId="77777777" w:rsidR="00DF116D" w:rsidRPr="00E82A9D" w:rsidRDefault="00DF116D" w:rsidP="00EE0220">
      <w:pPr>
        <w:pStyle w:val="a3"/>
        <w:spacing w:before="5"/>
        <w:rPr>
          <w:sz w:val="20"/>
          <w:szCs w:val="20"/>
        </w:rPr>
      </w:pPr>
    </w:p>
    <w:p w14:paraId="0A6D9358" w14:textId="77777777" w:rsidR="00EE0220" w:rsidRPr="00E82A9D" w:rsidRDefault="00EE0220" w:rsidP="00EE0220">
      <w:pPr>
        <w:pStyle w:val="2"/>
        <w:numPr>
          <w:ilvl w:val="1"/>
          <w:numId w:val="1"/>
        </w:numPr>
        <w:tabs>
          <w:tab w:val="left" w:pos="695"/>
        </w:tabs>
        <w:ind w:hanging="595"/>
        <w:rPr>
          <w:rFonts w:ascii="Times New Roman" w:hAnsi="Times New Roman" w:cs="Times New Roman"/>
          <w:sz w:val="28"/>
          <w:szCs w:val="28"/>
        </w:rPr>
      </w:pPr>
      <w:r w:rsidRPr="00E82A9D">
        <w:rPr>
          <w:rFonts w:ascii="Times New Roman" w:hAnsi="Times New Roman" w:cs="Times New Roman"/>
          <w:sz w:val="28"/>
          <w:szCs w:val="28"/>
        </w:rPr>
        <w:lastRenderedPageBreak/>
        <w:t>Data</w:t>
      </w:r>
      <w:r w:rsidRPr="00E82A9D">
        <w:rPr>
          <w:rFonts w:ascii="Times New Roman" w:hAnsi="Times New Roman" w:cs="Times New Roman"/>
          <w:spacing w:val="22"/>
          <w:sz w:val="28"/>
          <w:szCs w:val="28"/>
        </w:rPr>
        <w:t xml:space="preserve"> </w:t>
      </w:r>
      <w:r w:rsidRPr="00E82A9D">
        <w:rPr>
          <w:rFonts w:ascii="Times New Roman" w:hAnsi="Times New Roman" w:cs="Times New Roman"/>
          <w:spacing w:val="-2"/>
          <w:sz w:val="28"/>
          <w:szCs w:val="28"/>
        </w:rPr>
        <w:t>source</w:t>
      </w:r>
    </w:p>
    <w:p w14:paraId="28BA5370" w14:textId="77777777" w:rsidR="00EE0220" w:rsidRPr="00E82A9D" w:rsidRDefault="00EE0220" w:rsidP="00EE0220">
      <w:pPr>
        <w:pStyle w:val="a3"/>
        <w:rPr>
          <w:b/>
          <w:sz w:val="20"/>
          <w:szCs w:val="20"/>
        </w:rPr>
      </w:pPr>
    </w:p>
    <w:p w14:paraId="1DCDD5AF" w14:textId="2B940FDB" w:rsidR="00EE0220" w:rsidRPr="00E82A9D" w:rsidRDefault="00EE0220" w:rsidP="00EE0220">
      <w:pPr>
        <w:pStyle w:val="a3"/>
        <w:spacing w:before="6" w:line="424" w:lineRule="auto"/>
        <w:ind w:left="100" w:right="181"/>
        <w:jc w:val="both"/>
        <w:rPr>
          <w:w w:val="110"/>
          <w:sz w:val="20"/>
          <w:szCs w:val="20"/>
        </w:rPr>
      </w:pPr>
      <w:r w:rsidRPr="00E82A9D">
        <w:rPr>
          <w:w w:val="110"/>
          <w:sz w:val="20"/>
          <w:szCs w:val="20"/>
        </w:rPr>
        <w:t xml:space="preserve">We </w:t>
      </w:r>
      <w:ins w:id="319" w:author="松田　琢磨" w:date="2023-10-15T11:44:00Z">
        <w:r w:rsidRPr="00E82A9D">
          <w:rPr>
            <w:w w:val="110"/>
            <w:sz w:val="20"/>
            <w:szCs w:val="20"/>
          </w:rPr>
          <w:t>compile</w:t>
        </w:r>
      </w:ins>
      <w:ins w:id="320" w:author="Author">
        <w:r w:rsidRPr="00E82A9D">
          <w:rPr>
            <w:w w:val="110"/>
            <w:sz w:val="20"/>
            <w:szCs w:val="20"/>
          </w:rPr>
          <w:t>d</w:t>
        </w:r>
      </w:ins>
      <w:del w:id="321" w:author="松田　琢磨" w:date="2023-10-15T11:44:00Z">
        <w:r w:rsidRPr="00E82A9D">
          <w:rPr>
            <w:w w:val="110"/>
            <w:sz w:val="20"/>
            <w:szCs w:val="20"/>
          </w:rPr>
          <w:delText>compile</w:delText>
        </w:r>
      </w:del>
      <w:r w:rsidRPr="00E82A9D">
        <w:rPr>
          <w:w w:val="110"/>
          <w:sz w:val="20"/>
          <w:szCs w:val="20"/>
        </w:rPr>
        <w:t xml:space="preserve"> data by merging three distinct sources. The initial source is the Containerization International Yearbook (CIY), </w:t>
      </w:r>
      <w:ins w:id="322" w:author="Author">
        <w:r w:rsidRPr="00E82A9D">
          <w:rPr>
            <w:w w:val="110"/>
            <w:sz w:val="20"/>
            <w:szCs w:val="20"/>
          </w:rPr>
          <w:t>which offers</w:t>
        </w:r>
      </w:ins>
      <w:del w:id="323" w:author="Author">
        <w:r w:rsidRPr="00E82A9D">
          <w:rPr>
            <w:w w:val="110"/>
            <w:sz w:val="20"/>
            <w:szCs w:val="20"/>
          </w:rPr>
          <w:delText>oﬀering</w:delText>
        </w:r>
      </w:del>
      <w:r w:rsidRPr="00E82A9D">
        <w:rPr>
          <w:w w:val="110"/>
          <w:sz w:val="20"/>
          <w:szCs w:val="20"/>
        </w:rPr>
        <w:t xml:space="preserve"> ship-level information from 1966 to 1990. The second source is </w:t>
      </w:r>
      <w:ins w:id="324" w:author="Author">
        <w:r w:rsidRPr="00E82A9D">
          <w:rPr>
            <w:w w:val="110"/>
            <w:sz w:val="20"/>
            <w:szCs w:val="20"/>
          </w:rPr>
          <w:t xml:space="preserve">the </w:t>
        </w:r>
      </w:ins>
      <w:r w:rsidRPr="00E82A9D">
        <w:rPr>
          <w:w w:val="110"/>
          <w:sz w:val="20"/>
          <w:szCs w:val="20"/>
        </w:rPr>
        <w:t xml:space="preserve">IHS Markit data (IHS), which provides ship-level information </w:t>
      </w:r>
      <w:ins w:id="325" w:author="Author">
        <w:r w:rsidRPr="00E82A9D">
          <w:rPr>
            <w:w w:val="110"/>
            <w:sz w:val="20"/>
            <w:szCs w:val="20"/>
          </w:rPr>
          <w:t>from</w:t>
        </w:r>
      </w:ins>
      <w:del w:id="326" w:author="Author">
        <w:r w:rsidRPr="00E82A9D">
          <w:rPr>
            <w:w w:val="110"/>
            <w:sz w:val="20"/>
            <w:szCs w:val="20"/>
          </w:rPr>
          <w:delText>spanning</w:delText>
        </w:r>
      </w:del>
      <w:r w:rsidRPr="00E82A9D">
        <w:rPr>
          <w:w w:val="110"/>
          <w:sz w:val="20"/>
          <w:szCs w:val="20"/>
        </w:rPr>
        <w:t xml:space="preserve"> 1991 to 2005. The third source, the Handbook of Ocean Commerce (HB), </w:t>
      </w:r>
      <w:ins w:id="327" w:author="Author">
        <w:r w:rsidRPr="00E82A9D">
          <w:rPr>
            <w:w w:val="110"/>
            <w:sz w:val="20"/>
            <w:szCs w:val="20"/>
          </w:rPr>
          <w:t>provides</w:t>
        </w:r>
      </w:ins>
      <w:del w:id="328" w:author="Author">
        <w:r w:rsidRPr="00E82A9D">
          <w:rPr>
            <w:w w:val="110"/>
            <w:sz w:val="20"/>
            <w:szCs w:val="20"/>
          </w:rPr>
          <w:delText>furnishes</w:delText>
        </w:r>
      </w:del>
      <w:r w:rsidRPr="00E82A9D">
        <w:rPr>
          <w:w w:val="110"/>
          <w:sz w:val="20"/>
          <w:szCs w:val="20"/>
        </w:rPr>
        <w:t xml:space="preserve"> ship-level data </w:t>
      </w:r>
      <w:ins w:id="329" w:author="Author">
        <w:r w:rsidRPr="00E82A9D">
          <w:rPr>
            <w:w w:val="110"/>
            <w:sz w:val="20"/>
            <w:szCs w:val="20"/>
          </w:rPr>
          <w:t>from</w:t>
        </w:r>
      </w:ins>
      <w:del w:id="330" w:author="Author">
        <w:r w:rsidRPr="00E82A9D">
          <w:rPr>
            <w:w w:val="110"/>
            <w:sz w:val="20"/>
            <w:szCs w:val="20"/>
          </w:rPr>
          <w:delText>covering the years</w:delText>
        </w:r>
      </w:del>
      <w:r w:rsidRPr="00E82A9D">
        <w:rPr>
          <w:w w:val="110"/>
          <w:sz w:val="20"/>
          <w:szCs w:val="20"/>
        </w:rPr>
        <w:t xml:space="preserve"> 2006 to 2022. We classify these periods in the respective data sources as “regimes,” resulting in three </w:t>
      </w:r>
      <w:ins w:id="331" w:author="Author">
        <w:r w:rsidRPr="00E82A9D">
          <w:rPr>
            <w:w w:val="110"/>
            <w:sz w:val="20"/>
            <w:szCs w:val="20"/>
          </w:rPr>
          <w:t>regimes:</w:t>
        </w:r>
        <w:r w:rsidRPr="00627C57">
          <w:rPr>
            <w:w w:val="110"/>
            <w:sz w:val="20"/>
            <w:szCs w:val="20"/>
          </w:rPr>
          <w:t xml:space="preserve"> </w:t>
        </w:r>
        <w:r w:rsidRPr="00E82A9D">
          <w:rPr>
            <w:w w:val="110"/>
            <w:sz w:val="20"/>
            <w:szCs w:val="20"/>
          </w:rPr>
          <w:t>1966–1990</w:t>
        </w:r>
      </w:ins>
      <w:r w:rsidRPr="00E82A9D">
        <w:rPr>
          <w:w w:val="110"/>
          <w:sz w:val="20"/>
          <w:szCs w:val="20"/>
        </w:rPr>
        <w:t>, 1991</w:t>
      </w:r>
      <w:r w:rsidR="00627C57" w:rsidRPr="00E82A9D">
        <w:rPr>
          <w:w w:val="110"/>
          <w:sz w:val="20"/>
          <w:szCs w:val="20"/>
        </w:rPr>
        <w:t>–</w:t>
      </w:r>
      <w:r w:rsidRPr="00E82A9D">
        <w:rPr>
          <w:w w:val="110"/>
          <w:sz w:val="20"/>
          <w:szCs w:val="20"/>
        </w:rPr>
        <w:t>2005, and 2006</w:t>
      </w:r>
      <w:r w:rsidR="00627C57" w:rsidRPr="00E82A9D">
        <w:rPr>
          <w:w w:val="110"/>
          <w:sz w:val="20"/>
          <w:szCs w:val="20"/>
        </w:rPr>
        <w:t>–</w:t>
      </w:r>
      <w:r w:rsidRPr="00E82A9D">
        <w:rPr>
          <w:w w:val="110"/>
          <w:sz w:val="20"/>
          <w:szCs w:val="20"/>
        </w:rPr>
        <w:t xml:space="preserve">2022. By consolidating ship-level data, we construct </w:t>
      </w:r>
      <w:ins w:id="332" w:author="Author">
        <w:r w:rsidRPr="00E82A9D">
          <w:rPr>
            <w:w w:val="110"/>
            <w:sz w:val="20"/>
            <w:szCs w:val="20"/>
          </w:rPr>
          <w:t>fi</w:t>
        </w:r>
      </w:ins>
      <w:del w:id="333" w:author="Author">
        <w:r w:rsidRPr="00E82A9D">
          <w:rPr>
            <w:w w:val="110"/>
            <w:sz w:val="20"/>
            <w:szCs w:val="20"/>
          </w:rPr>
          <w:delText>ﬁ</w:delText>
        </w:r>
      </w:del>
      <w:r w:rsidRPr="00E82A9D">
        <w:rPr>
          <w:w w:val="110"/>
          <w:sz w:val="20"/>
          <w:szCs w:val="20"/>
        </w:rPr>
        <w:t>rm-year-level variables, including country names and tonnage capacity</w:t>
      </w:r>
      <w:ins w:id="334" w:author="Author">
        <w:r w:rsidRPr="00E82A9D">
          <w:rPr>
            <w:w w:val="110"/>
            <w:sz w:val="20"/>
            <w:szCs w:val="20"/>
          </w:rPr>
          <w:t>,</w:t>
        </w:r>
      </w:ins>
      <w:r w:rsidRPr="00E82A9D">
        <w:rPr>
          <w:w w:val="110"/>
          <w:sz w:val="20"/>
          <w:szCs w:val="20"/>
        </w:rPr>
        <w:t xml:space="preserve"> measured in Twenty-foot Equivalent Units (TEU). Finally, we manually </w:t>
      </w:r>
      <w:ins w:id="335" w:author="松田　琢磨" w:date="2023-10-15T11:44:00Z">
        <w:r w:rsidRPr="00E82A9D">
          <w:rPr>
            <w:w w:val="110"/>
            <w:sz w:val="20"/>
            <w:szCs w:val="20"/>
          </w:rPr>
          <w:t>create</w:t>
        </w:r>
      </w:ins>
      <w:ins w:id="336" w:author="Author">
        <w:r w:rsidRPr="00E82A9D">
          <w:rPr>
            <w:w w:val="110"/>
            <w:sz w:val="20"/>
            <w:szCs w:val="20"/>
          </w:rPr>
          <w:t>d</w:t>
        </w:r>
      </w:ins>
      <w:del w:id="337" w:author="松田　琢磨" w:date="2023-10-15T11:44:00Z">
        <w:r w:rsidRPr="00E82A9D">
          <w:rPr>
            <w:w w:val="110"/>
            <w:sz w:val="20"/>
            <w:szCs w:val="20"/>
          </w:rPr>
          <w:delText>create</w:delText>
        </w:r>
      </w:del>
      <w:r w:rsidRPr="00E82A9D">
        <w:rPr>
          <w:w w:val="110"/>
          <w:sz w:val="20"/>
          <w:szCs w:val="20"/>
        </w:rPr>
        <w:t xml:space="preserve"> a merger list containing </w:t>
      </w:r>
      <w:ins w:id="338" w:author="Author">
        <w:r w:rsidRPr="00E82A9D">
          <w:rPr>
            <w:w w:val="110"/>
            <w:sz w:val="20"/>
            <w:szCs w:val="20"/>
          </w:rPr>
          <w:t xml:space="preserve">the </w:t>
        </w:r>
      </w:ins>
      <w:r w:rsidRPr="00E82A9D">
        <w:rPr>
          <w:w w:val="110"/>
          <w:sz w:val="20"/>
          <w:szCs w:val="20"/>
        </w:rPr>
        <w:t xml:space="preserve">buyer and seller names along with </w:t>
      </w:r>
      <w:ins w:id="339" w:author="Author">
        <w:r w:rsidRPr="00E82A9D">
          <w:rPr>
            <w:w w:val="110"/>
            <w:sz w:val="20"/>
            <w:szCs w:val="20"/>
          </w:rPr>
          <w:t xml:space="preserve">the </w:t>
        </w:r>
      </w:ins>
      <w:r w:rsidRPr="00E82A9D">
        <w:rPr>
          <w:w w:val="110"/>
          <w:sz w:val="20"/>
          <w:szCs w:val="20"/>
        </w:rPr>
        <w:t xml:space="preserve">merger years. This list is subsequently integrated with the ﬁrm-year-level variables using institutional information. Note that MDS </w:t>
      </w:r>
      <w:proofErr w:type="spellStart"/>
      <w:r w:rsidRPr="00E82A9D">
        <w:rPr>
          <w:w w:val="110"/>
          <w:sz w:val="20"/>
          <w:szCs w:val="20"/>
        </w:rPr>
        <w:t>Transmodal</w:t>
      </w:r>
      <w:proofErr w:type="spellEnd"/>
      <w:r w:rsidRPr="00E82A9D">
        <w:rPr>
          <w:w w:val="110"/>
          <w:sz w:val="20"/>
          <w:szCs w:val="20"/>
        </w:rPr>
        <w:t xml:space="preserve"> data is a potential alternative for a fee, but it oﬀers a maximum of two years of panel raw data, which includes ship-year level variables used in our analysis. </w:t>
      </w:r>
      <w:ins w:id="340" w:author="Author">
        <w:r w:rsidRPr="00E82A9D">
          <w:rPr>
            <w:w w:val="110"/>
            <w:sz w:val="20"/>
            <w:szCs w:val="20"/>
          </w:rPr>
          <w:t>Therefore</w:t>
        </w:r>
      </w:ins>
      <w:del w:id="341" w:author="Author">
        <w:r w:rsidRPr="00E82A9D">
          <w:rPr>
            <w:w w:val="110"/>
            <w:sz w:val="20"/>
            <w:szCs w:val="20"/>
          </w:rPr>
          <w:delText>Thus</w:delText>
        </w:r>
      </w:del>
      <w:r w:rsidRPr="00E82A9D">
        <w:rPr>
          <w:w w:val="110"/>
          <w:sz w:val="20"/>
          <w:szCs w:val="20"/>
        </w:rPr>
        <w:t xml:space="preserve">, we believe that our data construction </w:t>
      </w:r>
      <w:ins w:id="342" w:author="Author">
        <w:r w:rsidRPr="00E82A9D">
          <w:rPr>
            <w:w w:val="110"/>
            <w:sz w:val="20"/>
            <w:szCs w:val="20"/>
          </w:rPr>
          <w:t>method is</w:t>
        </w:r>
      </w:ins>
      <w:del w:id="343" w:author="Author">
        <w:r w:rsidRPr="00E82A9D">
          <w:rPr>
            <w:w w:val="110"/>
            <w:sz w:val="20"/>
            <w:szCs w:val="20"/>
          </w:rPr>
          <w:delText>is conducted in</w:delText>
        </w:r>
      </w:del>
      <w:r w:rsidRPr="00E82A9D">
        <w:rPr>
          <w:w w:val="110"/>
          <w:sz w:val="20"/>
          <w:szCs w:val="20"/>
        </w:rPr>
        <w:t xml:space="preserve"> the best and most feasible</w:t>
      </w:r>
      <w:del w:id="344" w:author="Author">
        <w:r w:rsidRPr="00E82A9D">
          <w:rPr>
            <w:w w:val="110"/>
            <w:sz w:val="20"/>
            <w:szCs w:val="20"/>
          </w:rPr>
          <w:delText xml:space="preserve"> way</w:delText>
        </w:r>
      </w:del>
      <w:r w:rsidRPr="00E82A9D">
        <w:rPr>
          <w:w w:val="110"/>
          <w:sz w:val="20"/>
          <w:szCs w:val="20"/>
        </w:rPr>
        <w:t xml:space="preserve">. </w:t>
      </w:r>
      <w:ins w:id="345" w:author="Author">
        <w:r w:rsidRPr="00E82A9D">
          <w:rPr>
            <w:w w:val="110"/>
            <w:sz w:val="20"/>
            <w:szCs w:val="20"/>
          </w:rPr>
          <w:t>We have some</w:t>
        </w:r>
      </w:ins>
      <w:r w:rsidRPr="00E82A9D">
        <w:rPr>
          <w:w w:val="110"/>
          <w:sz w:val="20"/>
          <w:szCs w:val="20"/>
        </w:rPr>
        <w:t xml:space="preserve"> remarks because we </w:t>
      </w:r>
      <w:del w:id="346" w:author="Author">
        <w:r w:rsidRPr="00E82A9D">
          <w:rPr>
            <w:w w:val="110"/>
            <w:sz w:val="20"/>
            <w:szCs w:val="20"/>
          </w:rPr>
          <w:delText xml:space="preserve">ﬁnd </w:delText>
        </w:r>
      </w:del>
      <w:ins w:id="347" w:author="Author">
        <w:r w:rsidRPr="00E82A9D">
          <w:rPr>
            <w:w w:val="110"/>
            <w:sz w:val="20"/>
            <w:szCs w:val="20"/>
          </w:rPr>
          <w:t xml:space="preserve">found </w:t>
        </w:r>
      </w:ins>
      <w:del w:id="348" w:author="Author">
        <w:r w:rsidRPr="00E82A9D">
          <w:rPr>
            <w:w w:val="110"/>
            <w:sz w:val="20"/>
            <w:szCs w:val="20"/>
          </w:rPr>
          <w:delText>that there are some</w:delText>
        </w:r>
      </w:del>
      <w:ins w:id="349" w:author="Author">
        <w:r w:rsidRPr="00E82A9D">
          <w:rPr>
            <w:w w:val="110"/>
            <w:sz w:val="20"/>
            <w:szCs w:val="20"/>
          </w:rPr>
          <w:t>some</w:t>
        </w:r>
      </w:ins>
      <w:r w:rsidRPr="00E82A9D">
        <w:rPr>
          <w:w w:val="110"/>
          <w:sz w:val="20"/>
          <w:szCs w:val="20"/>
        </w:rPr>
        <w:t xml:space="preserve"> inconsistencies such as a one-year lag and missing </w:t>
      </w:r>
      <w:ins w:id="350" w:author="Author">
        <w:r w:rsidRPr="00E82A9D">
          <w:rPr>
            <w:w w:val="110"/>
            <w:sz w:val="20"/>
            <w:szCs w:val="20"/>
          </w:rPr>
          <w:t>ship-level</w:t>
        </w:r>
      </w:ins>
      <w:del w:id="351" w:author="Author">
        <w:r w:rsidRPr="00E82A9D">
          <w:rPr>
            <w:w w:val="110"/>
            <w:sz w:val="20"/>
            <w:szCs w:val="20"/>
          </w:rPr>
          <w:delText>ship</w:delText>
        </w:r>
      </w:del>
      <w:ins w:id="352" w:author="Author">
        <w:del w:id="353" w:author="Author">
          <w:r w:rsidRPr="00E82A9D">
            <w:rPr>
              <w:w w:val="110"/>
              <w:sz w:val="20"/>
              <w:szCs w:val="20"/>
            </w:rPr>
            <w:delText xml:space="preserve"> </w:delText>
          </w:r>
        </w:del>
      </w:ins>
      <w:del w:id="354" w:author="Author">
        <w:r w:rsidRPr="00E82A9D">
          <w:rPr>
            <w:w w:val="110"/>
            <w:sz w:val="20"/>
            <w:szCs w:val="20"/>
          </w:rPr>
          <w:delText>-level</w:delText>
        </w:r>
      </w:del>
      <w:r w:rsidRPr="00E82A9D">
        <w:rPr>
          <w:w w:val="110"/>
          <w:sz w:val="20"/>
          <w:szCs w:val="20"/>
        </w:rPr>
        <w:t xml:space="preserve"> variables between the</w:t>
      </w:r>
      <w:del w:id="355" w:author="Author">
        <w:r w:rsidRPr="00E82A9D">
          <w:rPr>
            <w:w w:val="110"/>
            <w:sz w:val="20"/>
            <w:szCs w:val="20"/>
          </w:rPr>
          <w:delText>se</w:delText>
        </w:r>
      </w:del>
      <w:r w:rsidRPr="00E82A9D">
        <w:rPr>
          <w:w w:val="110"/>
          <w:sz w:val="20"/>
          <w:szCs w:val="20"/>
        </w:rPr>
        <w:t xml:space="preserve"> data sources and institutional facts. First, we ﬁx the inconsistencies following the observations in the newer regime data. Second, we treat </w:t>
      </w:r>
      <w:ins w:id="356" w:author="Author">
        <w:r w:rsidRPr="00E82A9D">
          <w:rPr>
            <w:w w:val="110"/>
            <w:sz w:val="20"/>
            <w:szCs w:val="20"/>
          </w:rPr>
          <w:t>fi</w:t>
        </w:r>
      </w:ins>
      <w:del w:id="357" w:author="Author">
        <w:r w:rsidRPr="00E82A9D">
          <w:rPr>
            <w:w w:val="110"/>
            <w:sz w:val="20"/>
            <w:szCs w:val="20"/>
          </w:rPr>
          <w:delText>the ﬁ</w:delText>
        </w:r>
      </w:del>
      <w:r w:rsidRPr="00E82A9D">
        <w:rPr>
          <w:w w:val="110"/>
          <w:sz w:val="20"/>
          <w:szCs w:val="20"/>
        </w:rPr>
        <w:t xml:space="preserve">rms not operating in the merged year as </w:t>
      </w:r>
      <w:ins w:id="358" w:author="Author">
        <w:r w:rsidRPr="00E82A9D">
          <w:rPr>
            <w:w w:val="110"/>
            <w:sz w:val="20"/>
            <w:szCs w:val="20"/>
          </w:rPr>
          <w:t>fi</w:t>
        </w:r>
      </w:ins>
      <w:del w:id="359" w:author="Author">
        <w:r w:rsidRPr="00E82A9D">
          <w:rPr>
            <w:w w:val="110"/>
            <w:sz w:val="20"/>
            <w:szCs w:val="20"/>
          </w:rPr>
          <w:delText>the ﬁ</w:delText>
        </w:r>
      </w:del>
      <w:r w:rsidRPr="00E82A9D">
        <w:rPr>
          <w:w w:val="110"/>
          <w:sz w:val="20"/>
          <w:szCs w:val="20"/>
        </w:rPr>
        <w:t xml:space="preserve">rms </w:t>
      </w:r>
      <w:ins w:id="360" w:author="Author">
        <w:r w:rsidRPr="00E82A9D">
          <w:rPr>
            <w:w w:val="110"/>
            <w:sz w:val="20"/>
            <w:szCs w:val="20"/>
          </w:rPr>
          <w:t>wi</w:t>
        </w:r>
      </w:ins>
      <w:ins w:id="361" w:author="松田　琢磨" w:date="2023-10-15T11:44:00Z">
        <w:r w:rsidRPr="00E82A9D">
          <w:rPr>
            <w:w w:val="110"/>
            <w:sz w:val="20"/>
            <w:szCs w:val="20"/>
          </w:rPr>
          <w:t>th</w:t>
        </w:r>
      </w:ins>
      <w:del w:id="362" w:author="Author">
        <w:r w:rsidRPr="00E82A9D">
          <w:rPr>
            <w:w w:val="110"/>
            <w:sz w:val="20"/>
            <w:szCs w:val="20"/>
          </w:rPr>
          <w:delText>at</w:delText>
        </w:r>
      </w:del>
      <w:del w:id="363" w:author="松田　琢磨" w:date="2023-10-15T11:44:00Z">
        <w:r w:rsidRPr="00E82A9D">
          <w:rPr>
            <w:w w:val="110"/>
            <w:sz w:val="20"/>
            <w:szCs w:val="20"/>
          </w:rPr>
          <w:delText>that</w:delText>
        </w:r>
      </w:del>
      <w:del w:id="364" w:author="Author">
        <w:r w:rsidRPr="00E82A9D">
          <w:rPr>
            <w:w w:val="110"/>
            <w:sz w:val="20"/>
            <w:szCs w:val="20"/>
          </w:rPr>
          <w:delText xml:space="preserve"> have</w:delText>
        </w:r>
      </w:del>
      <w:r w:rsidRPr="00E82A9D">
        <w:rPr>
          <w:w w:val="110"/>
          <w:sz w:val="20"/>
          <w:szCs w:val="20"/>
        </w:rPr>
        <w:t xml:space="preserve"> a constant capacity level from the last active year in the merged year. Third, we treat mergers of container shipping seller ﬁrms by non-container-shipping ﬁrms outside the industry as exits from the container shipping sector, as these mergers lack information on buyer ﬁrms. Fourth, we treat consolidation-type mergers as mergers in which buyer ﬁrms have the lower bound of age and size variables at the initial merger timing. The </w:t>
      </w:r>
      <w:ins w:id="365" w:author="Author">
        <w:r w:rsidRPr="00E82A9D">
          <w:rPr>
            <w:w w:val="110"/>
            <w:sz w:val="20"/>
            <w:szCs w:val="20"/>
          </w:rPr>
          <w:t>fi</w:t>
        </w:r>
      </w:ins>
      <w:del w:id="366" w:author="Author">
        <w:r w:rsidRPr="00E82A9D">
          <w:rPr>
            <w:w w:val="110"/>
            <w:sz w:val="20"/>
            <w:szCs w:val="20"/>
          </w:rPr>
          <w:delText>ﬁ</w:delText>
        </w:r>
      </w:del>
      <w:r w:rsidRPr="00E82A9D">
        <w:rPr>
          <w:w w:val="110"/>
          <w:sz w:val="20"/>
          <w:szCs w:val="20"/>
        </w:rPr>
        <w:t xml:space="preserve">nal data </w:t>
      </w:r>
      <w:ins w:id="367" w:author="Author">
        <w:r w:rsidRPr="00E82A9D">
          <w:rPr>
            <w:w w:val="110"/>
            <w:sz w:val="20"/>
            <w:szCs w:val="20"/>
          </w:rPr>
          <w:t>on</w:t>
        </w:r>
      </w:ins>
      <w:del w:id="368" w:author="Author">
        <w:r w:rsidRPr="00E82A9D">
          <w:rPr>
            <w:w w:val="110"/>
            <w:sz w:val="20"/>
            <w:szCs w:val="20"/>
          </w:rPr>
          <w:delText>regarding</w:delText>
        </w:r>
      </w:del>
      <w:r w:rsidRPr="00E82A9D">
        <w:rPr>
          <w:w w:val="110"/>
          <w:sz w:val="20"/>
          <w:szCs w:val="20"/>
        </w:rPr>
        <w:t xml:space="preserve"> mergers </w:t>
      </w:r>
      <w:ins w:id="369" w:author="Author">
        <w:r w:rsidRPr="00E82A9D">
          <w:rPr>
            <w:w w:val="110"/>
            <w:sz w:val="20"/>
            <w:szCs w:val="20"/>
          </w:rPr>
          <w:t>are</w:t>
        </w:r>
      </w:ins>
      <w:del w:id="370" w:author="Author">
        <w:r w:rsidRPr="00E82A9D">
          <w:rPr>
            <w:w w:val="110"/>
            <w:sz w:val="20"/>
            <w:szCs w:val="20"/>
          </w:rPr>
          <w:delText>is</w:delText>
        </w:r>
      </w:del>
      <w:r w:rsidRPr="00E82A9D">
        <w:rPr>
          <w:w w:val="110"/>
          <w:sz w:val="20"/>
          <w:szCs w:val="20"/>
        </w:rPr>
        <w:t xml:space="preserve"> summarized in this section and used in</w:t>
      </w:r>
      <w:ins w:id="371" w:author="松田　琢磨" w:date="2023-10-15T11:44:00Z">
        <w:r w:rsidRPr="00E82A9D">
          <w:rPr>
            <w:w w:val="110"/>
            <w:sz w:val="20"/>
            <w:szCs w:val="20"/>
          </w:rPr>
          <w:t xml:space="preserve"> </w:t>
        </w:r>
      </w:ins>
      <w:ins w:id="372" w:author="Author">
        <w:r w:rsidRPr="00E82A9D">
          <w:rPr>
            <w:w w:val="110"/>
            <w:sz w:val="20"/>
            <w:szCs w:val="20"/>
          </w:rPr>
          <w:t xml:space="preserve">the </w:t>
        </w:r>
      </w:ins>
      <w:r w:rsidRPr="00E82A9D">
        <w:rPr>
          <w:w w:val="110"/>
          <w:sz w:val="20"/>
          <w:szCs w:val="20"/>
        </w:rPr>
        <w:t>empirical analysis in Section 3.</w:t>
      </w:r>
    </w:p>
    <w:p w14:paraId="4F1ECD43" w14:textId="27815411" w:rsidR="00EE0220" w:rsidRPr="00E82A9D" w:rsidRDefault="00EE0220" w:rsidP="00EE0220">
      <w:pPr>
        <w:pStyle w:val="a3"/>
        <w:spacing w:before="6" w:line="424" w:lineRule="auto"/>
        <w:ind w:left="100" w:right="181" w:firstLine="290"/>
        <w:jc w:val="both"/>
        <w:rPr>
          <w:w w:val="110"/>
          <w:sz w:val="20"/>
          <w:szCs w:val="20"/>
        </w:rPr>
      </w:pPr>
      <w:r w:rsidRPr="00E82A9D">
        <w:rPr>
          <w:w w:val="110"/>
          <w:sz w:val="20"/>
          <w:szCs w:val="20"/>
        </w:rPr>
        <w:t>Figure 1 illustrates the number of mergers between 1966 and 2022</w:t>
      </w:r>
      <w:ins w:id="373" w:author="Author">
        <w:r w:rsidRPr="00E82A9D">
          <w:rPr>
            <w:w w:val="110"/>
            <w:sz w:val="20"/>
            <w:szCs w:val="20"/>
          </w:rPr>
          <w:t>,</w:t>
        </w:r>
      </w:ins>
      <w:r w:rsidRPr="00E82A9D">
        <w:rPr>
          <w:w w:val="110"/>
          <w:sz w:val="20"/>
          <w:szCs w:val="20"/>
        </w:rPr>
        <w:t xml:space="preserve"> based on </w:t>
      </w:r>
      <w:ins w:id="374" w:author="Author">
        <w:r w:rsidRPr="00E82A9D">
          <w:rPr>
            <w:w w:val="110"/>
            <w:sz w:val="20"/>
            <w:szCs w:val="20"/>
          </w:rPr>
          <w:t>a</w:t>
        </w:r>
      </w:ins>
      <w:del w:id="375" w:author="Author">
        <w:r w:rsidRPr="00E82A9D">
          <w:rPr>
            <w:w w:val="110"/>
            <w:sz w:val="20"/>
            <w:szCs w:val="20"/>
          </w:rPr>
          <w:delText>our</w:delText>
        </w:r>
      </w:del>
      <w:r w:rsidRPr="00E82A9D">
        <w:rPr>
          <w:w w:val="110"/>
          <w:sz w:val="20"/>
          <w:szCs w:val="20"/>
        </w:rPr>
        <w:t xml:space="preserve"> merger list. For compari</w:t>
      </w:r>
      <w:del w:id="376" w:author="Author">
        <w:r w:rsidRPr="00E82A9D">
          <w:rPr>
            <w:w w:val="110"/>
            <w:sz w:val="20"/>
            <w:szCs w:val="20"/>
          </w:rPr>
          <w:delText xml:space="preserve">- </w:delText>
        </w:r>
      </w:del>
      <w:r w:rsidRPr="00E82A9D">
        <w:rPr>
          <w:w w:val="110"/>
          <w:sz w:val="20"/>
          <w:szCs w:val="20"/>
        </w:rPr>
        <w:t xml:space="preserve">son, Figure 2 illustrates the trends in </w:t>
      </w:r>
      <w:ins w:id="377" w:author="Author">
        <w:r w:rsidRPr="00E82A9D">
          <w:rPr>
            <w:w w:val="110"/>
            <w:sz w:val="20"/>
            <w:szCs w:val="20"/>
          </w:rPr>
          <w:t>route-year-level</w:t>
        </w:r>
      </w:ins>
      <w:del w:id="378" w:author="Author">
        <w:r w:rsidRPr="00E82A9D">
          <w:rPr>
            <w:w w:val="110"/>
            <w:sz w:val="20"/>
            <w:szCs w:val="20"/>
          </w:rPr>
          <w:delText>route-year</w:delText>
        </w:r>
      </w:del>
      <w:ins w:id="379" w:author="Author">
        <w:del w:id="380" w:author="Author">
          <w:r w:rsidRPr="00E82A9D">
            <w:rPr>
              <w:w w:val="110"/>
              <w:sz w:val="20"/>
              <w:szCs w:val="20"/>
            </w:rPr>
            <w:delText xml:space="preserve"> </w:delText>
          </w:r>
        </w:del>
      </w:ins>
      <w:del w:id="381" w:author="Author">
        <w:r w:rsidRPr="00E82A9D">
          <w:rPr>
            <w:w w:val="110"/>
            <w:sz w:val="20"/>
            <w:szCs w:val="20"/>
          </w:rPr>
          <w:delText>-level</w:delText>
        </w:r>
      </w:del>
      <w:r w:rsidRPr="00E82A9D">
        <w:rPr>
          <w:w w:val="110"/>
          <w:sz w:val="20"/>
          <w:szCs w:val="20"/>
        </w:rPr>
        <w:t xml:space="preserve"> shipping prices and quantities between 1966 and 2009. Comparing these ﬁgures provides graphical intuition. First, Merger waves emerged after the enactment of the </w:t>
      </w:r>
      <w:ins w:id="382" w:author="Author">
        <w:r w:rsidRPr="00E82A9D">
          <w:rPr>
            <w:w w:val="110"/>
            <w:sz w:val="20"/>
            <w:szCs w:val="20"/>
          </w:rPr>
          <w:t xml:space="preserve">1984 </w:t>
        </w:r>
      </w:ins>
      <w:r w:rsidRPr="00E82A9D">
        <w:rPr>
          <w:w w:val="110"/>
          <w:sz w:val="20"/>
          <w:szCs w:val="20"/>
        </w:rPr>
        <w:t>Shipping Act</w:t>
      </w:r>
      <w:del w:id="383" w:author="Author">
        <w:r w:rsidRPr="00E82A9D">
          <w:rPr>
            <w:w w:val="110"/>
            <w:sz w:val="20"/>
            <w:szCs w:val="20"/>
          </w:rPr>
          <w:delText xml:space="preserve"> of 1984</w:delText>
        </w:r>
      </w:del>
      <w:r w:rsidRPr="00E82A9D">
        <w:rPr>
          <w:w w:val="110"/>
          <w:sz w:val="20"/>
          <w:szCs w:val="20"/>
        </w:rPr>
        <w:t xml:space="preserve">, </w:t>
      </w:r>
      <w:ins w:id="384" w:author="松田　琢磨" w:date="2023-10-15T11:44:00Z">
        <w:r w:rsidRPr="00E82A9D">
          <w:rPr>
            <w:w w:val="110"/>
            <w:sz w:val="20"/>
            <w:szCs w:val="20"/>
          </w:rPr>
          <w:t>sign</w:t>
        </w:r>
      </w:ins>
      <w:ins w:id="385" w:author="Author">
        <w:r w:rsidRPr="00E82A9D">
          <w:rPr>
            <w:w w:val="110"/>
            <w:sz w:val="20"/>
            <w:szCs w:val="20"/>
          </w:rPr>
          <w:t>ify</w:t>
        </w:r>
      </w:ins>
      <w:del w:id="386" w:author="Author">
        <w:r w:rsidRPr="00E82A9D">
          <w:rPr>
            <w:w w:val="110"/>
            <w:sz w:val="20"/>
            <w:szCs w:val="20"/>
          </w:rPr>
          <w:delText>al</w:delText>
        </w:r>
      </w:del>
      <w:ins w:id="387" w:author="松田　琢磨" w:date="2023-10-15T11:44:00Z">
        <w:r w:rsidRPr="00E82A9D">
          <w:rPr>
            <w:w w:val="110"/>
            <w:sz w:val="20"/>
            <w:szCs w:val="20"/>
          </w:rPr>
          <w:t>ing</w:t>
        </w:r>
      </w:ins>
      <w:del w:id="388" w:author="松田　琢磨" w:date="2023-10-15T11:44:00Z">
        <w:r w:rsidRPr="00E82A9D">
          <w:rPr>
            <w:w w:val="110"/>
            <w:sz w:val="20"/>
            <w:szCs w:val="20"/>
          </w:rPr>
          <w:delText>signaling</w:delText>
        </w:r>
      </w:del>
      <w:r w:rsidRPr="00E82A9D">
        <w:rPr>
          <w:w w:val="110"/>
          <w:sz w:val="20"/>
          <w:szCs w:val="20"/>
        </w:rPr>
        <w:t xml:space="preserve"> a shift from collusive behavior</w:t>
      </w:r>
      <w:del w:id="389" w:author="Author">
        <w:r w:rsidRPr="00E82A9D">
          <w:rPr>
            <w:w w:val="110"/>
            <w:sz w:val="20"/>
            <w:szCs w:val="20"/>
          </w:rPr>
          <w:delText>s</w:delText>
        </w:r>
      </w:del>
      <w:r w:rsidRPr="00E82A9D">
        <w:rPr>
          <w:w w:val="110"/>
          <w:sz w:val="20"/>
          <w:szCs w:val="20"/>
        </w:rPr>
        <w:t>. Second, subsequent merger waves align with the exponential growth in quantities under competitive prices post-2005. As a result, we categorize the industry’s history into three distinct “regimes”:</w:t>
      </w:r>
      <w:ins w:id="390" w:author="Author">
        <w:r w:rsidRPr="00E82A9D">
          <w:rPr>
            <w:w w:val="110"/>
            <w:sz w:val="20"/>
            <w:szCs w:val="20"/>
          </w:rPr>
          <w:t xml:space="preserve"> </w:t>
        </w:r>
      </w:ins>
      <w:del w:id="391" w:author="Author">
        <w:r w:rsidRPr="00E82A9D">
          <w:rPr>
            <w:w w:val="110"/>
            <w:sz w:val="20"/>
            <w:szCs w:val="20"/>
          </w:rPr>
          <w:delText xml:space="preserve"> </w:delText>
        </w:r>
      </w:del>
      <w:r w:rsidRPr="00E82A9D">
        <w:rPr>
          <w:w w:val="110"/>
          <w:sz w:val="20"/>
          <w:szCs w:val="20"/>
        </w:rPr>
        <w:t>1966–1990, 1991–2005, and 2006–2022, in accordance with the corresponding data.</w:t>
      </w:r>
    </w:p>
    <w:p w14:paraId="6BB55828" w14:textId="77777777" w:rsidR="00EE0220" w:rsidRPr="00E82A9D" w:rsidRDefault="00EE0220" w:rsidP="00EE0220">
      <w:pPr>
        <w:pStyle w:val="a3"/>
        <w:spacing w:before="11"/>
        <w:rPr>
          <w:del w:id="392" w:author="松田　琢磨" w:date="2023-10-15T11:44:00Z"/>
          <w:sz w:val="10"/>
        </w:rPr>
      </w:pPr>
      <w:del w:id="393" w:author="松田　琢磨" w:date="2023-10-15T11:44:00Z">
        <w:r w:rsidRPr="00E82A9D">
          <w:rPr>
            <w:noProof/>
          </w:rPr>
          <w:lastRenderedPageBreak/>
          <w:drawing>
            <wp:anchor distT="0" distB="0" distL="0" distR="0" simplePos="0" relativeHeight="251701248" behindDoc="1" locked="0" layoutInCell="1" allowOverlap="1" wp14:anchorId="284084CA" wp14:editId="4E32FE8B">
              <wp:simplePos x="0" y="0"/>
              <wp:positionH relativeFrom="page">
                <wp:posOffset>1809788</wp:posOffset>
              </wp:positionH>
              <wp:positionV relativeFrom="paragraph">
                <wp:posOffset>95509</wp:posOffset>
              </wp:positionV>
              <wp:extent cx="3893820" cy="2853690"/>
              <wp:effectExtent l="0" t="0" r="0" b="0"/>
              <wp:wrapTopAndBottom/>
              <wp:docPr id="4" name="図 4" descr="ダイアグラム&#10;&#10;自動的に生成された説明"/>
              <wp:cNvGraphicFramePr/>
              <a:graphic xmlns:a="http://schemas.openxmlformats.org/drawingml/2006/main">
                <a:graphicData uri="http://schemas.openxmlformats.org/drawingml/2006/picture">
                  <pic:pic xmlns:pic="http://schemas.openxmlformats.org/drawingml/2006/picture">
                    <pic:nvPicPr>
                      <pic:cNvPr id="4" name="Image 4" descr="ダイアグラム&#10;&#10;自動的に生成された説明"/>
                      <pic:cNvPicPr/>
                    </pic:nvPicPr>
                    <pic:blipFill>
                      <a:blip r:embed="rId11" cstate="print"/>
                      <a:stretch>
                        <a:fillRect/>
                      </a:stretch>
                    </pic:blipFill>
                    <pic:spPr>
                      <a:xfrm>
                        <a:off x="0" y="0"/>
                        <a:ext cx="3893820" cy="2853690"/>
                      </a:xfrm>
                      <a:prstGeom prst="rect">
                        <a:avLst/>
                      </a:prstGeom>
                    </pic:spPr>
                  </pic:pic>
                </a:graphicData>
              </a:graphic>
            </wp:anchor>
          </w:drawing>
        </w:r>
      </w:del>
    </w:p>
    <w:p w14:paraId="2703E80D" w14:textId="77777777" w:rsidR="00EE0220" w:rsidRPr="00E82A9D" w:rsidRDefault="00EE0220" w:rsidP="00EE0220">
      <w:pPr>
        <w:pStyle w:val="a3"/>
        <w:rPr>
          <w:sz w:val="18"/>
        </w:rPr>
      </w:pPr>
    </w:p>
    <w:p w14:paraId="5BE9F564" w14:textId="77777777" w:rsidR="00EE0220" w:rsidRPr="00E82A9D" w:rsidRDefault="00EE0220" w:rsidP="00EE0220">
      <w:pPr>
        <w:pStyle w:val="a3"/>
        <w:spacing w:before="10"/>
        <w:rPr>
          <w:sz w:val="14"/>
        </w:rPr>
      </w:pPr>
    </w:p>
    <w:p w14:paraId="3977DFC9" w14:textId="77777777" w:rsidR="00EE0220" w:rsidRPr="00E82A9D" w:rsidRDefault="00EE0220" w:rsidP="00EE0220">
      <w:pPr>
        <w:pStyle w:val="a3"/>
        <w:ind w:left="106" w:right="187"/>
        <w:jc w:val="center"/>
        <w:rPr>
          <w:sz w:val="18"/>
          <w:szCs w:val="18"/>
        </w:rPr>
      </w:pPr>
      <w:r w:rsidRPr="00E82A9D">
        <w:rPr>
          <w:w w:val="105"/>
          <w:sz w:val="18"/>
          <w:szCs w:val="18"/>
        </w:rPr>
        <w:t>Figure</w:t>
      </w:r>
      <w:r w:rsidRPr="00E82A9D">
        <w:rPr>
          <w:spacing w:val="24"/>
          <w:w w:val="105"/>
          <w:sz w:val="18"/>
          <w:szCs w:val="18"/>
        </w:rPr>
        <w:t xml:space="preserve"> </w:t>
      </w:r>
      <w:r w:rsidRPr="00E82A9D">
        <w:rPr>
          <w:w w:val="105"/>
          <w:sz w:val="18"/>
          <w:szCs w:val="18"/>
        </w:rPr>
        <w:t>1:</w:t>
      </w:r>
      <w:r w:rsidRPr="00E82A9D">
        <w:rPr>
          <w:spacing w:val="48"/>
          <w:w w:val="105"/>
          <w:sz w:val="18"/>
          <w:szCs w:val="18"/>
        </w:rPr>
        <w:t xml:space="preserve"> </w:t>
      </w:r>
      <w:r w:rsidRPr="00E82A9D">
        <w:rPr>
          <w:w w:val="105"/>
          <w:sz w:val="18"/>
          <w:szCs w:val="18"/>
        </w:rPr>
        <w:t>The</w:t>
      </w:r>
      <w:r w:rsidRPr="00E82A9D">
        <w:rPr>
          <w:spacing w:val="24"/>
          <w:w w:val="105"/>
          <w:sz w:val="18"/>
          <w:szCs w:val="18"/>
        </w:rPr>
        <w:t xml:space="preserve"> </w:t>
      </w:r>
      <w:r w:rsidRPr="00E82A9D">
        <w:rPr>
          <w:w w:val="105"/>
          <w:sz w:val="18"/>
          <w:szCs w:val="18"/>
        </w:rPr>
        <w:t>number</w:t>
      </w:r>
      <w:r w:rsidRPr="00E82A9D">
        <w:rPr>
          <w:spacing w:val="25"/>
          <w:w w:val="105"/>
          <w:sz w:val="18"/>
          <w:szCs w:val="18"/>
        </w:rPr>
        <w:t xml:space="preserve"> </w:t>
      </w:r>
      <w:r w:rsidRPr="00E82A9D">
        <w:rPr>
          <w:w w:val="105"/>
          <w:sz w:val="18"/>
          <w:szCs w:val="18"/>
        </w:rPr>
        <w:t>of</w:t>
      </w:r>
      <w:r w:rsidRPr="00E82A9D">
        <w:rPr>
          <w:spacing w:val="24"/>
          <w:w w:val="105"/>
          <w:sz w:val="18"/>
          <w:szCs w:val="18"/>
        </w:rPr>
        <w:t xml:space="preserve"> </w:t>
      </w:r>
      <w:r w:rsidRPr="00E82A9D">
        <w:rPr>
          <w:w w:val="105"/>
          <w:sz w:val="18"/>
          <w:szCs w:val="18"/>
        </w:rPr>
        <w:t>mergers</w:t>
      </w:r>
      <w:r w:rsidRPr="00E82A9D">
        <w:rPr>
          <w:spacing w:val="24"/>
          <w:w w:val="105"/>
          <w:sz w:val="18"/>
          <w:szCs w:val="18"/>
        </w:rPr>
        <w:t xml:space="preserve"> </w:t>
      </w:r>
      <w:r w:rsidRPr="00E82A9D">
        <w:rPr>
          <w:w w:val="105"/>
          <w:sz w:val="18"/>
          <w:szCs w:val="18"/>
        </w:rPr>
        <w:t>between</w:t>
      </w:r>
      <w:r w:rsidRPr="00E82A9D">
        <w:rPr>
          <w:spacing w:val="24"/>
          <w:w w:val="105"/>
          <w:sz w:val="18"/>
          <w:szCs w:val="18"/>
        </w:rPr>
        <w:t xml:space="preserve"> </w:t>
      </w:r>
      <w:r w:rsidRPr="00E82A9D">
        <w:rPr>
          <w:w w:val="105"/>
          <w:sz w:val="18"/>
          <w:szCs w:val="18"/>
        </w:rPr>
        <w:t>1966</w:t>
      </w:r>
      <w:r w:rsidRPr="00E82A9D">
        <w:rPr>
          <w:spacing w:val="25"/>
          <w:w w:val="105"/>
          <w:sz w:val="18"/>
          <w:szCs w:val="18"/>
        </w:rPr>
        <w:t xml:space="preserve"> </w:t>
      </w:r>
      <w:r w:rsidRPr="00E82A9D">
        <w:rPr>
          <w:w w:val="105"/>
          <w:sz w:val="18"/>
          <w:szCs w:val="18"/>
        </w:rPr>
        <w:t>and</w:t>
      </w:r>
      <w:r w:rsidRPr="00E82A9D">
        <w:rPr>
          <w:spacing w:val="24"/>
          <w:w w:val="105"/>
          <w:sz w:val="18"/>
          <w:szCs w:val="18"/>
        </w:rPr>
        <w:t xml:space="preserve"> </w:t>
      </w:r>
      <w:r w:rsidRPr="00E82A9D">
        <w:rPr>
          <w:spacing w:val="-4"/>
          <w:w w:val="105"/>
          <w:sz w:val="18"/>
          <w:szCs w:val="18"/>
        </w:rPr>
        <w:t>2022</w:t>
      </w:r>
    </w:p>
    <w:p w14:paraId="46D0EF6C" w14:textId="77777777" w:rsidR="00EE0220" w:rsidRPr="00E82A9D" w:rsidRDefault="00EE0220" w:rsidP="00EE0220">
      <w:pPr>
        <w:pStyle w:val="a3"/>
        <w:spacing w:before="3"/>
        <w:rPr>
          <w:sz w:val="17"/>
        </w:rPr>
      </w:pPr>
    </w:p>
    <w:p w14:paraId="587DCE10" w14:textId="77777777" w:rsidR="00EE0220" w:rsidRPr="00E82A9D" w:rsidRDefault="00EE0220" w:rsidP="00EE0220">
      <w:pPr>
        <w:ind w:left="100"/>
        <w:jc w:val="both"/>
        <w:rPr>
          <w:spacing w:val="-5"/>
          <w:w w:val="105"/>
          <w:sz w:val="18"/>
          <w:szCs w:val="18"/>
        </w:rPr>
      </w:pPr>
      <w:r w:rsidRPr="00E82A9D">
        <w:rPr>
          <w:w w:val="105"/>
          <w:sz w:val="18"/>
          <w:szCs w:val="18"/>
        </w:rPr>
        <w:t>Note:</w:t>
      </w:r>
      <w:r w:rsidRPr="00E82A9D">
        <w:rPr>
          <w:spacing w:val="38"/>
          <w:w w:val="105"/>
          <w:sz w:val="18"/>
          <w:szCs w:val="18"/>
        </w:rPr>
        <w:t xml:space="preserve"> </w:t>
      </w:r>
      <w:r w:rsidRPr="00E82A9D">
        <w:rPr>
          <w:w w:val="105"/>
          <w:sz w:val="18"/>
          <w:szCs w:val="18"/>
        </w:rPr>
        <w:t>Red</w:t>
      </w:r>
      <w:r w:rsidRPr="00E82A9D">
        <w:rPr>
          <w:spacing w:val="19"/>
          <w:w w:val="105"/>
          <w:sz w:val="18"/>
          <w:szCs w:val="18"/>
        </w:rPr>
        <w:t xml:space="preserve"> </w:t>
      </w:r>
      <w:r w:rsidRPr="00E82A9D">
        <w:rPr>
          <w:w w:val="105"/>
          <w:sz w:val="18"/>
          <w:szCs w:val="18"/>
        </w:rPr>
        <w:t>lines</w:t>
      </w:r>
      <w:r w:rsidRPr="00E82A9D">
        <w:rPr>
          <w:spacing w:val="19"/>
          <w:w w:val="105"/>
          <w:sz w:val="18"/>
          <w:szCs w:val="18"/>
        </w:rPr>
        <w:t xml:space="preserve"> </w:t>
      </w:r>
      <w:r w:rsidRPr="00E82A9D">
        <w:rPr>
          <w:w w:val="105"/>
          <w:sz w:val="18"/>
          <w:szCs w:val="18"/>
        </w:rPr>
        <w:t>divide</w:t>
      </w:r>
      <w:r w:rsidRPr="00E82A9D">
        <w:rPr>
          <w:spacing w:val="19"/>
          <w:w w:val="105"/>
          <w:sz w:val="18"/>
          <w:szCs w:val="18"/>
        </w:rPr>
        <w:t xml:space="preserve"> </w:t>
      </w:r>
      <w:r w:rsidRPr="00E82A9D">
        <w:rPr>
          <w:w w:val="105"/>
          <w:sz w:val="18"/>
          <w:szCs w:val="18"/>
        </w:rPr>
        <w:t>the</w:t>
      </w:r>
      <w:r w:rsidRPr="00E82A9D">
        <w:rPr>
          <w:spacing w:val="19"/>
          <w:w w:val="105"/>
          <w:sz w:val="18"/>
          <w:szCs w:val="18"/>
        </w:rPr>
        <w:t xml:space="preserve"> </w:t>
      </w:r>
      <w:r w:rsidRPr="00E82A9D">
        <w:rPr>
          <w:w w:val="105"/>
          <w:sz w:val="18"/>
          <w:szCs w:val="18"/>
        </w:rPr>
        <w:t>regimes</w:t>
      </w:r>
      <w:r w:rsidRPr="00E82A9D">
        <w:rPr>
          <w:spacing w:val="19"/>
          <w:w w:val="105"/>
          <w:sz w:val="18"/>
          <w:szCs w:val="18"/>
        </w:rPr>
        <w:t xml:space="preserve"> </w:t>
      </w:r>
      <w:r w:rsidRPr="00E82A9D">
        <w:rPr>
          <w:w w:val="105"/>
          <w:sz w:val="18"/>
          <w:szCs w:val="18"/>
        </w:rPr>
        <w:t>based</w:t>
      </w:r>
      <w:r w:rsidRPr="00E82A9D">
        <w:rPr>
          <w:spacing w:val="19"/>
          <w:w w:val="105"/>
          <w:sz w:val="18"/>
          <w:szCs w:val="18"/>
        </w:rPr>
        <w:t xml:space="preserve"> </w:t>
      </w:r>
      <w:r w:rsidRPr="00E82A9D">
        <w:rPr>
          <w:w w:val="105"/>
          <w:sz w:val="18"/>
          <w:szCs w:val="18"/>
        </w:rPr>
        <w:t>on</w:t>
      </w:r>
      <w:r w:rsidRPr="00E82A9D">
        <w:rPr>
          <w:spacing w:val="20"/>
          <w:w w:val="105"/>
          <w:sz w:val="18"/>
          <w:szCs w:val="18"/>
        </w:rPr>
        <w:t xml:space="preserve"> </w:t>
      </w:r>
      <w:ins w:id="394" w:author="Author">
        <w:r w:rsidRPr="00E82A9D">
          <w:rPr>
            <w:w w:val="105"/>
            <w:sz w:val="18"/>
            <w:szCs w:val="18"/>
          </w:rPr>
          <w:t xml:space="preserve">the </w:t>
        </w:r>
      </w:ins>
      <w:r w:rsidRPr="00E82A9D">
        <w:rPr>
          <w:w w:val="105"/>
          <w:sz w:val="18"/>
          <w:szCs w:val="18"/>
        </w:rPr>
        <w:t>CIY,</w:t>
      </w:r>
      <w:r w:rsidRPr="00E82A9D">
        <w:rPr>
          <w:spacing w:val="19"/>
          <w:w w:val="105"/>
          <w:sz w:val="18"/>
          <w:szCs w:val="18"/>
        </w:rPr>
        <w:t xml:space="preserve"> </w:t>
      </w:r>
      <w:r w:rsidRPr="00E82A9D">
        <w:rPr>
          <w:w w:val="105"/>
          <w:sz w:val="18"/>
          <w:szCs w:val="18"/>
        </w:rPr>
        <w:t>IHS,</w:t>
      </w:r>
      <w:r w:rsidRPr="00E82A9D">
        <w:rPr>
          <w:spacing w:val="19"/>
          <w:w w:val="105"/>
          <w:sz w:val="18"/>
          <w:szCs w:val="18"/>
        </w:rPr>
        <w:t xml:space="preserve"> </w:t>
      </w:r>
      <w:r w:rsidRPr="00E82A9D">
        <w:rPr>
          <w:w w:val="105"/>
          <w:sz w:val="18"/>
          <w:szCs w:val="18"/>
        </w:rPr>
        <w:t>and</w:t>
      </w:r>
      <w:r w:rsidRPr="00E82A9D">
        <w:rPr>
          <w:spacing w:val="19"/>
          <w:w w:val="105"/>
          <w:sz w:val="18"/>
          <w:szCs w:val="18"/>
        </w:rPr>
        <w:t xml:space="preserve"> </w:t>
      </w:r>
      <w:r w:rsidRPr="00E82A9D">
        <w:rPr>
          <w:spacing w:val="-5"/>
          <w:w w:val="105"/>
          <w:sz w:val="18"/>
          <w:szCs w:val="18"/>
        </w:rPr>
        <w:t>HB.</w:t>
      </w:r>
    </w:p>
    <w:p w14:paraId="6D570EC1" w14:textId="77777777" w:rsidR="00EE0220" w:rsidRPr="00E82A9D" w:rsidRDefault="00EE0220" w:rsidP="00EE0220">
      <w:pPr>
        <w:ind w:left="100"/>
        <w:jc w:val="both"/>
        <w:rPr>
          <w:rFonts w:ascii="Georgia"/>
          <w:spacing w:val="-5"/>
          <w:w w:val="105"/>
          <w:sz w:val="15"/>
        </w:rPr>
      </w:pPr>
    </w:p>
    <w:p w14:paraId="5AAEC4B2" w14:textId="77777777" w:rsidR="00EE0220" w:rsidRPr="00E82A9D" w:rsidRDefault="00EE0220" w:rsidP="00EE0220">
      <w:pPr>
        <w:ind w:left="100"/>
        <w:jc w:val="both"/>
        <w:rPr>
          <w:rFonts w:ascii="Georgia"/>
          <w:spacing w:val="-5"/>
          <w:w w:val="105"/>
          <w:sz w:val="15"/>
        </w:rPr>
      </w:pPr>
    </w:p>
    <w:p w14:paraId="7DBCC344" w14:textId="77777777" w:rsidR="00EE0220" w:rsidRPr="00E82A9D" w:rsidRDefault="00EE0220" w:rsidP="00EE0220">
      <w:pPr>
        <w:pStyle w:val="a3"/>
        <w:spacing w:before="6" w:after="1"/>
        <w:rPr>
          <w:rFonts w:ascii="Georgia"/>
          <w:sz w:val="25"/>
        </w:rPr>
      </w:pPr>
    </w:p>
    <w:p w14:paraId="4D9C0967" w14:textId="77777777" w:rsidR="00EE0220" w:rsidRPr="00E82A9D" w:rsidRDefault="00EE0220" w:rsidP="00EE0220">
      <w:pPr>
        <w:pStyle w:val="a3"/>
        <w:ind w:left="1550"/>
        <w:rPr>
          <w:rFonts w:ascii="Georgia"/>
          <w:sz w:val="20"/>
        </w:rPr>
      </w:pPr>
      <w:r w:rsidRPr="00E82A9D">
        <w:rPr>
          <w:rFonts w:ascii="Georgia"/>
          <w:noProof/>
          <w:sz w:val="20"/>
        </w:rPr>
        <w:drawing>
          <wp:inline distT="0" distB="0" distL="0" distR="0" wp14:anchorId="155BE713" wp14:editId="01BC8FCF">
            <wp:extent cx="3893819" cy="2693670"/>
            <wp:effectExtent l="0" t="0" r="0" b="0"/>
            <wp:docPr id="1308180690" name="図 1308180690" descr="グラフ&#10;&#10;自動的に生成された説明"/>
            <wp:cNvGraphicFramePr/>
            <a:graphic xmlns:a="http://schemas.openxmlformats.org/drawingml/2006/main">
              <a:graphicData uri="http://schemas.openxmlformats.org/drawingml/2006/picture">
                <pic:pic xmlns:pic="http://schemas.openxmlformats.org/drawingml/2006/picture">
                  <pic:nvPicPr>
                    <pic:cNvPr id="1308180690" name="図 1308180690" descr="グラフ&#10;&#10;自動的に生成された説明"/>
                    <pic:cNvPicPr/>
                  </pic:nvPicPr>
                  <pic:blipFill>
                    <a:blip r:embed="rId12" cstate="print"/>
                    <a:stretch>
                      <a:fillRect/>
                    </a:stretch>
                  </pic:blipFill>
                  <pic:spPr>
                    <a:xfrm>
                      <a:off x="0" y="0"/>
                      <a:ext cx="3893819" cy="2693670"/>
                    </a:xfrm>
                    <a:prstGeom prst="rect">
                      <a:avLst/>
                    </a:prstGeom>
                  </pic:spPr>
                </pic:pic>
              </a:graphicData>
            </a:graphic>
          </wp:inline>
        </w:drawing>
      </w:r>
    </w:p>
    <w:p w14:paraId="76219E70" w14:textId="77777777" w:rsidR="00EE0220" w:rsidRPr="00E82A9D" w:rsidRDefault="00EE0220" w:rsidP="00EE0220">
      <w:pPr>
        <w:pStyle w:val="a3"/>
        <w:ind w:left="1550"/>
        <w:rPr>
          <w:del w:id="395" w:author="松田　琢磨" w:date="2023-10-15T11:44:00Z"/>
          <w:rFonts w:ascii="Georgia"/>
          <w:sz w:val="20"/>
        </w:rPr>
      </w:pPr>
    </w:p>
    <w:p w14:paraId="02C82FB8" w14:textId="77777777" w:rsidR="00EE0220" w:rsidRPr="00E82A9D" w:rsidRDefault="00EE0220" w:rsidP="00EE0220">
      <w:pPr>
        <w:pStyle w:val="a3"/>
        <w:spacing w:before="4"/>
        <w:rPr>
          <w:rFonts w:ascii="Georgia"/>
          <w:sz w:val="16"/>
        </w:rPr>
      </w:pPr>
    </w:p>
    <w:p w14:paraId="54DB513A" w14:textId="77777777" w:rsidR="00EE0220" w:rsidRPr="00E82A9D" w:rsidRDefault="00EE0220" w:rsidP="00EE0220">
      <w:pPr>
        <w:pStyle w:val="a7"/>
        <w:numPr>
          <w:ilvl w:val="2"/>
          <w:numId w:val="1"/>
        </w:numPr>
        <w:tabs>
          <w:tab w:val="left" w:pos="4597"/>
        </w:tabs>
        <w:spacing w:before="79"/>
        <w:ind w:left="4597" w:hanging="264"/>
        <w:jc w:val="left"/>
        <w:rPr>
          <w:rFonts w:ascii="Times New Roman" w:hAnsi="Times New Roman" w:cs="Times New Roman"/>
          <w:sz w:val="18"/>
          <w:szCs w:val="18"/>
        </w:rPr>
      </w:pPr>
      <w:r w:rsidRPr="00E82A9D">
        <w:rPr>
          <w:rFonts w:ascii="Times New Roman" w:hAnsi="Times New Roman" w:cs="Times New Roman"/>
          <w:spacing w:val="-2"/>
          <w:w w:val="110"/>
          <w:sz w:val="18"/>
          <w:szCs w:val="18"/>
        </w:rPr>
        <w:t>Price</w:t>
      </w:r>
    </w:p>
    <w:p w14:paraId="7CC7FE6D" w14:textId="77777777" w:rsidR="00EE0220" w:rsidRPr="00E82A9D" w:rsidRDefault="00EE0220" w:rsidP="00EE0220">
      <w:pPr>
        <w:pStyle w:val="a3"/>
        <w:rPr>
          <w:rFonts w:ascii="Georgia"/>
          <w:sz w:val="20"/>
        </w:rPr>
      </w:pPr>
    </w:p>
    <w:p w14:paraId="1F78A312" w14:textId="77777777" w:rsidR="00EE0220" w:rsidRPr="00E82A9D" w:rsidRDefault="00EE0220" w:rsidP="00EE0220">
      <w:pPr>
        <w:pStyle w:val="a3"/>
        <w:spacing w:before="5"/>
        <w:rPr>
          <w:ins w:id="396" w:author="松田　琢磨" w:date="2023-10-15T11:44:00Z"/>
          <w:rFonts w:ascii="Georgia"/>
          <w:sz w:val="28"/>
        </w:rPr>
      </w:pPr>
    </w:p>
    <w:p w14:paraId="7214AC99" w14:textId="77777777" w:rsidR="00EE0220" w:rsidRPr="00E82A9D" w:rsidRDefault="00EE0220" w:rsidP="00EE0220">
      <w:pPr>
        <w:pStyle w:val="a3"/>
        <w:spacing w:before="5"/>
        <w:rPr>
          <w:del w:id="397" w:author="松田　琢磨" w:date="2023-10-15T11:44:00Z"/>
          <w:rFonts w:ascii="Georgia"/>
          <w:sz w:val="28"/>
        </w:rPr>
      </w:pPr>
      <w:del w:id="398" w:author="松田　琢磨" w:date="2023-10-15T11:44:00Z">
        <w:r w:rsidRPr="00E82A9D">
          <w:rPr>
            <w:noProof/>
          </w:rPr>
          <w:lastRenderedPageBreak/>
          <w:drawing>
            <wp:anchor distT="0" distB="0" distL="0" distR="0" simplePos="0" relativeHeight="251702272" behindDoc="1" locked="0" layoutInCell="1" allowOverlap="1" wp14:anchorId="39E5ABC0" wp14:editId="3AFABD65">
              <wp:simplePos x="0" y="0"/>
              <wp:positionH relativeFrom="page">
                <wp:posOffset>1809788</wp:posOffset>
              </wp:positionH>
              <wp:positionV relativeFrom="paragraph">
                <wp:posOffset>221019</wp:posOffset>
              </wp:positionV>
              <wp:extent cx="3920490" cy="2693670"/>
              <wp:effectExtent l="0" t="0" r="0" b="0"/>
              <wp:wrapTopAndBottom/>
              <wp:docPr id="6" name="図 6" descr="グラフィカル ユーザー インターフェイス&#10;&#10;自動的に生成された説明"/>
              <wp:cNvGraphicFramePr/>
              <a:graphic xmlns:a="http://schemas.openxmlformats.org/drawingml/2006/main">
                <a:graphicData uri="http://schemas.openxmlformats.org/drawingml/2006/picture">
                  <pic:pic xmlns:pic="http://schemas.openxmlformats.org/drawingml/2006/picture">
                    <pic:nvPicPr>
                      <pic:cNvPr id="6" name="Image 6" descr="グラフィカル ユーザー インターフェイス&#10;&#10;自動的に生成された説明"/>
                      <pic:cNvPicPr/>
                    </pic:nvPicPr>
                    <pic:blipFill>
                      <a:blip r:embed="rId13" cstate="print"/>
                      <a:stretch>
                        <a:fillRect/>
                      </a:stretch>
                    </pic:blipFill>
                    <pic:spPr>
                      <a:xfrm>
                        <a:off x="0" y="0"/>
                        <a:ext cx="3920490" cy="2693670"/>
                      </a:xfrm>
                      <a:prstGeom prst="rect">
                        <a:avLst/>
                      </a:prstGeom>
                    </pic:spPr>
                  </pic:pic>
                </a:graphicData>
              </a:graphic>
            </wp:anchor>
          </w:drawing>
        </w:r>
      </w:del>
    </w:p>
    <w:p w14:paraId="1E2E593A" w14:textId="77777777" w:rsidR="00EE0220" w:rsidRPr="00E82A9D" w:rsidRDefault="00EE0220" w:rsidP="00EE0220">
      <w:pPr>
        <w:pStyle w:val="a3"/>
        <w:spacing w:before="4"/>
        <w:rPr>
          <w:rFonts w:ascii="Georgia"/>
          <w:sz w:val="16"/>
        </w:rPr>
      </w:pPr>
    </w:p>
    <w:p w14:paraId="7321D26B" w14:textId="77777777" w:rsidR="00EE0220" w:rsidRPr="00E82A9D" w:rsidRDefault="00EE0220" w:rsidP="00EE0220">
      <w:pPr>
        <w:pStyle w:val="a7"/>
        <w:numPr>
          <w:ilvl w:val="2"/>
          <w:numId w:val="1"/>
        </w:numPr>
        <w:tabs>
          <w:tab w:val="left" w:pos="4463"/>
        </w:tabs>
        <w:spacing w:before="79"/>
        <w:ind w:left="4463" w:hanging="273"/>
        <w:jc w:val="left"/>
        <w:rPr>
          <w:rFonts w:ascii="Times New Roman" w:hAnsi="Times New Roman" w:cs="Times New Roman"/>
          <w:sz w:val="18"/>
          <w:szCs w:val="18"/>
        </w:rPr>
      </w:pPr>
      <w:r w:rsidRPr="00E82A9D">
        <w:rPr>
          <w:rFonts w:ascii="Times New Roman" w:hAnsi="Times New Roman" w:cs="Times New Roman"/>
          <w:spacing w:val="-2"/>
          <w:w w:val="110"/>
          <w:sz w:val="18"/>
          <w:szCs w:val="18"/>
        </w:rPr>
        <w:t>Quantity</w:t>
      </w:r>
    </w:p>
    <w:p w14:paraId="73925698" w14:textId="77777777" w:rsidR="00EE0220" w:rsidRPr="00E82A9D" w:rsidRDefault="00EE0220" w:rsidP="00EE0220">
      <w:pPr>
        <w:pStyle w:val="a3"/>
        <w:spacing w:before="8"/>
        <w:rPr>
          <w:sz w:val="18"/>
          <w:szCs w:val="18"/>
        </w:rPr>
      </w:pPr>
    </w:p>
    <w:p w14:paraId="5010EBA5" w14:textId="77777777" w:rsidR="00EE0220" w:rsidRPr="00E82A9D" w:rsidRDefault="00EE0220" w:rsidP="00EE0220">
      <w:pPr>
        <w:pStyle w:val="a3"/>
        <w:ind w:left="106" w:right="188"/>
        <w:jc w:val="center"/>
        <w:rPr>
          <w:sz w:val="18"/>
          <w:szCs w:val="18"/>
        </w:rPr>
      </w:pPr>
      <w:r w:rsidRPr="00E82A9D">
        <w:rPr>
          <w:w w:val="110"/>
          <w:sz w:val="18"/>
          <w:szCs w:val="18"/>
        </w:rPr>
        <w:t>Figure</w:t>
      </w:r>
      <w:r w:rsidRPr="00E82A9D">
        <w:rPr>
          <w:spacing w:val="2"/>
          <w:w w:val="110"/>
          <w:sz w:val="18"/>
          <w:szCs w:val="18"/>
        </w:rPr>
        <w:t xml:space="preserve"> </w:t>
      </w:r>
      <w:r w:rsidRPr="00E82A9D">
        <w:rPr>
          <w:w w:val="110"/>
          <w:sz w:val="18"/>
          <w:szCs w:val="18"/>
        </w:rPr>
        <w:t>2:</w:t>
      </w:r>
      <w:r w:rsidRPr="00E82A9D">
        <w:rPr>
          <w:spacing w:val="20"/>
          <w:w w:val="110"/>
          <w:sz w:val="18"/>
          <w:szCs w:val="18"/>
        </w:rPr>
        <w:t xml:space="preserve"> </w:t>
      </w:r>
      <w:r w:rsidRPr="00E82A9D">
        <w:rPr>
          <w:w w:val="110"/>
          <w:sz w:val="18"/>
          <w:szCs w:val="18"/>
        </w:rPr>
        <w:t>Trends</w:t>
      </w:r>
      <w:r w:rsidRPr="00E82A9D">
        <w:rPr>
          <w:spacing w:val="2"/>
          <w:w w:val="110"/>
          <w:sz w:val="18"/>
          <w:szCs w:val="18"/>
        </w:rPr>
        <w:t xml:space="preserve"> </w:t>
      </w:r>
      <w:r w:rsidRPr="00E82A9D">
        <w:rPr>
          <w:w w:val="110"/>
          <w:sz w:val="18"/>
          <w:szCs w:val="18"/>
        </w:rPr>
        <w:t>in</w:t>
      </w:r>
      <w:r w:rsidRPr="00E82A9D">
        <w:rPr>
          <w:spacing w:val="2"/>
          <w:w w:val="110"/>
          <w:sz w:val="18"/>
          <w:szCs w:val="18"/>
        </w:rPr>
        <w:t xml:space="preserve"> </w:t>
      </w:r>
      <w:r w:rsidRPr="00E82A9D">
        <w:rPr>
          <w:w w:val="110"/>
          <w:sz w:val="18"/>
          <w:szCs w:val="18"/>
        </w:rPr>
        <w:t>route-year-level</w:t>
      </w:r>
      <w:r w:rsidRPr="00E82A9D">
        <w:rPr>
          <w:spacing w:val="2"/>
          <w:w w:val="110"/>
          <w:sz w:val="18"/>
          <w:szCs w:val="18"/>
        </w:rPr>
        <w:t xml:space="preserve"> </w:t>
      </w:r>
      <w:r w:rsidRPr="00E82A9D">
        <w:rPr>
          <w:w w:val="110"/>
          <w:sz w:val="18"/>
          <w:szCs w:val="18"/>
        </w:rPr>
        <w:t>shipping</w:t>
      </w:r>
      <w:r w:rsidRPr="00E82A9D">
        <w:rPr>
          <w:spacing w:val="2"/>
          <w:w w:val="110"/>
          <w:sz w:val="18"/>
          <w:szCs w:val="18"/>
        </w:rPr>
        <w:t xml:space="preserve"> </w:t>
      </w:r>
      <w:r w:rsidRPr="00E82A9D">
        <w:rPr>
          <w:w w:val="110"/>
          <w:sz w:val="18"/>
          <w:szCs w:val="18"/>
        </w:rPr>
        <w:t>prices</w:t>
      </w:r>
      <w:r w:rsidRPr="00E82A9D">
        <w:rPr>
          <w:spacing w:val="2"/>
          <w:w w:val="110"/>
          <w:sz w:val="18"/>
          <w:szCs w:val="18"/>
        </w:rPr>
        <w:t xml:space="preserve"> </w:t>
      </w:r>
      <w:r w:rsidRPr="00E82A9D">
        <w:rPr>
          <w:w w:val="110"/>
          <w:sz w:val="18"/>
          <w:szCs w:val="18"/>
        </w:rPr>
        <w:t>and</w:t>
      </w:r>
      <w:r w:rsidRPr="00E82A9D">
        <w:rPr>
          <w:spacing w:val="3"/>
          <w:w w:val="110"/>
          <w:sz w:val="18"/>
          <w:szCs w:val="18"/>
        </w:rPr>
        <w:t xml:space="preserve"> </w:t>
      </w:r>
      <w:r w:rsidRPr="00E82A9D">
        <w:rPr>
          <w:spacing w:val="-2"/>
          <w:w w:val="110"/>
          <w:sz w:val="18"/>
          <w:szCs w:val="18"/>
        </w:rPr>
        <w:t>quantities.</w:t>
      </w:r>
    </w:p>
    <w:p w14:paraId="342CFE78" w14:textId="77777777" w:rsidR="00EE0220" w:rsidRPr="00E82A9D" w:rsidRDefault="00EE0220" w:rsidP="00EE0220">
      <w:pPr>
        <w:pStyle w:val="a3"/>
        <w:spacing w:before="2"/>
      </w:pPr>
    </w:p>
    <w:p w14:paraId="3D2B2027" w14:textId="77777777" w:rsidR="00EE0220" w:rsidRPr="00E82A9D" w:rsidRDefault="00EE0220" w:rsidP="00EE0220">
      <w:pPr>
        <w:ind w:left="100"/>
        <w:rPr>
          <w:spacing w:val="-2"/>
          <w:w w:val="105"/>
          <w:sz w:val="18"/>
          <w:szCs w:val="18"/>
        </w:rPr>
      </w:pPr>
      <w:r w:rsidRPr="00E82A9D">
        <w:rPr>
          <w:w w:val="105"/>
          <w:sz w:val="18"/>
          <w:szCs w:val="18"/>
        </w:rPr>
        <w:t>Note:</w:t>
      </w:r>
      <w:r w:rsidRPr="00E82A9D">
        <w:rPr>
          <w:spacing w:val="42"/>
          <w:w w:val="105"/>
          <w:sz w:val="18"/>
          <w:szCs w:val="18"/>
        </w:rPr>
        <w:t xml:space="preserve"> </w:t>
      </w:r>
      <w:r w:rsidRPr="00E82A9D">
        <w:rPr>
          <w:w w:val="105"/>
          <w:sz w:val="18"/>
          <w:szCs w:val="18"/>
        </w:rPr>
        <w:t>Prices</w:t>
      </w:r>
      <w:r w:rsidRPr="00E82A9D">
        <w:rPr>
          <w:spacing w:val="22"/>
          <w:w w:val="105"/>
          <w:sz w:val="18"/>
          <w:szCs w:val="18"/>
        </w:rPr>
        <w:t xml:space="preserve"> </w:t>
      </w:r>
      <w:r w:rsidRPr="00E82A9D">
        <w:rPr>
          <w:w w:val="105"/>
          <w:sz w:val="18"/>
          <w:szCs w:val="18"/>
        </w:rPr>
        <w:t>are</w:t>
      </w:r>
      <w:r w:rsidRPr="00E82A9D">
        <w:rPr>
          <w:spacing w:val="22"/>
          <w:w w:val="105"/>
          <w:sz w:val="18"/>
          <w:szCs w:val="18"/>
        </w:rPr>
        <w:t xml:space="preserve"> </w:t>
      </w:r>
      <w:r w:rsidRPr="00E82A9D">
        <w:rPr>
          <w:w w:val="105"/>
          <w:sz w:val="18"/>
          <w:szCs w:val="18"/>
        </w:rPr>
        <w:t>adjusted</w:t>
      </w:r>
      <w:r w:rsidRPr="00E82A9D">
        <w:rPr>
          <w:spacing w:val="22"/>
          <w:w w:val="105"/>
          <w:sz w:val="18"/>
          <w:szCs w:val="18"/>
        </w:rPr>
        <w:t xml:space="preserve"> </w:t>
      </w:r>
      <w:r w:rsidRPr="00E82A9D">
        <w:rPr>
          <w:w w:val="105"/>
          <w:sz w:val="18"/>
          <w:szCs w:val="18"/>
        </w:rPr>
        <w:t>to</w:t>
      </w:r>
      <w:r w:rsidRPr="00E82A9D">
        <w:rPr>
          <w:spacing w:val="22"/>
          <w:w w:val="105"/>
          <w:sz w:val="18"/>
          <w:szCs w:val="18"/>
        </w:rPr>
        <w:t xml:space="preserve"> </w:t>
      </w:r>
      <w:r w:rsidRPr="00E82A9D">
        <w:rPr>
          <w:w w:val="105"/>
          <w:sz w:val="18"/>
          <w:szCs w:val="18"/>
        </w:rPr>
        <w:t>the</w:t>
      </w:r>
      <w:r w:rsidRPr="00E82A9D">
        <w:rPr>
          <w:spacing w:val="22"/>
          <w:w w:val="105"/>
          <w:sz w:val="18"/>
          <w:szCs w:val="18"/>
        </w:rPr>
        <w:t xml:space="preserve"> </w:t>
      </w:r>
      <w:r w:rsidRPr="00E82A9D">
        <w:rPr>
          <w:w w:val="105"/>
          <w:sz w:val="18"/>
          <w:szCs w:val="18"/>
        </w:rPr>
        <w:t>CPI</w:t>
      </w:r>
      <w:r w:rsidRPr="00E82A9D">
        <w:rPr>
          <w:spacing w:val="22"/>
          <w:w w:val="105"/>
          <w:sz w:val="18"/>
          <w:szCs w:val="18"/>
        </w:rPr>
        <w:t xml:space="preserve"> </w:t>
      </w:r>
      <w:r w:rsidRPr="00E82A9D">
        <w:rPr>
          <w:w w:val="105"/>
          <w:sz w:val="18"/>
          <w:szCs w:val="18"/>
        </w:rPr>
        <w:t>in</w:t>
      </w:r>
      <w:r w:rsidRPr="00E82A9D">
        <w:rPr>
          <w:spacing w:val="22"/>
          <w:w w:val="105"/>
          <w:sz w:val="18"/>
          <w:szCs w:val="18"/>
        </w:rPr>
        <w:t xml:space="preserve"> </w:t>
      </w:r>
      <w:r w:rsidRPr="00E82A9D">
        <w:rPr>
          <w:w w:val="105"/>
          <w:sz w:val="18"/>
          <w:szCs w:val="18"/>
        </w:rPr>
        <w:t>the</w:t>
      </w:r>
      <w:r w:rsidRPr="00E82A9D">
        <w:rPr>
          <w:spacing w:val="22"/>
          <w:w w:val="105"/>
          <w:sz w:val="18"/>
          <w:szCs w:val="18"/>
        </w:rPr>
        <w:t xml:space="preserve"> </w:t>
      </w:r>
      <w:r w:rsidRPr="00E82A9D">
        <w:rPr>
          <w:w w:val="105"/>
          <w:sz w:val="18"/>
          <w:szCs w:val="18"/>
        </w:rPr>
        <w:t>U.S.</w:t>
      </w:r>
      <w:r w:rsidRPr="00E82A9D">
        <w:rPr>
          <w:spacing w:val="22"/>
          <w:w w:val="105"/>
          <w:sz w:val="18"/>
          <w:szCs w:val="18"/>
        </w:rPr>
        <w:t xml:space="preserve"> </w:t>
      </w:r>
      <w:r w:rsidRPr="00E82A9D">
        <w:rPr>
          <w:w w:val="105"/>
          <w:sz w:val="18"/>
          <w:szCs w:val="18"/>
        </w:rPr>
        <w:t>in</w:t>
      </w:r>
      <w:r w:rsidRPr="00E82A9D">
        <w:rPr>
          <w:spacing w:val="22"/>
          <w:w w:val="105"/>
          <w:sz w:val="18"/>
          <w:szCs w:val="18"/>
        </w:rPr>
        <w:t xml:space="preserve"> </w:t>
      </w:r>
      <w:r w:rsidRPr="00E82A9D">
        <w:rPr>
          <w:w w:val="105"/>
          <w:sz w:val="18"/>
          <w:szCs w:val="18"/>
        </w:rPr>
        <w:t>1995.</w:t>
      </w:r>
      <w:r w:rsidRPr="00E82A9D">
        <w:rPr>
          <w:spacing w:val="42"/>
          <w:w w:val="105"/>
          <w:sz w:val="18"/>
          <w:szCs w:val="18"/>
        </w:rPr>
        <w:t xml:space="preserve"> </w:t>
      </w:r>
      <w:r w:rsidRPr="00E82A9D">
        <w:rPr>
          <w:w w:val="105"/>
          <w:sz w:val="18"/>
          <w:szCs w:val="18"/>
        </w:rPr>
        <w:t>See</w:t>
      </w:r>
      <w:r w:rsidRPr="00E82A9D">
        <w:rPr>
          <w:spacing w:val="22"/>
          <w:w w:val="105"/>
          <w:sz w:val="18"/>
          <w:szCs w:val="18"/>
        </w:rPr>
        <w:t xml:space="preserve"> </w:t>
      </w:r>
      <w:r w:rsidRPr="00E82A9D">
        <w:rPr>
          <w:w w:val="105"/>
          <w:sz w:val="18"/>
          <w:szCs w:val="18"/>
        </w:rPr>
        <w:t>the</w:t>
      </w:r>
      <w:r w:rsidRPr="00E82A9D">
        <w:rPr>
          <w:spacing w:val="22"/>
          <w:w w:val="105"/>
          <w:sz w:val="18"/>
          <w:szCs w:val="18"/>
        </w:rPr>
        <w:t xml:space="preserve"> </w:t>
      </w:r>
      <w:ins w:id="399" w:author="Author">
        <w:r w:rsidRPr="00E82A9D">
          <w:rPr>
            <w:w w:val="105"/>
            <w:sz w:val="18"/>
            <w:szCs w:val="18"/>
          </w:rPr>
          <w:t>details</w:t>
        </w:r>
      </w:ins>
      <w:del w:id="400" w:author="Author">
        <w:r w:rsidRPr="00E82A9D">
          <w:rPr>
            <w:w w:val="105"/>
            <w:sz w:val="18"/>
            <w:szCs w:val="18"/>
          </w:rPr>
          <w:delText>detail</w:delText>
        </w:r>
      </w:del>
      <w:r w:rsidRPr="00E82A9D">
        <w:rPr>
          <w:spacing w:val="22"/>
          <w:w w:val="105"/>
          <w:sz w:val="18"/>
          <w:szCs w:val="18"/>
        </w:rPr>
        <w:t xml:space="preserve"> </w:t>
      </w:r>
      <w:r w:rsidRPr="00E82A9D">
        <w:rPr>
          <w:w w:val="105"/>
          <w:sz w:val="18"/>
          <w:szCs w:val="18"/>
        </w:rPr>
        <w:t>in</w:t>
      </w:r>
      <w:r w:rsidRPr="00E82A9D">
        <w:rPr>
          <w:spacing w:val="22"/>
          <w:w w:val="105"/>
          <w:sz w:val="18"/>
          <w:szCs w:val="18"/>
        </w:rPr>
        <w:t xml:space="preserve"> </w:t>
      </w:r>
      <w:r w:rsidRPr="00E82A9D">
        <w:rPr>
          <w:w w:val="105"/>
          <w:sz w:val="18"/>
          <w:szCs w:val="18"/>
        </w:rPr>
        <w:t>Otani</w:t>
      </w:r>
      <w:r w:rsidRPr="00E82A9D">
        <w:rPr>
          <w:spacing w:val="22"/>
          <w:w w:val="105"/>
          <w:sz w:val="18"/>
          <w:szCs w:val="18"/>
        </w:rPr>
        <w:t xml:space="preserve"> </w:t>
      </w:r>
      <w:r w:rsidRPr="00E82A9D">
        <w:rPr>
          <w:w w:val="105"/>
          <w:sz w:val="18"/>
          <w:szCs w:val="18"/>
        </w:rPr>
        <w:t>and</w:t>
      </w:r>
      <w:r w:rsidRPr="00E82A9D">
        <w:rPr>
          <w:spacing w:val="22"/>
          <w:w w:val="105"/>
          <w:sz w:val="18"/>
          <w:szCs w:val="18"/>
        </w:rPr>
        <w:t xml:space="preserve"> </w:t>
      </w:r>
      <w:r w:rsidRPr="00E82A9D">
        <w:rPr>
          <w:w w:val="105"/>
          <w:sz w:val="18"/>
          <w:szCs w:val="18"/>
        </w:rPr>
        <w:t>Matsuda</w:t>
      </w:r>
      <w:r w:rsidRPr="00E82A9D">
        <w:rPr>
          <w:spacing w:val="22"/>
          <w:w w:val="105"/>
          <w:sz w:val="18"/>
          <w:szCs w:val="18"/>
        </w:rPr>
        <w:t xml:space="preserve"> </w:t>
      </w:r>
      <w:r w:rsidRPr="00E82A9D">
        <w:rPr>
          <w:spacing w:val="-2"/>
          <w:w w:val="105"/>
          <w:sz w:val="18"/>
          <w:szCs w:val="18"/>
        </w:rPr>
        <w:t>(2023).</w:t>
      </w:r>
    </w:p>
    <w:p w14:paraId="3A7D5AD9" w14:textId="77777777" w:rsidR="00EE0220" w:rsidRPr="00E82A9D" w:rsidRDefault="00EE0220" w:rsidP="00EE0220">
      <w:pPr>
        <w:ind w:left="100"/>
        <w:rPr>
          <w:rFonts w:ascii="Georgia"/>
          <w:spacing w:val="-2"/>
          <w:w w:val="105"/>
          <w:sz w:val="15"/>
        </w:rPr>
      </w:pPr>
    </w:p>
    <w:p w14:paraId="76131923" w14:textId="77777777" w:rsidR="00EE0220" w:rsidRPr="00E82A9D" w:rsidRDefault="00EE0220" w:rsidP="00EE0220">
      <w:pPr>
        <w:ind w:left="100"/>
        <w:rPr>
          <w:rFonts w:ascii="Georgia"/>
          <w:spacing w:val="-2"/>
          <w:w w:val="105"/>
          <w:sz w:val="15"/>
        </w:rPr>
      </w:pPr>
    </w:p>
    <w:p w14:paraId="4ACC874E" w14:textId="77777777" w:rsidR="00EE0220" w:rsidRPr="00E82A9D" w:rsidRDefault="00EE0220" w:rsidP="00EE0220">
      <w:pPr>
        <w:pStyle w:val="2"/>
        <w:numPr>
          <w:ilvl w:val="1"/>
          <w:numId w:val="1"/>
        </w:numPr>
        <w:tabs>
          <w:tab w:val="left" w:pos="695"/>
        </w:tabs>
        <w:ind w:hanging="595"/>
      </w:pPr>
      <w:r w:rsidRPr="00E82A9D">
        <w:rPr>
          <w:spacing w:val="-4"/>
        </w:rPr>
        <w:t>Industry</w:t>
      </w:r>
      <w:r w:rsidRPr="00E82A9D">
        <w:rPr>
          <w:spacing w:val="8"/>
        </w:rPr>
        <w:t xml:space="preserve"> </w:t>
      </w:r>
      <w:r w:rsidRPr="00E82A9D">
        <w:rPr>
          <w:spacing w:val="-2"/>
        </w:rPr>
        <w:t>Background</w:t>
      </w:r>
    </w:p>
    <w:p w14:paraId="236F94E1" w14:textId="77777777" w:rsidR="00EE0220" w:rsidRPr="00E82A9D" w:rsidRDefault="00EE0220" w:rsidP="00EE0220">
      <w:pPr>
        <w:pStyle w:val="a3"/>
        <w:spacing w:before="1"/>
        <w:rPr>
          <w:b/>
          <w:sz w:val="25"/>
        </w:rPr>
      </w:pPr>
    </w:p>
    <w:p w14:paraId="0AAF318A" w14:textId="144C758C" w:rsidR="00EE0220" w:rsidRPr="00E82A9D" w:rsidRDefault="00EE0220" w:rsidP="00EE0220">
      <w:pPr>
        <w:pStyle w:val="a3"/>
        <w:spacing w:before="6" w:line="424" w:lineRule="auto"/>
        <w:ind w:left="100" w:right="181"/>
        <w:jc w:val="both"/>
        <w:rPr>
          <w:w w:val="110"/>
          <w:sz w:val="20"/>
          <w:szCs w:val="20"/>
        </w:rPr>
      </w:pPr>
      <w:r w:rsidRPr="00E82A9D">
        <w:rPr>
          <w:w w:val="110"/>
          <w:sz w:val="20"/>
          <w:szCs w:val="20"/>
        </w:rPr>
        <w:t xml:space="preserve">We </w:t>
      </w:r>
      <w:ins w:id="401" w:author="Author">
        <w:r w:rsidRPr="00E82A9D">
          <w:rPr>
            <w:w w:val="110"/>
            <w:sz w:val="20"/>
            <w:szCs w:val="20"/>
          </w:rPr>
          <w:t xml:space="preserve">chronologically </w:t>
        </w:r>
      </w:ins>
      <w:commentRangeStart w:id="402"/>
      <w:commentRangeEnd w:id="402"/>
      <w:r w:rsidRPr="00E82A9D">
        <w:rPr>
          <w:w w:val="110"/>
          <w:sz w:val="20"/>
          <w:szCs w:val="20"/>
        </w:rPr>
        <w:commentReference w:id="402"/>
      </w:r>
      <w:r w:rsidRPr="00E82A9D">
        <w:rPr>
          <w:w w:val="110"/>
          <w:sz w:val="20"/>
          <w:szCs w:val="20"/>
        </w:rPr>
        <w:t xml:space="preserve">describe the </w:t>
      </w:r>
      <w:ins w:id="403" w:author="松田　琢磨" w:date="2023-10-15T11:44:00Z">
        <w:r w:rsidRPr="00E82A9D">
          <w:rPr>
            <w:w w:val="110"/>
            <w:sz w:val="20"/>
            <w:szCs w:val="20"/>
          </w:rPr>
          <w:t>industr</w:t>
        </w:r>
      </w:ins>
      <w:ins w:id="404" w:author="Author">
        <w:r w:rsidRPr="00E82A9D">
          <w:rPr>
            <w:w w:val="110"/>
            <w:sz w:val="20"/>
            <w:szCs w:val="20"/>
          </w:rPr>
          <w:t>ial</w:t>
        </w:r>
      </w:ins>
      <w:del w:id="405" w:author="Author">
        <w:r w:rsidRPr="00E82A9D">
          <w:rPr>
            <w:w w:val="110"/>
            <w:sz w:val="20"/>
            <w:szCs w:val="20"/>
          </w:rPr>
          <w:delText>y</w:delText>
        </w:r>
      </w:del>
      <w:del w:id="406" w:author="松田　琢磨" w:date="2023-10-15T11:44:00Z">
        <w:r w:rsidRPr="00E82A9D">
          <w:rPr>
            <w:w w:val="110"/>
            <w:sz w:val="20"/>
            <w:szCs w:val="20"/>
          </w:rPr>
          <w:delText>industry</w:delText>
        </w:r>
      </w:del>
      <w:r w:rsidRPr="00E82A9D">
        <w:rPr>
          <w:w w:val="110"/>
          <w:sz w:val="20"/>
          <w:szCs w:val="20"/>
        </w:rPr>
        <w:t xml:space="preserve"> background between 1966 and 2022</w:t>
      </w:r>
      <w:del w:id="407" w:author="Author">
        <w:r w:rsidRPr="00E82A9D">
          <w:rPr>
            <w:w w:val="110"/>
            <w:sz w:val="20"/>
            <w:szCs w:val="20"/>
          </w:rPr>
          <w:delText xml:space="preserve"> chronologically</w:delText>
        </w:r>
      </w:del>
      <w:r w:rsidRPr="00E82A9D">
        <w:rPr>
          <w:w w:val="110"/>
          <w:sz w:val="20"/>
          <w:szCs w:val="20"/>
        </w:rPr>
        <w:t xml:space="preserve"> by focusing on </w:t>
      </w:r>
      <w:ins w:id="408" w:author="Author">
        <w:r w:rsidRPr="00E82A9D">
          <w:rPr>
            <w:w w:val="110"/>
            <w:sz w:val="20"/>
            <w:szCs w:val="20"/>
          </w:rPr>
          <w:t>fi</w:t>
        </w:r>
      </w:ins>
      <w:del w:id="409" w:author="Author">
        <w:r w:rsidRPr="00E82A9D">
          <w:rPr>
            <w:w w:val="110"/>
            <w:sz w:val="20"/>
            <w:szCs w:val="20"/>
          </w:rPr>
          <w:delText>ﬁ</w:delText>
        </w:r>
      </w:del>
      <w:r w:rsidRPr="00E82A9D">
        <w:rPr>
          <w:w w:val="110"/>
          <w:sz w:val="20"/>
          <w:szCs w:val="20"/>
        </w:rPr>
        <w:t>rm</w:t>
      </w:r>
      <w:del w:id="410" w:author="Author">
        <w:r w:rsidRPr="00E82A9D">
          <w:rPr>
            <w:w w:val="110"/>
            <w:sz w:val="20"/>
            <w:szCs w:val="20"/>
          </w:rPr>
          <w:delText>s’</w:delText>
        </w:r>
      </w:del>
      <w:r w:rsidRPr="00E82A9D">
        <w:rPr>
          <w:w w:val="110"/>
          <w:sz w:val="20"/>
          <w:szCs w:val="20"/>
        </w:rPr>
        <w:t xml:space="preserve"> mergers. As mentioned earlier, we </w:t>
      </w:r>
      <w:ins w:id="411" w:author="松田　琢磨" w:date="2023-10-15T11:44:00Z">
        <w:r w:rsidRPr="00E82A9D">
          <w:rPr>
            <w:w w:val="110"/>
            <w:sz w:val="20"/>
            <w:szCs w:val="20"/>
          </w:rPr>
          <w:t>divide</w:t>
        </w:r>
      </w:ins>
      <w:ins w:id="412" w:author="Author">
        <w:r w:rsidRPr="00E82A9D">
          <w:rPr>
            <w:w w:val="110"/>
            <w:sz w:val="20"/>
            <w:szCs w:val="20"/>
          </w:rPr>
          <w:t>d</w:t>
        </w:r>
      </w:ins>
      <w:del w:id="413" w:author="松田　琢磨" w:date="2023-10-15T11:44:00Z">
        <w:r w:rsidRPr="00E82A9D">
          <w:rPr>
            <w:w w:val="110"/>
            <w:sz w:val="20"/>
            <w:szCs w:val="20"/>
          </w:rPr>
          <w:delText>divide</w:delText>
        </w:r>
      </w:del>
      <w:r w:rsidRPr="00E82A9D">
        <w:rPr>
          <w:w w:val="110"/>
          <w:sz w:val="20"/>
          <w:szCs w:val="20"/>
        </w:rPr>
        <w:t xml:space="preserve"> the entire period into three distinct regimes—1966–1990, 1991–2005, and 2006–2022—aligned with </w:t>
      </w:r>
      <w:del w:id="414" w:author="Author">
        <w:r w:rsidRPr="00E82A9D">
          <w:rPr>
            <w:w w:val="110"/>
            <w:sz w:val="20"/>
            <w:szCs w:val="20"/>
          </w:rPr>
          <w:delText xml:space="preserve">the </w:delText>
        </w:r>
      </w:del>
      <w:r w:rsidRPr="00E82A9D">
        <w:rPr>
          <w:w w:val="110"/>
          <w:sz w:val="20"/>
          <w:szCs w:val="20"/>
        </w:rPr>
        <w:t>institutional background and data sources. In the subsequent merger lists, we deliberately retain the original ﬁrm names for each regime’s data, despite potential inconsistencies across these datasets.</w:t>
      </w:r>
    </w:p>
    <w:p w14:paraId="7E0C3EA4" w14:textId="77777777" w:rsidR="00EE0220" w:rsidRPr="00E82A9D" w:rsidRDefault="00EE0220" w:rsidP="00EE0220">
      <w:pPr>
        <w:spacing w:before="9"/>
        <w:ind w:left="390"/>
        <w:jc w:val="both"/>
      </w:pPr>
    </w:p>
    <w:p w14:paraId="36CC0CAB" w14:textId="77777777" w:rsidR="00EE0220" w:rsidRPr="00E82A9D" w:rsidRDefault="00EE0220" w:rsidP="00EE0220">
      <w:pPr>
        <w:spacing w:before="9"/>
        <w:ind w:left="390"/>
        <w:jc w:val="both"/>
      </w:pPr>
    </w:p>
    <w:p w14:paraId="4D0ED5F6" w14:textId="7F67B7B0" w:rsidR="00EE0220" w:rsidRPr="00E82A9D" w:rsidRDefault="00EE0220" w:rsidP="00EE0220">
      <w:pPr>
        <w:pStyle w:val="a3"/>
        <w:spacing w:before="10"/>
        <w:ind w:left="3029"/>
        <w:jc w:val="both"/>
      </w:pPr>
      <w:r w:rsidRPr="00E82A9D">
        <w:rPr>
          <w:w w:val="105"/>
        </w:rPr>
        <w:t>Table</w:t>
      </w:r>
      <w:r w:rsidRPr="00E82A9D">
        <w:rPr>
          <w:spacing w:val="20"/>
          <w:w w:val="105"/>
        </w:rPr>
        <w:t xml:space="preserve"> </w:t>
      </w:r>
      <w:r w:rsidRPr="00E82A9D">
        <w:rPr>
          <w:w w:val="105"/>
        </w:rPr>
        <w:t>1:</w:t>
      </w:r>
      <w:r w:rsidRPr="00E82A9D">
        <w:rPr>
          <w:spacing w:val="43"/>
          <w:w w:val="105"/>
        </w:rPr>
        <w:t xml:space="preserve"> </w:t>
      </w:r>
      <w:r w:rsidRPr="00E82A9D">
        <w:rPr>
          <w:w w:val="105"/>
        </w:rPr>
        <w:t>Merger</w:t>
      </w:r>
      <w:r w:rsidRPr="00E82A9D">
        <w:rPr>
          <w:spacing w:val="21"/>
          <w:w w:val="105"/>
        </w:rPr>
        <w:t xml:space="preserve"> </w:t>
      </w:r>
      <w:r w:rsidRPr="00E82A9D">
        <w:rPr>
          <w:w w:val="105"/>
        </w:rPr>
        <w:t>list:</w:t>
      </w:r>
      <w:r w:rsidRPr="00E82A9D">
        <w:rPr>
          <w:spacing w:val="43"/>
          <w:w w:val="105"/>
        </w:rPr>
        <w:t xml:space="preserve"> </w:t>
      </w:r>
      <w:r w:rsidRPr="00E82A9D">
        <w:rPr>
          <w:w w:val="105"/>
        </w:rPr>
        <w:t>CIY</w:t>
      </w:r>
      <w:r w:rsidRPr="00E82A9D">
        <w:rPr>
          <w:spacing w:val="20"/>
          <w:w w:val="105"/>
        </w:rPr>
        <w:t xml:space="preserve"> </w:t>
      </w:r>
      <w:r w:rsidRPr="00E82A9D">
        <w:rPr>
          <w:w w:val="105"/>
        </w:rPr>
        <w:t>(1966</w:t>
      </w:r>
      <w:r w:rsidR="00DF116D" w:rsidRPr="00E82A9D">
        <w:rPr>
          <w:w w:val="110"/>
          <w:sz w:val="20"/>
          <w:szCs w:val="20"/>
        </w:rPr>
        <w:t>–</w:t>
      </w:r>
      <w:r w:rsidRPr="00E82A9D">
        <w:rPr>
          <w:spacing w:val="-2"/>
          <w:w w:val="105"/>
        </w:rPr>
        <w:t>1990)</w:t>
      </w:r>
    </w:p>
    <w:p w14:paraId="4D33100A" w14:textId="77777777" w:rsidR="00EE0220" w:rsidRPr="00E82A9D" w:rsidRDefault="00EE0220" w:rsidP="00EE0220">
      <w:pPr>
        <w:pStyle w:val="a3"/>
        <w:rPr>
          <w:sz w:val="20"/>
        </w:rPr>
      </w:pPr>
    </w:p>
    <w:tbl>
      <w:tblPr>
        <w:tblStyle w:val="TableNormal0"/>
        <w:tblW w:w="0" w:type="auto"/>
        <w:tblInd w:w="1691" w:type="dxa"/>
        <w:tblLayout w:type="fixed"/>
        <w:tblLook w:val="01E0" w:firstRow="1" w:lastRow="1" w:firstColumn="1" w:lastColumn="1" w:noHBand="0" w:noVBand="0"/>
      </w:tblPr>
      <w:tblGrid>
        <w:gridCol w:w="450"/>
        <w:gridCol w:w="2719"/>
        <w:gridCol w:w="2141"/>
        <w:gridCol w:w="620"/>
      </w:tblGrid>
      <w:tr w:rsidR="00E82A9D" w:rsidRPr="00E82A9D" w14:paraId="70EBCD44" w14:textId="77777777" w:rsidTr="00271A55">
        <w:trPr>
          <w:trHeight w:val="317"/>
        </w:trPr>
        <w:tc>
          <w:tcPr>
            <w:tcW w:w="450" w:type="dxa"/>
            <w:tcBorders>
              <w:top w:val="single" w:sz="8" w:space="0" w:color="231F20"/>
              <w:bottom w:val="single" w:sz="4" w:space="0" w:color="231F20"/>
            </w:tcBorders>
          </w:tcPr>
          <w:p w14:paraId="3AFB2906" w14:textId="77777777" w:rsidR="00EE0220" w:rsidRPr="00E82A9D" w:rsidRDefault="00EE0220" w:rsidP="00271A55">
            <w:pPr>
              <w:pStyle w:val="TableParagraph"/>
              <w:spacing w:before="37" w:line="240" w:lineRule="auto"/>
              <w:ind w:left="99" w:right="99"/>
              <w:jc w:val="center"/>
              <w:rPr>
                <w:sz w:val="19"/>
              </w:rPr>
            </w:pPr>
            <w:r w:rsidRPr="00E82A9D">
              <w:rPr>
                <w:spacing w:val="-5"/>
                <w:w w:val="110"/>
                <w:sz w:val="19"/>
              </w:rPr>
              <w:t>ID</w:t>
            </w:r>
          </w:p>
        </w:tc>
        <w:tc>
          <w:tcPr>
            <w:tcW w:w="2719" w:type="dxa"/>
            <w:tcBorders>
              <w:top w:val="single" w:sz="8" w:space="0" w:color="231F20"/>
              <w:bottom w:val="single" w:sz="4" w:space="0" w:color="231F20"/>
            </w:tcBorders>
          </w:tcPr>
          <w:p w14:paraId="50619967" w14:textId="77777777" w:rsidR="00EE0220" w:rsidRPr="00E82A9D" w:rsidRDefault="00EE0220" w:rsidP="00271A55">
            <w:pPr>
              <w:pStyle w:val="TableParagraph"/>
              <w:spacing w:before="37" w:line="240" w:lineRule="auto"/>
              <w:rPr>
                <w:sz w:val="19"/>
              </w:rPr>
            </w:pPr>
            <w:r w:rsidRPr="00E82A9D">
              <w:rPr>
                <w:spacing w:val="-2"/>
                <w:w w:val="105"/>
                <w:sz w:val="19"/>
              </w:rPr>
              <w:t>Seller</w:t>
            </w:r>
          </w:p>
        </w:tc>
        <w:tc>
          <w:tcPr>
            <w:tcW w:w="2141" w:type="dxa"/>
            <w:tcBorders>
              <w:top w:val="single" w:sz="8" w:space="0" w:color="231F20"/>
              <w:bottom w:val="single" w:sz="4" w:space="0" w:color="231F20"/>
            </w:tcBorders>
          </w:tcPr>
          <w:p w14:paraId="4B46F689" w14:textId="77777777" w:rsidR="00EE0220" w:rsidRPr="00E82A9D" w:rsidRDefault="00EE0220" w:rsidP="00271A55">
            <w:pPr>
              <w:pStyle w:val="TableParagraph"/>
              <w:spacing w:before="37" w:line="240" w:lineRule="auto"/>
              <w:ind w:left="117"/>
              <w:rPr>
                <w:sz w:val="19"/>
              </w:rPr>
            </w:pPr>
            <w:r w:rsidRPr="00E82A9D">
              <w:rPr>
                <w:spacing w:val="-2"/>
                <w:w w:val="110"/>
                <w:sz w:val="19"/>
              </w:rPr>
              <w:t>Buyer</w:t>
            </w:r>
          </w:p>
        </w:tc>
        <w:tc>
          <w:tcPr>
            <w:tcW w:w="620" w:type="dxa"/>
            <w:tcBorders>
              <w:top w:val="single" w:sz="8" w:space="0" w:color="231F20"/>
              <w:bottom w:val="single" w:sz="4" w:space="0" w:color="231F20"/>
            </w:tcBorders>
          </w:tcPr>
          <w:p w14:paraId="7C6CB1BE" w14:textId="77777777" w:rsidR="00EE0220" w:rsidRPr="00E82A9D" w:rsidRDefault="00EE0220" w:rsidP="00271A55">
            <w:pPr>
              <w:pStyle w:val="TableParagraph"/>
              <w:spacing w:before="37" w:line="240" w:lineRule="auto"/>
              <w:ind w:left="97" w:right="92"/>
              <w:jc w:val="center"/>
              <w:rPr>
                <w:sz w:val="19"/>
              </w:rPr>
            </w:pPr>
            <w:r w:rsidRPr="00E82A9D">
              <w:rPr>
                <w:spacing w:val="-4"/>
                <w:w w:val="110"/>
                <w:sz w:val="19"/>
              </w:rPr>
              <w:t>Year</w:t>
            </w:r>
          </w:p>
        </w:tc>
      </w:tr>
      <w:tr w:rsidR="00E82A9D" w:rsidRPr="00E82A9D" w14:paraId="221AC98E" w14:textId="77777777" w:rsidTr="00271A55">
        <w:trPr>
          <w:trHeight w:val="284"/>
        </w:trPr>
        <w:tc>
          <w:tcPr>
            <w:tcW w:w="450" w:type="dxa"/>
            <w:tcBorders>
              <w:top w:val="single" w:sz="4" w:space="0" w:color="231F20"/>
            </w:tcBorders>
          </w:tcPr>
          <w:p w14:paraId="212EA4AA" w14:textId="77777777" w:rsidR="00EE0220" w:rsidRPr="00E82A9D" w:rsidRDefault="00EE0220" w:rsidP="00271A55">
            <w:pPr>
              <w:pStyle w:val="TableParagraph"/>
              <w:spacing w:before="39" w:line="240" w:lineRule="auto"/>
              <w:ind w:left="121"/>
              <w:jc w:val="center"/>
              <w:rPr>
                <w:sz w:val="19"/>
              </w:rPr>
            </w:pPr>
            <w:r w:rsidRPr="00E82A9D">
              <w:rPr>
                <w:w w:val="101"/>
                <w:sz w:val="19"/>
              </w:rPr>
              <w:t>1</w:t>
            </w:r>
          </w:p>
        </w:tc>
        <w:tc>
          <w:tcPr>
            <w:tcW w:w="2719" w:type="dxa"/>
            <w:tcBorders>
              <w:top w:val="single" w:sz="4" w:space="0" w:color="231F20"/>
            </w:tcBorders>
          </w:tcPr>
          <w:p w14:paraId="156FC415" w14:textId="77777777" w:rsidR="00EE0220" w:rsidRPr="00E82A9D" w:rsidRDefault="00EE0220" w:rsidP="00271A55">
            <w:pPr>
              <w:pStyle w:val="TableParagraph"/>
              <w:spacing w:before="39" w:line="240" w:lineRule="auto"/>
              <w:rPr>
                <w:sz w:val="19"/>
              </w:rPr>
            </w:pPr>
            <w:r w:rsidRPr="00E82A9D">
              <w:rPr>
                <w:w w:val="105"/>
                <w:sz w:val="19"/>
              </w:rPr>
              <w:t>Moore-McCormack</w:t>
            </w:r>
            <w:r w:rsidRPr="00E82A9D">
              <w:rPr>
                <w:spacing w:val="21"/>
                <w:w w:val="105"/>
                <w:sz w:val="19"/>
              </w:rPr>
              <w:t xml:space="preserve"> </w:t>
            </w:r>
            <w:r w:rsidRPr="00E82A9D">
              <w:rPr>
                <w:w w:val="105"/>
                <w:sz w:val="19"/>
              </w:rPr>
              <w:t>Lines</w:t>
            </w:r>
            <w:r w:rsidRPr="00E82A9D">
              <w:rPr>
                <w:spacing w:val="21"/>
                <w:w w:val="105"/>
                <w:sz w:val="19"/>
              </w:rPr>
              <w:t xml:space="preserve"> </w:t>
            </w:r>
            <w:r w:rsidRPr="00E82A9D">
              <w:rPr>
                <w:spacing w:val="-5"/>
                <w:w w:val="105"/>
                <w:sz w:val="19"/>
              </w:rPr>
              <w:t>Inc</w:t>
            </w:r>
          </w:p>
        </w:tc>
        <w:tc>
          <w:tcPr>
            <w:tcW w:w="2141" w:type="dxa"/>
            <w:tcBorders>
              <w:top w:val="single" w:sz="4" w:space="0" w:color="231F20"/>
            </w:tcBorders>
          </w:tcPr>
          <w:p w14:paraId="7BC2278D" w14:textId="77777777" w:rsidR="00EE0220" w:rsidRPr="00E82A9D" w:rsidRDefault="00EE0220" w:rsidP="00271A55">
            <w:pPr>
              <w:pStyle w:val="TableParagraph"/>
              <w:spacing w:before="39" w:line="240" w:lineRule="auto"/>
              <w:ind w:left="117"/>
              <w:rPr>
                <w:sz w:val="19"/>
              </w:rPr>
            </w:pPr>
            <w:r w:rsidRPr="00E82A9D">
              <w:rPr>
                <w:w w:val="110"/>
                <w:sz w:val="19"/>
              </w:rPr>
              <w:t>United</w:t>
            </w:r>
            <w:r w:rsidRPr="00E82A9D">
              <w:rPr>
                <w:spacing w:val="21"/>
                <w:w w:val="110"/>
                <w:sz w:val="19"/>
              </w:rPr>
              <w:t xml:space="preserve"> </w:t>
            </w:r>
            <w:r w:rsidRPr="00E82A9D">
              <w:rPr>
                <w:w w:val="110"/>
                <w:sz w:val="19"/>
              </w:rPr>
              <w:t>States</w:t>
            </w:r>
            <w:r w:rsidRPr="00E82A9D">
              <w:rPr>
                <w:spacing w:val="22"/>
                <w:w w:val="110"/>
                <w:sz w:val="19"/>
              </w:rPr>
              <w:t xml:space="preserve"> </w:t>
            </w:r>
            <w:r w:rsidRPr="00E82A9D">
              <w:rPr>
                <w:spacing w:val="-2"/>
                <w:w w:val="110"/>
                <w:sz w:val="19"/>
              </w:rPr>
              <w:t>Lines</w:t>
            </w:r>
          </w:p>
        </w:tc>
        <w:tc>
          <w:tcPr>
            <w:tcW w:w="620" w:type="dxa"/>
            <w:tcBorders>
              <w:top w:val="single" w:sz="4" w:space="0" w:color="231F20"/>
            </w:tcBorders>
          </w:tcPr>
          <w:p w14:paraId="627448D4" w14:textId="77777777" w:rsidR="00EE0220" w:rsidRPr="00E82A9D" w:rsidRDefault="00EE0220" w:rsidP="00271A55">
            <w:pPr>
              <w:pStyle w:val="TableParagraph"/>
              <w:spacing w:before="39" w:line="240" w:lineRule="auto"/>
              <w:ind w:left="97" w:right="92"/>
              <w:jc w:val="center"/>
              <w:rPr>
                <w:sz w:val="19"/>
              </w:rPr>
            </w:pPr>
            <w:r w:rsidRPr="00E82A9D">
              <w:rPr>
                <w:spacing w:val="-4"/>
                <w:sz w:val="19"/>
              </w:rPr>
              <w:t>1970</w:t>
            </w:r>
          </w:p>
        </w:tc>
      </w:tr>
      <w:tr w:rsidR="00E82A9D" w:rsidRPr="00E82A9D" w14:paraId="7AB0B445" w14:textId="77777777" w:rsidTr="00271A55">
        <w:trPr>
          <w:trHeight w:val="232"/>
        </w:trPr>
        <w:tc>
          <w:tcPr>
            <w:tcW w:w="450" w:type="dxa"/>
          </w:tcPr>
          <w:p w14:paraId="78B30C92" w14:textId="77777777" w:rsidR="00EE0220" w:rsidRPr="00E82A9D" w:rsidRDefault="00EE0220" w:rsidP="00271A55">
            <w:pPr>
              <w:pStyle w:val="TableParagraph"/>
              <w:ind w:left="121"/>
              <w:jc w:val="center"/>
              <w:rPr>
                <w:sz w:val="19"/>
              </w:rPr>
            </w:pPr>
            <w:r w:rsidRPr="00E82A9D">
              <w:rPr>
                <w:w w:val="101"/>
                <w:sz w:val="19"/>
              </w:rPr>
              <w:t>2</w:t>
            </w:r>
          </w:p>
        </w:tc>
        <w:tc>
          <w:tcPr>
            <w:tcW w:w="2719" w:type="dxa"/>
          </w:tcPr>
          <w:p w14:paraId="07F641E4" w14:textId="77777777" w:rsidR="00EE0220" w:rsidRPr="00E82A9D" w:rsidRDefault="00EE0220" w:rsidP="00271A55">
            <w:pPr>
              <w:pStyle w:val="TableParagraph"/>
              <w:rPr>
                <w:sz w:val="19"/>
              </w:rPr>
            </w:pPr>
            <w:r w:rsidRPr="00E82A9D">
              <w:rPr>
                <w:spacing w:val="-5"/>
                <w:w w:val="110"/>
                <w:sz w:val="19"/>
              </w:rPr>
              <w:t>OCL</w:t>
            </w:r>
          </w:p>
        </w:tc>
        <w:tc>
          <w:tcPr>
            <w:tcW w:w="2141" w:type="dxa"/>
          </w:tcPr>
          <w:p w14:paraId="0D4A7D41" w14:textId="77777777" w:rsidR="00EE0220" w:rsidRPr="00E82A9D" w:rsidRDefault="00EE0220" w:rsidP="00271A55">
            <w:pPr>
              <w:pStyle w:val="TableParagraph"/>
              <w:ind w:left="117"/>
              <w:rPr>
                <w:sz w:val="19"/>
              </w:rPr>
            </w:pPr>
            <w:r w:rsidRPr="00E82A9D">
              <w:rPr>
                <w:w w:val="110"/>
                <w:sz w:val="19"/>
              </w:rPr>
              <w:t>P&amp;O</w:t>
            </w:r>
            <w:r w:rsidRPr="00E82A9D">
              <w:rPr>
                <w:spacing w:val="12"/>
                <w:w w:val="110"/>
                <w:sz w:val="19"/>
              </w:rPr>
              <w:t xml:space="preserve"> </w:t>
            </w:r>
            <w:r w:rsidRPr="00E82A9D">
              <w:rPr>
                <w:spacing w:val="-2"/>
                <w:w w:val="110"/>
                <w:sz w:val="19"/>
              </w:rPr>
              <w:t>Containers</w:t>
            </w:r>
          </w:p>
        </w:tc>
        <w:tc>
          <w:tcPr>
            <w:tcW w:w="620" w:type="dxa"/>
          </w:tcPr>
          <w:p w14:paraId="7DB3EDA4" w14:textId="77777777" w:rsidR="00EE0220" w:rsidRPr="00E82A9D" w:rsidRDefault="00EE0220" w:rsidP="00271A55">
            <w:pPr>
              <w:pStyle w:val="TableParagraph"/>
              <w:ind w:left="97" w:right="91"/>
              <w:jc w:val="center"/>
              <w:rPr>
                <w:sz w:val="19"/>
              </w:rPr>
            </w:pPr>
            <w:r w:rsidRPr="00E82A9D">
              <w:rPr>
                <w:spacing w:val="-4"/>
                <w:sz w:val="19"/>
              </w:rPr>
              <w:t>1986</w:t>
            </w:r>
          </w:p>
        </w:tc>
      </w:tr>
      <w:tr w:rsidR="00E82A9D" w:rsidRPr="00E82A9D" w14:paraId="3BA3D41E" w14:textId="77777777" w:rsidTr="00271A55">
        <w:trPr>
          <w:trHeight w:val="232"/>
        </w:trPr>
        <w:tc>
          <w:tcPr>
            <w:tcW w:w="450" w:type="dxa"/>
          </w:tcPr>
          <w:p w14:paraId="6800B978" w14:textId="77777777" w:rsidR="00EE0220" w:rsidRPr="00E82A9D" w:rsidRDefault="00EE0220" w:rsidP="00271A55">
            <w:pPr>
              <w:pStyle w:val="TableParagraph"/>
              <w:ind w:left="121"/>
              <w:jc w:val="center"/>
              <w:rPr>
                <w:sz w:val="19"/>
              </w:rPr>
            </w:pPr>
            <w:r w:rsidRPr="00E82A9D">
              <w:rPr>
                <w:w w:val="101"/>
                <w:sz w:val="19"/>
              </w:rPr>
              <w:t>3</w:t>
            </w:r>
          </w:p>
        </w:tc>
        <w:tc>
          <w:tcPr>
            <w:tcW w:w="2719" w:type="dxa"/>
          </w:tcPr>
          <w:p w14:paraId="7ED81AEA" w14:textId="77777777" w:rsidR="00EE0220" w:rsidRPr="00E82A9D" w:rsidRDefault="00EE0220" w:rsidP="00271A55">
            <w:pPr>
              <w:pStyle w:val="TableParagraph"/>
              <w:rPr>
                <w:sz w:val="19"/>
              </w:rPr>
            </w:pPr>
            <w:r w:rsidRPr="00E82A9D">
              <w:rPr>
                <w:w w:val="105"/>
                <w:sz w:val="19"/>
              </w:rPr>
              <w:t>Franco-Belgian</w:t>
            </w:r>
            <w:r w:rsidRPr="00E82A9D">
              <w:rPr>
                <w:spacing w:val="34"/>
                <w:w w:val="105"/>
                <w:sz w:val="19"/>
              </w:rPr>
              <w:t xml:space="preserve"> </w:t>
            </w:r>
            <w:r w:rsidRPr="00E82A9D">
              <w:rPr>
                <w:spacing w:val="-2"/>
                <w:w w:val="105"/>
                <w:sz w:val="19"/>
              </w:rPr>
              <w:t>Services</w:t>
            </w:r>
          </w:p>
        </w:tc>
        <w:tc>
          <w:tcPr>
            <w:tcW w:w="2141" w:type="dxa"/>
          </w:tcPr>
          <w:p w14:paraId="438D798B" w14:textId="77777777" w:rsidR="00EE0220" w:rsidRPr="00E82A9D" w:rsidRDefault="00EE0220" w:rsidP="00271A55">
            <w:pPr>
              <w:pStyle w:val="TableParagraph"/>
              <w:ind w:left="117"/>
              <w:rPr>
                <w:sz w:val="19"/>
              </w:rPr>
            </w:pPr>
            <w:r w:rsidRPr="00E82A9D">
              <w:rPr>
                <w:spacing w:val="-2"/>
                <w:w w:val="105"/>
                <w:sz w:val="19"/>
              </w:rPr>
              <w:t>Maersk</w:t>
            </w:r>
          </w:p>
        </w:tc>
        <w:tc>
          <w:tcPr>
            <w:tcW w:w="620" w:type="dxa"/>
          </w:tcPr>
          <w:p w14:paraId="257CB120" w14:textId="77777777" w:rsidR="00EE0220" w:rsidRPr="00E82A9D" w:rsidRDefault="00EE0220" w:rsidP="00271A55">
            <w:pPr>
              <w:pStyle w:val="TableParagraph"/>
              <w:ind w:left="97" w:right="92"/>
              <w:jc w:val="center"/>
              <w:rPr>
                <w:sz w:val="19"/>
              </w:rPr>
            </w:pPr>
            <w:r w:rsidRPr="00E82A9D">
              <w:rPr>
                <w:spacing w:val="-4"/>
                <w:sz w:val="19"/>
              </w:rPr>
              <w:t>1986</w:t>
            </w:r>
          </w:p>
        </w:tc>
      </w:tr>
      <w:tr w:rsidR="00E82A9D" w:rsidRPr="00E82A9D" w14:paraId="744FD7EF" w14:textId="77777777" w:rsidTr="00271A55">
        <w:trPr>
          <w:trHeight w:val="232"/>
        </w:trPr>
        <w:tc>
          <w:tcPr>
            <w:tcW w:w="450" w:type="dxa"/>
          </w:tcPr>
          <w:p w14:paraId="170D6548" w14:textId="77777777" w:rsidR="00EE0220" w:rsidRPr="00E82A9D" w:rsidRDefault="00EE0220" w:rsidP="00271A55">
            <w:pPr>
              <w:pStyle w:val="TableParagraph"/>
              <w:ind w:left="121"/>
              <w:jc w:val="center"/>
              <w:rPr>
                <w:sz w:val="19"/>
              </w:rPr>
            </w:pPr>
            <w:r w:rsidRPr="00E82A9D">
              <w:rPr>
                <w:w w:val="101"/>
                <w:sz w:val="19"/>
              </w:rPr>
              <w:t>4</w:t>
            </w:r>
          </w:p>
        </w:tc>
        <w:tc>
          <w:tcPr>
            <w:tcW w:w="2719" w:type="dxa"/>
          </w:tcPr>
          <w:p w14:paraId="77F34196" w14:textId="77777777" w:rsidR="00EE0220" w:rsidRPr="00E82A9D" w:rsidRDefault="00EE0220" w:rsidP="00271A55">
            <w:pPr>
              <w:pStyle w:val="TableParagraph"/>
              <w:rPr>
                <w:sz w:val="19"/>
              </w:rPr>
            </w:pPr>
            <w:r w:rsidRPr="00E82A9D">
              <w:rPr>
                <w:w w:val="105"/>
                <w:sz w:val="19"/>
              </w:rPr>
              <w:t>Y-S</w:t>
            </w:r>
            <w:r w:rsidRPr="00E82A9D">
              <w:rPr>
                <w:spacing w:val="7"/>
                <w:w w:val="105"/>
                <w:sz w:val="19"/>
              </w:rPr>
              <w:t xml:space="preserve"> </w:t>
            </w:r>
            <w:r w:rsidRPr="00E82A9D">
              <w:rPr>
                <w:spacing w:val="-4"/>
                <w:w w:val="105"/>
                <w:sz w:val="19"/>
              </w:rPr>
              <w:t>Line</w:t>
            </w:r>
          </w:p>
        </w:tc>
        <w:tc>
          <w:tcPr>
            <w:tcW w:w="2141" w:type="dxa"/>
          </w:tcPr>
          <w:p w14:paraId="4A280DCE" w14:textId="77777777" w:rsidR="00EE0220" w:rsidRPr="00E82A9D" w:rsidRDefault="00EE0220" w:rsidP="00271A55">
            <w:pPr>
              <w:pStyle w:val="TableParagraph"/>
              <w:ind w:left="117"/>
              <w:rPr>
                <w:sz w:val="19"/>
              </w:rPr>
            </w:pPr>
            <w:r w:rsidRPr="00E82A9D">
              <w:rPr>
                <w:spacing w:val="-5"/>
                <w:w w:val="105"/>
                <w:sz w:val="19"/>
              </w:rPr>
              <w:t>NLS</w:t>
            </w:r>
          </w:p>
        </w:tc>
        <w:tc>
          <w:tcPr>
            <w:tcW w:w="620" w:type="dxa"/>
          </w:tcPr>
          <w:p w14:paraId="7DA66A7A" w14:textId="77777777" w:rsidR="00EE0220" w:rsidRPr="00E82A9D" w:rsidRDefault="00EE0220" w:rsidP="00271A55">
            <w:pPr>
              <w:pStyle w:val="TableParagraph"/>
              <w:ind w:left="97" w:right="91"/>
              <w:jc w:val="center"/>
              <w:rPr>
                <w:sz w:val="19"/>
              </w:rPr>
            </w:pPr>
            <w:r w:rsidRPr="00E82A9D">
              <w:rPr>
                <w:spacing w:val="-4"/>
                <w:sz w:val="19"/>
              </w:rPr>
              <w:t>1988</w:t>
            </w:r>
          </w:p>
        </w:tc>
      </w:tr>
      <w:tr w:rsidR="00E82A9D" w:rsidRPr="00E82A9D" w14:paraId="0117A242" w14:textId="77777777" w:rsidTr="00271A55">
        <w:trPr>
          <w:trHeight w:val="232"/>
        </w:trPr>
        <w:tc>
          <w:tcPr>
            <w:tcW w:w="450" w:type="dxa"/>
          </w:tcPr>
          <w:p w14:paraId="361BD15A" w14:textId="77777777" w:rsidR="00EE0220" w:rsidRPr="00E82A9D" w:rsidRDefault="00EE0220" w:rsidP="00271A55">
            <w:pPr>
              <w:pStyle w:val="TableParagraph"/>
              <w:ind w:left="121"/>
              <w:jc w:val="center"/>
              <w:rPr>
                <w:sz w:val="19"/>
              </w:rPr>
            </w:pPr>
            <w:r w:rsidRPr="00E82A9D">
              <w:rPr>
                <w:w w:val="101"/>
                <w:sz w:val="19"/>
              </w:rPr>
              <w:t>5</w:t>
            </w:r>
          </w:p>
        </w:tc>
        <w:tc>
          <w:tcPr>
            <w:tcW w:w="2719" w:type="dxa"/>
          </w:tcPr>
          <w:p w14:paraId="643B4854" w14:textId="77777777" w:rsidR="00EE0220" w:rsidRPr="00E82A9D" w:rsidRDefault="00EE0220" w:rsidP="00271A55">
            <w:pPr>
              <w:pStyle w:val="TableParagraph"/>
              <w:rPr>
                <w:sz w:val="19"/>
              </w:rPr>
            </w:pPr>
            <w:r w:rsidRPr="00E82A9D">
              <w:rPr>
                <w:w w:val="115"/>
                <w:sz w:val="19"/>
              </w:rPr>
              <w:t>Japan</w:t>
            </w:r>
            <w:r w:rsidRPr="00E82A9D">
              <w:rPr>
                <w:spacing w:val="16"/>
                <w:w w:val="115"/>
                <w:sz w:val="19"/>
              </w:rPr>
              <w:t xml:space="preserve"> </w:t>
            </w:r>
            <w:r w:rsidRPr="00E82A9D">
              <w:rPr>
                <w:spacing w:val="-4"/>
                <w:w w:val="115"/>
                <w:sz w:val="19"/>
              </w:rPr>
              <w:t>Line</w:t>
            </w:r>
          </w:p>
        </w:tc>
        <w:tc>
          <w:tcPr>
            <w:tcW w:w="2141" w:type="dxa"/>
          </w:tcPr>
          <w:p w14:paraId="5152A82A" w14:textId="77777777" w:rsidR="00EE0220" w:rsidRPr="00E82A9D" w:rsidRDefault="00EE0220" w:rsidP="00271A55">
            <w:pPr>
              <w:pStyle w:val="TableParagraph"/>
              <w:ind w:left="117"/>
              <w:rPr>
                <w:sz w:val="19"/>
              </w:rPr>
            </w:pPr>
            <w:r w:rsidRPr="00E82A9D">
              <w:rPr>
                <w:spacing w:val="-5"/>
                <w:w w:val="105"/>
                <w:sz w:val="19"/>
              </w:rPr>
              <w:t>NLS</w:t>
            </w:r>
          </w:p>
        </w:tc>
        <w:tc>
          <w:tcPr>
            <w:tcW w:w="620" w:type="dxa"/>
          </w:tcPr>
          <w:p w14:paraId="6B0A3171" w14:textId="77777777" w:rsidR="00EE0220" w:rsidRPr="00E82A9D" w:rsidRDefault="00EE0220" w:rsidP="00271A55">
            <w:pPr>
              <w:pStyle w:val="TableParagraph"/>
              <w:ind w:left="97" w:right="91"/>
              <w:jc w:val="center"/>
              <w:rPr>
                <w:sz w:val="19"/>
              </w:rPr>
            </w:pPr>
            <w:r w:rsidRPr="00E82A9D">
              <w:rPr>
                <w:spacing w:val="-4"/>
                <w:sz w:val="19"/>
              </w:rPr>
              <w:t>1988</w:t>
            </w:r>
          </w:p>
        </w:tc>
      </w:tr>
      <w:tr w:rsidR="00E82A9D" w:rsidRPr="00E82A9D" w14:paraId="3CEDBE80" w14:textId="77777777" w:rsidTr="00271A55">
        <w:trPr>
          <w:trHeight w:val="232"/>
        </w:trPr>
        <w:tc>
          <w:tcPr>
            <w:tcW w:w="450" w:type="dxa"/>
          </w:tcPr>
          <w:p w14:paraId="02B8682A" w14:textId="77777777" w:rsidR="00EE0220" w:rsidRPr="00E82A9D" w:rsidRDefault="00EE0220" w:rsidP="00271A55">
            <w:pPr>
              <w:pStyle w:val="TableParagraph"/>
              <w:ind w:left="121"/>
              <w:jc w:val="center"/>
              <w:rPr>
                <w:sz w:val="19"/>
              </w:rPr>
            </w:pPr>
            <w:r w:rsidRPr="00E82A9D">
              <w:rPr>
                <w:w w:val="101"/>
                <w:sz w:val="19"/>
              </w:rPr>
              <w:t>6</w:t>
            </w:r>
          </w:p>
        </w:tc>
        <w:tc>
          <w:tcPr>
            <w:tcW w:w="2719" w:type="dxa"/>
          </w:tcPr>
          <w:p w14:paraId="7780D0D9" w14:textId="77777777" w:rsidR="00EE0220" w:rsidRPr="00E82A9D" w:rsidRDefault="00EE0220" w:rsidP="00271A55">
            <w:pPr>
              <w:pStyle w:val="TableParagraph"/>
              <w:rPr>
                <w:sz w:val="19"/>
              </w:rPr>
            </w:pPr>
            <w:r w:rsidRPr="00E82A9D">
              <w:rPr>
                <w:spacing w:val="-5"/>
                <w:w w:val="105"/>
                <w:sz w:val="19"/>
              </w:rPr>
              <w:t>KSC</w:t>
            </w:r>
          </w:p>
        </w:tc>
        <w:tc>
          <w:tcPr>
            <w:tcW w:w="2141" w:type="dxa"/>
          </w:tcPr>
          <w:p w14:paraId="23D90603" w14:textId="77777777" w:rsidR="00EE0220" w:rsidRPr="00E82A9D" w:rsidRDefault="00EE0220" w:rsidP="00271A55">
            <w:pPr>
              <w:pStyle w:val="TableParagraph"/>
              <w:ind w:left="117"/>
              <w:rPr>
                <w:sz w:val="19"/>
              </w:rPr>
            </w:pPr>
            <w:r w:rsidRPr="00E82A9D">
              <w:rPr>
                <w:spacing w:val="-2"/>
                <w:w w:val="110"/>
                <w:sz w:val="19"/>
              </w:rPr>
              <w:t>Hanjin</w:t>
            </w:r>
          </w:p>
        </w:tc>
        <w:tc>
          <w:tcPr>
            <w:tcW w:w="620" w:type="dxa"/>
          </w:tcPr>
          <w:p w14:paraId="57C85EE8" w14:textId="77777777" w:rsidR="00EE0220" w:rsidRPr="00E82A9D" w:rsidRDefault="00EE0220" w:rsidP="00271A55">
            <w:pPr>
              <w:pStyle w:val="TableParagraph"/>
              <w:ind w:left="97" w:right="91"/>
              <w:jc w:val="center"/>
              <w:rPr>
                <w:sz w:val="19"/>
              </w:rPr>
            </w:pPr>
            <w:r w:rsidRPr="00E82A9D">
              <w:rPr>
                <w:spacing w:val="-4"/>
                <w:sz w:val="19"/>
              </w:rPr>
              <w:t>1988</w:t>
            </w:r>
          </w:p>
        </w:tc>
      </w:tr>
      <w:tr w:rsidR="00E82A9D" w:rsidRPr="00E82A9D" w14:paraId="579DAFB8" w14:textId="77777777" w:rsidTr="00271A55">
        <w:trPr>
          <w:trHeight w:val="232"/>
        </w:trPr>
        <w:tc>
          <w:tcPr>
            <w:tcW w:w="450" w:type="dxa"/>
          </w:tcPr>
          <w:p w14:paraId="07B214A3" w14:textId="77777777" w:rsidR="00EE0220" w:rsidRPr="00E82A9D" w:rsidRDefault="00EE0220" w:rsidP="00271A55">
            <w:pPr>
              <w:pStyle w:val="TableParagraph"/>
              <w:ind w:left="121"/>
              <w:jc w:val="center"/>
              <w:rPr>
                <w:sz w:val="19"/>
              </w:rPr>
            </w:pPr>
            <w:r w:rsidRPr="00E82A9D">
              <w:rPr>
                <w:w w:val="101"/>
                <w:sz w:val="19"/>
              </w:rPr>
              <w:t>7</w:t>
            </w:r>
          </w:p>
        </w:tc>
        <w:tc>
          <w:tcPr>
            <w:tcW w:w="2719" w:type="dxa"/>
          </w:tcPr>
          <w:p w14:paraId="55CE666A" w14:textId="77777777" w:rsidR="00EE0220" w:rsidRPr="00E82A9D" w:rsidRDefault="00EE0220" w:rsidP="00271A55">
            <w:pPr>
              <w:pStyle w:val="TableParagraph"/>
              <w:rPr>
                <w:sz w:val="19"/>
              </w:rPr>
            </w:pPr>
            <w:r w:rsidRPr="00E82A9D">
              <w:rPr>
                <w:w w:val="110"/>
                <w:sz w:val="19"/>
              </w:rPr>
              <w:t>Finland</w:t>
            </w:r>
            <w:r w:rsidRPr="00E82A9D">
              <w:rPr>
                <w:spacing w:val="23"/>
                <w:w w:val="110"/>
                <w:sz w:val="19"/>
              </w:rPr>
              <w:t xml:space="preserve"> </w:t>
            </w:r>
            <w:r w:rsidRPr="00E82A9D">
              <w:rPr>
                <w:spacing w:val="-2"/>
                <w:w w:val="110"/>
                <w:sz w:val="19"/>
              </w:rPr>
              <w:t>Steamship</w:t>
            </w:r>
          </w:p>
        </w:tc>
        <w:tc>
          <w:tcPr>
            <w:tcW w:w="2141" w:type="dxa"/>
          </w:tcPr>
          <w:p w14:paraId="6A3BC8FF" w14:textId="77777777" w:rsidR="00EE0220" w:rsidRPr="00E82A9D" w:rsidRDefault="00EE0220" w:rsidP="00271A55">
            <w:pPr>
              <w:pStyle w:val="TableParagraph"/>
              <w:ind w:left="117"/>
              <w:rPr>
                <w:sz w:val="19"/>
              </w:rPr>
            </w:pPr>
            <w:proofErr w:type="spellStart"/>
            <w:r w:rsidRPr="00E82A9D">
              <w:rPr>
                <w:spacing w:val="-2"/>
                <w:w w:val="110"/>
                <w:sz w:val="19"/>
              </w:rPr>
              <w:t>Finnlines</w:t>
            </w:r>
            <w:proofErr w:type="spellEnd"/>
          </w:p>
        </w:tc>
        <w:tc>
          <w:tcPr>
            <w:tcW w:w="620" w:type="dxa"/>
          </w:tcPr>
          <w:p w14:paraId="129ACC56" w14:textId="77777777" w:rsidR="00EE0220" w:rsidRPr="00E82A9D" w:rsidRDefault="00EE0220" w:rsidP="00271A55">
            <w:pPr>
              <w:pStyle w:val="TableParagraph"/>
              <w:ind w:left="97" w:right="91"/>
              <w:jc w:val="center"/>
              <w:rPr>
                <w:sz w:val="19"/>
              </w:rPr>
            </w:pPr>
            <w:r w:rsidRPr="00E82A9D">
              <w:rPr>
                <w:spacing w:val="-4"/>
                <w:sz w:val="19"/>
              </w:rPr>
              <w:t>1990</w:t>
            </w:r>
          </w:p>
        </w:tc>
      </w:tr>
      <w:tr w:rsidR="00E82A9D" w:rsidRPr="00E82A9D" w14:paraId="2AAF1518" w14:textId="77777777" w:rsidTr="00271A55">
        <w:trPr>
          <w:trHeight w:val="265"/>
        </w:trPr>
        <w:tc>
          <w:tcPr>
            <w:tcW w:w="450" w:type="dxa"/>
            <w:tcBorders>
              <w:bottom w:val="single" w:sz="8" w:space="0" w:color="231F20"/>
            </w:tcBorders>
          </w:tcPr>
          <w:p w14:paraId="576B13B0" w14:textId="77777777" w:rsidR="00EE0220" w:rsidRPr="00E82A9D" w:rsidRDefault="00EE0220" w:rsidP="00271A55">
            <w:pPr>
              <w:pStyle w:val="TableParagraph"/>
              <w:ind w:left="121"/>
              <w:jc w:val="center"/>
              <w:rPr>
                <w:sz w:val="19"/>
              </w:rPr>
            </w:pPr>
            <w:r w:rsidRPr="00E82A9D">
              <w:rPr>
                <w:w w:val="101"/>
                <w:sz w:val="19"/>
              </w:rPr>
              <w:t>8</w:t>
            </w:r>
          </w:p>
        </w:tc>
        <w:tc>
          <w:tcPr>
            <w:tcW w:w="2719" w:type="dxa"/>
            <w:tcBorders>
              <w:bottom w:val="single" w:sz="8" w:space="0" w:color="231F20"/>
            </w:tcBorders>
          </w:tcPr>
          <w:p w14:paraId="41DF2BB7" w14:textId="77777777" w:rsidR="00EE0220" w:rsidRPr="00E82A9D" w:rsidRDefault="00EE0220" w:rsidP="00271A55">
            <w:pPr>
              <w:pStyle w:val="TableParagraph"/>
              <w:rPr>
                <w:sz w:val="19"/>
              </w:rPr>
            </w:pPr>
            <w:proofErr w:type="spellStart"/>
            <w:r w:rsidRPr="00E82A9D">
              <w:rPr>
                <w:w w:val="115"/>
                <w:sz w:val="19"/>
              </w:rPr>
              <w:t>Atlanttraﬁk</w:t>
            </w:r>
            <w:proofErr w:type="spellEnd"/>
            <w:r w:rsidRPr="00E82A9D">
              <w:rPr>
                <w:w w:val="115"/>
                <w:sz w:val="19"/>
              </w:rPr>
              <w:t>/Barber</w:t>
            </w:r>
            <w:r w:rsidRPr="00E82A9D">
              <w:rPr>
                <w:spacing w:val="-1"/>
                <w:w w:val="115"/>
                <w:sz w:val="19"/>
              </w:rPr>
              <w:t xml:space="preserve"> </w:t>
            </w:r>
            <w:r w:rsidRPr="00E82A9D">
              <w:rPr>
                <w:w w:val="115"/>
                <w:sz w:val="19"/>
              </w:rPr>
              <w:t xml:space="preserve">Blue </w:t>
            </w:r>
            <w:r w:rsidRPr="00E82A9D">
              <w:rPr>
                <w:spacing w:val="-5"/>
                <w:w w:val="115"/>
                <w:sz w:val="19"/>
              </w:rPr>
              <w:t>Sea</w:t>
            </w:r>
          </w:p>
        </w:tc>
        <w:tc>
          <w:tcPr>
            <w:tcW w:w="2141" w:type="dxa"/>
            <w:tcBorders>
              <w:bottom w:val="single" w:sz="8" w:space="0" w:color="231F20"/>
            </w:tcBorders>
          </w:tcPr>
          <w:p w14:paraId="299CF116" w14:textId="77777777" w:rsidR="00EE0220" w:rsidRPr="00E82A9D" w:rsidRDefault="00EE0220" w:rsidP="00271A55">
            <w:pPr>
              <w:pStyle w:val="TableParagraph"/>
              <w:ind w:left="117"/>
              <w:rPr>
                <w:sz w:val="19"/>
              </w:rPr>
            </w:pPr>
            <w:r w:rsidRPr="00E82A9D">
              <w:rPr>
                <w:sz w:val="19"/>
              </w:rPr>
              <w:t>Wilhelmsen</w:t>
            </w:r>
            <w:r w:rsidRPr="00E82A9D">
              <w:rPr>
                <w:spacing w:val="59"/>
                <w:sz w:val="19"/>
              </w:rPr>
              <w:t xml:space="preserve"> </w:t>
            </w:r>
            <w:r w:rsidRPr="00E82A9D">
              <w:rPr>
                <w:sz w:val="19"/>
              </w:rPr>
              <w:t>Lines</w:t>
            </w:r>
            <w:r w:rsidRPr="00E82A9D">
              <w:rPr>
                <w:spacing w:val="60"/>
                <w:sz w:val="19"/>
              </w:rPr>
              <w:t xml:space="preserve"> </w:t>
            </w:r>
            <w:r w:rsidRPr="00E82A9D">
              <w:rPr>
                <w:spacing w:val="-5"/>
                <w:sz w:val="19"/>
              </w:rPr>
              <w:t>A/S</w:t>
            </w:r>
          </w:p>
        </w:tc>
        <w:tc>
          <w:tcPr>
            <w:tcW w:w="620" w:type="dxa"/>
            <w:tcBorders>
              <w:bottom w:val="single" w:sz="8" w:space="0" w:color="231F20"/>
            </w:tcBorders>
          </w:tcPr>
          <w:p w14:paraId="04D99829" w14:textId="77777777" w:rsidR="00EE0220" w:rsidRPr="00E82A9D" w:rsidRDefault="00EE0220" w:rsidP="00271A55">
            <w:pPr>
              <w:pStyle w:val="TableParagraph"/>
              <w:ind w:left="97" w:right="92"/>
              <w:jc w:val="center"/>
              <w:rPr>
                <w:sz w:val="19"/>
              </w:rPr>
            </w:pPr>
            <w:r w:rsidRPr="00E82A9D">
              <w:rPr>
                <w:spacing w:val="-4"/>
                <w:sz w:val="19"/>
              </w:rPr>
              <w:t>1990</w:t>
            </w:r>
          </w:p>
        </w:tc>
      </w:tr>
    </w:tbl>
    <w:p w14:paraId="19C8F60A" w14:textId="77777777" w:rsidR="00EE0220" w:rsidRPr="00E82A9D" w:rsidRDefault="00EE0220" w:rsidP="00EE0220">
      <w:pPr>
        <w:pStyle w:val="a3"/>
        <w:rPr>
          <w:sz w:val="18"/>
        </w:rPr>
      </w:pPr>
    </w:p>
    <w:p w14:paraId="4D939993" w14:textId="77777777" w:rsidR="00EE0220" w:rsidRPr="00E82A9D" w:rsidRDefault="00EE0220" w:rsidP="00EE0220">
      <w:pPr>
        <w:pStyle w:val="a3"/>
        <w:rPr>
          <w:sz w:val="18"/>
        </w:rPr>
      </w:pPr>
    </w:p>
    <w:p w14:paraId="3277823B" w14:textId="77777777" w:rsidR="00EE0220" w:rsidRPr="00E82A9D" w:rsidRDefault="00EE0220" w:rsidP="00DF116D">
      <w:pPr>
        <w:pStyle w:val="a3"/>
        <w:spacing w:before="6" w:line="424" w:lineRule="auto"/>
        <w:ind w:left="100" w:right="181" w:firstLine="290"/>
        <w:jc w:val="both"/>
      </w:pPr>
    </w:p>
    <w:p w14:paraId="206148C0" w14:textId="77777777" w:rsidR="00DF116D" w:rsidRPr="00E82A9D" w:rsidRDefault="00DF116D" w:rsidP="00DF116D">
      <w:pPr>
        <w:pStyle w:val="a3"/>
        <w:spacing w:before="6" w:line="424" w:lineRule="auto"/>
        <w:ind w:left="100" w:right="181" w:firstLine="290"/>
        <w:jc w:val="both"/>
      </w:pPr>
    </w:p>
    <w:p w14:paraId="2DCBE581" w14:textId="371FD8EE" w:rsidR="00EE0220" w:rsidRPr="00E82A9D" w:rsidRDefault="00EE0220" w:rsidP="00EE0220">
      <w:pPr>
        <w:pStyle w:val="a3"/>
        <w:spacing w:before="1"/>
        <w:ind w:left="3045"/>
        <w:jc w:val="both"/>
      </w:pPr>
      <w:r w:rsidRPr="00E82A9D">
        <w:rPr>
          <w:w w:val="105"/>
        </w:rPr>
        <w:lastRenderedPageBreak/>
        <w:t>Table</w:t>
      </w:r>
      <w:r w:rsidRPr="00E82A9D">
        <w:rPr>
          <w:spacing w:val="18"/>
          <w:w w:val="105"/>
        </w:rPr>
        <w:t xml:space="preserve"> </w:t>
      </w:r>
      <w:r w:rsidRPr="00E82A9D">
        <w:rPr>
          <w:w w:val="105"/>
        </w:rPr>
        <w:t>2:</w:t>
      </w:r>
      <w:r w:rsidRPr="00E82A9D">
        <w:rPr>
          <w:spacing w:val="41"/>
          <w:w w:val="105"/>
        </w:rPr>
        <w:t xml:space="preserve"> </w:t>
      </w:r>
      <w:r w:rsidRPr="00E82A9D">
        <w:rPr>
          <w:w w:val="105"/>
        </w:rPr>
        <w:t>Merger</w:t>
      </w:r>
      <w:r w:rsidRPr="00E82A9D">
        <w:rPr>
          <w:spacing w:val="19"/>
          <w:w w:val="105"/>
        </w:rPr>
        <w:t xml:space="preserve"> </w:t>
      </w:r>
      <w:r w:rsidRPr="00E82A9D">
        <w:rPr>
          <w:w w:val="105"/>
        </w:rPr>
        <w:t>list:</w:t>
      </w:r>
      <w:r w:rsidRPr="00E82A9D">
        <w:rPr>
          <w:spacing w:val="41"/>
          <w:w w:val="105"/>
        </w:rPr>
        <w:t xml:space="preserve"> </w:t>
      </w:r>
      <w:r w:rsidRPr="00E82A9D">
        <w:rPr>
          <w:w w:val="105"/>
        </w:rPr>
        <w:t>IHS</w:t>
      </w:r>
      <w:r w:rsidRPr="00E82A9D">
        <w:rPr>
          <w:spacing w:val="19"/>
          <w:w w:val="105"/>
        </w:rPr>
        <w:t xml:space="preserve"> </w:t>
      </w:r>
      <w:r w:rsidRPr="00E82A9D">
        <w:rPr>
          <w:w w:val="105"/>
        </w:rPr>
        <w:t>(1991</w:t>
      </w:r>
      <w:r w:rsidR="00DF116D" w:rsidRPr="00E82A9D">
        <w:rPr>
          <w:w w:val="110"/>
          <w:sz w:val="20"/>
          <w:szCs w:val="20"/>
        </w:rPr>
        <w:t>–</w:t>
      </w:r>
      <w:r w:rsidRPr="00E82A9D">
        <w:rPr>
          <w:spacing w:val="-2"/>
          <w:w w:val="105"/>
        </w:rPr>
        <w:t>2005)</w:t>
      </w:r>
    </w:p>
    <w:p w14:paraId="02305810" w14:textId="77777777" w:rsidR="00EE0220" w:rsidRPr="00E82A9D" w:rsidRDefault="00EE0220" w:rsidP="00EE0220">
      <w:pPr>
        <w:pStyle w:val="a3"/>
        <w:rPr>
          <w:sz w:val="20"/>
        </w:rPr>
      </w:pPr>
    </w:p>
    <w:tbl>
      <w:tblPr>
        <w:tblStyle w:val="TableNormal0"/>
        <w:tblW w:w="0" w:type="auto"/>
        <w:tblInd w:w="277" w:type="dxa"/>
        <w:tblLayout w:type="fixed"/>
        <w:tblLook w:val="01E0" w:firstRow="1" w:lastRow="1" w:firstColumn="1" w:lastColumn="1" w:noHBand="0" w:noVBand="0"/>
      </w:tblPr>
      <w:tblGrid>
        <w:gridCol w:w="450"/>
        <w:gridCol w:w="3910"/>
        <w:gridCol w:w="3779"/>
        <w:gridCol w:w="621"/>
      </w:tblGrid>
      <w:tr w:rsidR="00E82A9D" w:rsidRPr="00E82A9D" w14:paraId="107712A0" w14:textId="77777777" w:rsidTr="00271A55">
        <w:trPr>
          <w:trHeight w:val="317"/>
        </w:trPr>
        <w:tc>
          <w:tcPr>
            <w:tcW w:w="450" w:type="dxa"/>
            <w:tcBorders>
              <w:top w:val="single" w:sz="8" w:space="0" w:color="231F20"/>
              <w:bottom w:val="single" w:sz="4" w:space="0" w:color="231F20"/>
            </w:tcBorders>
          </w:tcPr>
          <w:p w14:paraId="13AF1B42" w14:textId="77777777" w:rsidR="00EE0220" w:rsidRPr="00E82A9D" w:rsidRDefault="00EE0220" w:rsidP="00271A55">
            <w:pPr>
              <w:pStyle w:val="TableParagraph"/>
              <w:spacing w:before="37" w:line="240" w:lineRule="auto"/>
              <w:ind w:left="0" w:right="113"/>
              <w:jc w:val="right"/>
              <w:rPr>
                <w:sz w:val="19"/>
              </w:rPr>
            </w:pPr>
            <w:r w:rsidRPr="00E82A9D">
              <w:rPr>
                <w:spacing w:val="-5"/>
                <w:w w:val="110"/>
                <w:sz w:val="19"/>
              </w:rPr>
              <w:t>ID</w:t>
            </w:r>
          </w:p>
        </w:tc>
        <w:tc>
          <w:tcPr>
            <w:tcW w:w="3910" w:type="dxa"/>
            <w:tcBorders>
              <w:top w:val="single" w:sz="8" w:space="0" w:color="231F20"/>
              <w:bottom w:val="single" w:sz="4" w:space="0" w:color="231F20"/>
            </w:tcBorders>
          </w:tcPr>
          <w:p w14:paraId="3FB5645B" w14:textId="77777777" w:rsidR="00EE0220" w:rsidRPr="00E82A9D" w:rsidRDefault="00EE0220" w:rsidP="00271A55">
            <w:pPr>
              <w:pStyle w:val="TableParagraph"/>
              <w:spacing w:before="37" w:line="240" w:lineRule="auto"/>
              <w:rPr>
                <w:sz w:val="19"/>
              </w:rPr>
            </w:pPr>
            <w:r w:rsidRPr="00E82A9D">
              <w:rPr>
                <w:spacing w:val="-2"/>
                <w:w w:val="105"/>
                <w:sz w:val="19"/>
              </w:rPr>
              <w:t>Seller</w:t>
            </w:r>
          </w:p>
        </w:tc>
        <w:tc>
          <w:tcPr>
            <w:tcW w:w="3779" w:type="dxa"/>
            <w:tcBorders>
              <w:top w:val="single" w:sz="8" w:space="0" w:color="231F20"/>
              <w:bottom w:val="single" w:sz="4" w:space="0" w:color="231F20"/>
            </w:tcBorders>
          </w:tcPr>
          <w:p w14:paraId="2CD7DC70" w14:textId="77777777" w:rsidR="00EE0220" w:rsidRPr="00E82A9D" w:rsidRDefault="00EE0220" w:rsidP="00271A55">
            <w:pPr>
              <w:pStyle w:val="TableParagraph"/>
              <w:spacing w:before="37" w:line="240" w:lineRule="auto"/>
              <w:rPr>
                <w:sz w:val="19"/>
              </w:rPr>
            </w:pPr>
            <w:r w:rsidRPr="00E82A9D">
              <w:rPr>
                <w:spacing w:val="-2"/>
                <w:w w:val="110"/>
                <w:sz w:val="19"/>
              </w:rPr>
              <w:t>Buyer</w:t>
            </w:r>
          </w:p>
        </w:tc>
        <w:tc>
          <w:tcPr>
            <w:tcW w:w="621" w:type="dxa"/>
            <w:tcBorders>
              <w:top w:val="single" w:sz="8" w:space="0" w:color="231F20"/>
              <w:bottom w:val="single" w:sz="4" w:space="0" w:color="231F20"/>
            </w:tcBorders>
          </w:tcPr>
          <w:p w14:paraId="7030854F" w14:textId="77777777" w:rsidR="00EE0220" w:rsidRPr="00E82A9D" w:rsidRDefault="00EE0220" w:rsidP="00271A55">
            <w:pPr>
              <w:pStyle w:val="TableParagraph"/>
              <w:spacing w:before="37" w:line="240" w:lineRule="auto"/>
              <w:ind w:left="0" w:right="114"/>
              <w:jc w:val="right"/>
              <w:rPr>
                <w:sz w:val="19"/>
              </w:rPr>
            </w:pPr>
            <w:r w:rsidRPr="00E82A9D">
              <w:rPr>
                <w:spacing w:val="-4"/>
                <w:w w:val="110"/>
                <w:sz w:val="19"/>
              </w:rPr>
              <w:t>Year</w:t>
            </w:r>
          </w:p>
        </w:tc>
      </w:tr>
      <w:tr w:rsidR="00E82A9D" w:rsidRPr="00E82A9D" w14:paraId="182A27CD" w14:textId="77777777" w:rsidTr="00271A55">
        <w:trPr>
          <w:trHeight w:val="284"/>
        </w:trPr>
        <w:tc>
          <w:tcPr>
            <w:tcW w:w="450" w:type="dxa"/>
            <w:tcBorders>
              <w:top w:val="single" w:sz="4" w:space="0" w:color="231F20"/>
            </w:tcBorders>
          </w:tcPr>
          <w:p w14:paraId="43123F65" w14:textId="77777777" w:rsidR="00EE0220" w:rsidRPr="00E82A9D" w:rsidRDefault="00EE0220" w:rsidP="00271A55">
            <w:pPr>
              <w:pStyle w:val="TableParagraph"/>
              <w:spacing w:before="39" w:line="240" w:lineRule="auto"/>
              <w:ind w:left="0" w:right="113"/>
              <w:jc w:val="right"/>
              <w:rPr>
                <w:sz w:val="19"/>
              </w:rPr>
            </w:pPr>
            <w:r w:rsidRPr="00E82A9D">
              <w:rPr>
                <w:w w:val="101"/>
                <w:sz w:val="19"/>
              </w:rPr>
              <w:t>1</w:t>
            </w:r>
          </w:p>
        </w:tc>
        <w:tc>
          <w:tcPr>
            <w:tcW w:w="3910" w:type="dxa"/>
            <w:tcBorders>
              <w:top w:val="single" w:sz="4" w:space="0" w:color="231F20"/>
            </w:tcBorders>
          </w:tcPr>
          <w:p w14:paraId="2E16D32B" w14:textId="77777777" w:rsidR="00EE0220" w:rsidRPr="00E82A9D" w:rsidRDefault="00EE0220" w:rsidP="00271A55">
            <w:pPr>
              <w:pStyle w:val="TableParagraph"/>
              <w:spacing w:before="39" w:line="240" w:lineRule="auto"/>
              <w:rPr>
                <w:sz w:val="19"/>
              </w:rPr>
            </w:pPr>
            <w:r w:rsidRPr="00E82A9D">
              <w:rPr>
                <w:w w:val="110"/>
                <w:sz w:val="19"/>
              </w:rPr>
              <w:t>BUSAN</w:t>
            </w:r>
            <w:r w:rsidRPr="00E82A9D">
              <w:rPr>
                <w:spacing w:val="5"/>
                <w:w w:val="110"/>
                <w:sz w:val="19"/>
              </w:rPr>
              <w:t xml:space="preserve"> </w:t>
            </w:r>
            <w:r w:rsidRPr="00E82A9D">
              <w:rPr>
                <w:w w:val="110"/>
                <w:sz w:val="19"/>
              </w:rPr>
              <w:t>SHIPPING</w:t>
            </w:r>
            <w:r w:rsidRPr="00E82A9D">
              <w:rPr>
                <w:spacing w:val="6"/>
                <w:w w:val="110"/>
                <w:sz w:val="19"/>
              </w:rPr>
              <w:t xml:space="preserve"> </w:t>
            </w:r>
            <w:r w:rsidRPr="00E82A9D">
              <w:rPr>
                <w:w w:val="110"/>
                <w:sz w:val="19"/>
              </w:rPr>
              <w:t>CO</w:t>
            </w:r>
            <w:r w:rsidRPr="00E82A9D">
              <w:rPr>
                <w:spacing w:val="5"/>
                <w:w w:val="110"/>
                <w:sz w:val="19"/>
              </w:rPr>
              <w:t xml:space="preserve"> </w:t>
            </w:r>
            <w:r w:rsidRPr="00E82A9D">
              <w:rPr>
                <w:spacing w:val="-5"/>
                <w:w w:val="110"/>
                <w:sz w:val="19"/>
              </w:rPr>
              <w:t>LTD</w:t>
            </w:r>
          </w:p>
        </w:tc>
        <w:tc>
          <w:tcPr>
            <w:tcW w:w="3779" w:type="dxa"/>
            <w:tcBorders>
              <w:top w:val="single" w:sz="4" w:space="0" w:color="231F20"/>
            </w:tcBorders>
          </w:tcPr>
          <w:p w14:paraId="3CAFEB6B" w14:textId="77777777" w:rsidR="00EE0220" w:rsidRPr="00E82A9D" w:rsidRDefault="00EE0220" w:rsidP="00271A55">
            <w:pPr>
              <w:pStyle w:val="TableParagraph"/>
              <w:spacing w:before="39" w:line="240" w:lineRule="auto"/>
              <w:ind w:left="117"/>
              <w:rPr>
                <w:sz w:val="19"/>
              </w:rPr>
            </w:pPr>
            <w:r w:rsidRPr="00E82A9D">
              <w:rPr>
                <w:w w:val="105"/>
                <w:sz w:val="19"/>
              </w:rPr>
              <w:t>EUROSEAS</w:t>
            </w:r>
            <w:r w:rsidRPr="00E82A9D">
              <w:rPr>
                <w:spacing w:val="32"/>
                <w:w w:val="110"/>
                <w:sz w:val="19"/>
              </w:rPr>
              <w:t xml:space="preserve"> </w:t>
            </w:r>
            <w:r w:rsidRPr="00E82A9D">
              <w:rPr>
                <w:spacing w:val="-5"/>
                <w:w w:val="110"/>
                <w:sz w:val="19"/>
              </w:rPr>
              <w:t>LTD</w:t>
            </w:r>
          </w:p>
        </w:tc>
        <w:tc>
          <w:tcPr>
            <w:tcW w:w="621" w:type="dxa"/>
            <w:tcBorders>
              <w:top w:val="single" w:sz="4" w:space="0" w:color="231F20"/>
            </w:tcBorders>
          </w:tcPr>
          <w:p w14:paraId="43E736B2" w14:textId="77777777" w:rsidR="00EE0220" w:rsidRPr="00E82A9D" w:rsidRDefault="00EE0220" w:rsidP="00271A55">
            <w:pPr>
              <w:pStyle w:val="TableParagraph"/>
              <w:spacing w:before="39" w:line="240" w:lineRule="auto"/>
              <w:ind w:left="0" w:right="114"/>
              <w:jc w:val="right"/>
              <w:rPr>
                <w:sz w:val="19"/>
              </w:rPr>
            </w:pPr>
            <w:r w:rsidRPr="00E82A9D">
              <w:rPr>
                <w:spacing w:val="-4"/>
                <w:sz w:val="19"/>
              </w:rPr>
              <w:t>1994</w:t>
            </w:r>
          </w:p>
        </w:tc>
      </w:tr>
      <w:tr w:rsidR="00E82A9D" w:rsidRPr="00E82A9D" w14:paraId="316FFC64" w14:textId="77777777" w:rsidTr="00271A55">
        <w:trPr>
          <w:trHeight w:val="232"/>
        </w:trPr>
        <w:tc>
          <w:tcPr>
            <w:tcW w:w="450" w:type="dxa"/>
          </w:tcPr>
          <w:p w14:paraId="2445B4D9" w14:textId="77777777" w:rsidR="00EE0220" w:rsidRPr="00E82A9D" w:rsidRDefault="00EE0220" w:rsidP="00271A55">
            <w:pPr>
              <w:pStyle w:val="TableParagraph"/>
              <w:ind w:left="0" w:right="113"/>
              <w:jc w:val="right"/>
              <w:rPr>
                <w:sz w:val="19"/>
              </w:rPr>
            </w:pPr>
            <w:r w:rsidRPr="00E82A9D">
              <w:rPr>
                <w:w w:val="101"/>
                <w:sz w:val="19"/>
              </w:rPr>
              <w:t>2</w:t>
            </w:r>
          </w:p>
        </w:tc>
        <w:tc>
          <w:tcPr>
            <w:tcW w:w="3910" w:type="dxa"/>
          </w:tcPr>
          <w:p w14:paraId="2137A65A" w14:textId="77777777" w:rsidR="00EE0220" w:rsidRPr="00E82A9D" w:rsidRDefault="00EE0220" w:rsidP="00271A55">
            <w:pPr>
              <w:pStyle w:val="TableParagraph"/>
              <w:rPr>
                <w:sz w:val="19"/>
              </w:rPr>
            </w:pPr>
            <w:r w:rsidRPr="00E82A9D">
              <w:rPr>
                <w:w w:val="105"/>
                <w:sz w:val="19"/>
              </w:rPr>
              <w:t>SVITZER</w:t>
            </w:r>
            <w:r w:rsidRPr="00E82A9D">
              <w:rPr>
                <w:spacing w:val="44"/>
                <w:w w:val="105"/>
                <w:sz w:val="19"/>
              </w:rPr>
              <w:t xml:space="preserve"> </w:t>
            </w:r>
            <w:r w:rsidRPr="00E82A9D">
              <w:rPr>
                <w:spacing w:val="-5"/>
                <w:w w:val="105"/>
                <w:sz w:val="19"/>
              </w:rPr>
              <w:t>AS</w:t>
            </w:r>
          </w:p>
        </w:tc>
        <w:tc>
          <w:tcPr>
            <w:tcW w:w="3779" w:type="dxa"/>
          </w:tcPr>
          <w:p w14:paraId="6EF5830A" w14:textId="77777777" w:rsidR="00EE0220" w:rsidRPr="00E82A9D" w:rsidRDefault="00EE0220" w:rsidP="00271A55">
            <w:pPr>
              <w:pStyle w:val="TableParagraph"/>
              <w:ind w:left="117"/>
              <w:rPr>
                <w:sz w:val="19"/>
              </w:rPr>
            </w:pPr>
            <w:r w:rsidRPr="00E82A9D">
              <w:rPr>
                <w:w w:val="110"/>
                <w:sz w:val="19"/>
              </w:rPr>
              <w:t>A</w:t>
            </w:r>
            <w:r w:rsidRPr="00E82A9D">
              <w:rPr>
                <w:spacing w:val="16"/>
                <w:w w:val="110"/>
                <w:sz w:val="19"/>
              </w:rPr>
              <w:t xml:space="preserve"> </w:t>
            </w:r>
            <w:r w:rsidRPr="00E82A9D">
              <w:rPr>
                <w:w w:val="110"/>
                <w:sz w:val="19"/>
              </w:rPr>
              <w:t>P</w:t>
            </w:r>
            <w:r w:rsidRPr="00E82A9D">
              <w:rPr>
                <w:spacing w:val="16"/>
                <w:w w:val="110"/>
                <w:sz w:val="19"/>
              </w:rPr>
              <w:t xml:space="preserve"> </w:t>
            </w:r>
            <w:r w:rsidRPr="00E82A9D">
              <w:rPr>
                <w:spacing w:val="-2"/>
                <w:w w:val="110"/>
                <w:sz w:val="19"/>
              </w:rPr>
              <w:t>MOLLER</w:t>
            </w:r>
          </w:p>
        </w:tc>
        <w:tc>
          <w:tcPr>
            <w:tcW w:w="621" w:type="dxa"/>
          </w:tcPr>
          <w:p w14:paraId="5BB10740" w14:textId="77777777" w:rsidR="00EE0220" w:rsidRPr="00E82A9D" w:rsidRDefault="00EE0220" w:rsidP="00271A55">
            <w:pPr>
              <w:pStyle w:val="TableParagraph"/>
              <w:ind w:left="0" w:right="113"/>
              <w:jc w:val="right"/>
              <w:rPr>
                <w:sz w:val="19"/>
              </w:rPr>
            </w:pPr>
            <w:r w:rsidRPr="00E82A9D">
              <w:rPr>
                <w:spacing w:val="-4"/>
                <w:sz w:val="19"/>
              </w:rPr>
              <w:t>1996</w:t>
            </w:r>
          </w:p>
        </w:tc>
      </w:tr>
      <w:tr w:rsidR="00E82A9D" w:rsidRPr="00E82A9D" w14:paraId="2F6445ED" w14:textId="77777777" w:rsidTr="00271A55">
        <w:trPr>
          <w:trHeight w:val="232"/>
        </w:trPr>
        <w:tc>
          <w:tcPr>
            <w:tcW w:w="450" w:type="dxa"/>
          </w:tcPr>
          <w:p w14:paraId="30324F83" w14:textId="77777777" w:rsidR="00EE0220" w:rsidRPr="00E82A9D" w:rsidRDefault="00EE0220" w:rsidP="00271A55">
            <w:pPr>
              <w:pStyle w:val="TableParagraph"/>
              <w:ind w:left="0" w:right="113"/>
              <w:jc w:val="right"/>
              <w:rPr>
                <w:sz w:val="19"/>
              </w:rPr>
            </w:pPr>
            <w:r w:rsidRPr="00E82A9D">
              <w:rPr>
                <w:w w:val="101"/>
                <w:sz w:val="19"/>
              </w:rPr>
              <w:t>3</w:t>
            </w:r>
          </w:p>
        </w:tc>
        <w:tc>
          <w:tcPr>
            <w:tcW w:w="3910" w:type="dxa"/>
          </w:tcPr>
          <w:p w14:paraId="15211D7F" w14:textId="77777777" w:rsidR="00EE0220" w:rsidRPr="00E82A9D" w:rsidRDefault="00EE0220" w:rsidP="00271A55">
            <w:pPr>
              <w:pStyle w:val="TableParagraph"/>
              <w:rPr>
                <w:sz w:val="19"/>
              </w:rPr>
            </w:pPr>
            <w:r w:rsidRPr="00E82A9D">
              <w:rPr>
                <w:w w:val="110"/>
                <w:sz w:val="19"/>
              </w:rPr>
              <w:t>APL</w:t>
            </w:r>
            <w:r w:rsidRPr="00E82A9D">
              <w:rPr>
                <w:spacing w:val="14"/>
                <w:w w:val="110"/>
                <w:sz w:val="19"/>
              </w:rPr>
              <w:t xml:space="preserve"> </w:t>
            </w:r>
            <w:r w:rsidRPr="00E82A9D">
              <w:rPr>
                <w:spacing w:val="-5"/>
                <w:w w:val="110"/>
                <w:sz w:val="19"/>
              </w:rPr>
              <w:t>LTD</w:t>
            </w:r>
          </w:p>
        </w:tc>
        <w:tc>
          <w:tcPr>
            <w:tcW w:w="3779" w:type="dxa"/>
          </w:tcPr>
          <w:p w14:paraId="327560DD" w14:textId="77777777" w:rsidR="00EE0220" w:rsidRPr="00E82A9D" w:rsidRDefault="00EE0220" w:rsidP="00271A55">
            <w:pPr>
              <w:pStyle w:val="TableParagraph"/>
              <w:ind w:left="117"/>
              <w:rPr>
                <w:sz w:val="19"/>
              </w:rPr>
            </w:pPr>
            <w:r w:rsidRPr="00E82A9D">
              <w:rPr>
                <w:w w:val="110"/>
                <w:sz w:val="19"/>
              </w:rPr>
              <w:t>NEPTUNE</w:t>
            </w:r>
            <w:r w:rsidRPr="00E82A9D">
              <w:rPr>
                <w:spacing w:val="8"/>
                <w:w w:val="110"/>
                <w:sz w:val="19"/>
              </w:rPr>
              <w:t xml:space="preserve"> </w:t>
            </w:r>
            <w:r w:rsidRPr="00E82A9D">
              <w:rPr>
                <w:w w:val="110"/>
                <w:sz w:val="19"/>
              </w:rPr>
              <w:t>ORIENT</w:t>
            </w:r>
            <w:r w:rsidRPr="00E82A9D">
              <w:rPr>
                <w:spacing w:val="8"/>
                <w:w w:val="110"/>
                <w:sz w:val="19"/>
              </w:rPr>
              <w:t xml:space="preserve"> </w:t>
            </w:r>
            <w:r w:rsidRPr="00E82A9D">
              <w:rPr>
                <w:w w:val="110"/>
                <w:sz w:val="19"/>
              </w:rPr>
              <w:t>LINES</w:t>
            </w:r>
            <w:r w:rsidRPr="00E82A9D">
              <w:rPr>
                <w:spacing w:val="8"/>
                <w:w w:val="110"/>
                <w:sz w:val="19"/>
              </w:rPr>
              <w:t xml:space="preserve"> </w:t>
            </w:r>
            <w:r w:rsidRPr="00E82A9D">
              <w:rPr>
                <w:w w:val="110"/>
                <w:sz w:val="19"/>
              </w:rPr>
              <w:t>LTD</w:t>
            </w:r>
            <w:r w:rsidRPr="00E82A9D">
              <w:rPr>
                <w:spacing w:val="9"/>
                <w:w w:val="110"/>
                <w:sz w:val="19"/>
              </w:rPr>
              <w:t xml:space="preserve"> </w:t>
            </w:r>
            <w:r w:rsidRPr="00E82A9D">
              <w:rPr>
                <w:spacing w:val="-4"/>
                <w:w w:val="110"/>
                <w:sz w:val="19"/>
              </w:rPr>
              <w:t>(NOL)</w:t>
            </w:r>
          </w:p>
        </w:tc>
        <w:tc>
          <w:tcPr>
            <w:tcW w:w="621" w:type="dxa"/>
          </w:tcPr>
          <w:p w14:paraId="5C11BBF3" w14:textId="77777777" w:rsidR="00EE0220" w:rsidRPr="00E82A9D" w:rsidRDefault="00EE0220" w:rsidP="00271A55">
            <w:pPr>
              <w:pStyle w:val="TableParagraph"/>
              <w:ind w:left="0" w:right="113"/>
              <w:jc w:val="right"/>
              <w:rPr>
                <w:sz w:val="19"/>
              </w:rPr>
            </w:pPr>
            <w:r w:rsidRPr="00E82A9D">
              <w:rPr>
                <w:spacing w:val="-4"/>
                <w:sz w:val="19"/>
              </w:rPr>
              <w:t>1997</w:t>
            </w:r>
          </w:p>
        </w:tc>
      </w:tr>
      <w:tr w:rsidR="00E82A9D" w:rsidRPr="00E82A9D" w14:paraId="2B50E94C" w14:textId="77777777" w:rsidTr="00271A55">
        <w:trPr>
          <w:trHeight w:val="232"/>
        </w:trPr>
        <w:tc>
          <w:tcPr>
            <w:tcW w:w="450" w:type="dxa"/>
          </w:tcPr>
          <w:p w14:paraId="34DB571C" w14:textId="77777777" w:rsidR="00EE0220" w:rsidRPr="00E82A9D" w:rsidRDefault="00EE0220" w:rsidP="00271A55">
            <w:pPr>
              <w:pStyle w:val="TableParagraph"/>
              <w:ind w:left="0" w:right="113"/>
              <w:jc w:val="right"/>
              <w:rPr>
                <w:sz w:val="19"/>
              </w:rPr>
            </w:pPr>
            <w:r w:rsidRPr="00E82A9D">
              <w:rPr>
                <w:w w:val="101"/>
                <w:sz w:val="19"/>
              </w:rPr>
              <w:t>4</w:t>
            </w:r>
          </w:p>
        </w:tc>
        <w:tc>
          <w:tcPr>
            <w:tcW w:w="3910" w:type="dxa"/>
          </w:tcPr>
          <w:p w14:paraId="5DA9A7FC" w14:textId="77777777" w:rsidR="00EE0220" w:rsidRPr="00E82A9D" w:rsidRDefault="00EE0220" w:rsidP="00271A55">
            <w:pPr>
              <w:pStyle w:val="TableParagraph"/>
              <w:rPr>
                <w:sz w:val="19"/>
              </w:rPr>
            </w:pPr>
            <w:r w:rsidRPr="00E82A9D">
              <w:rPr>
                <w:w w:val="110"/>
                <w:sz w:val="19"/>
              </w:rPr>
              <w:t>PRIMA</w:t>
            </w:r>
            <w:r w:rsidRPr="00E82A9D">
              <w:rPr>
                <w:spacing w:val="-6"/>
                <w:w w:val="110"/>
                <w:sz w:val="19"/>
              </w:rPr>
              <w:t xml:space="preserve"> </w:t>
            </w:r>
            <w:r w:rsidRPr="00E82A9D">
              <w:rPr>
                <w:w w:val="110"/>
                <w:sz w:val="19"/>
              </w:rPr>
              <w:t>SHIPMANAGEMENT</w:t>
            </w:r>
            <w:r w:rsidRPr="00E82A9D">
              <w:rPr>
                <w:spacing w:val="-5"/>
                <w:w w:val="110"/>
                <w:sz w:val="19"/>
              </w:rPr>
              <w:t xml:space="preserve"> </w:t>
            </w:r>
            <w:r w:rsidRPr="00E82A9D">
              <w:rPr>
                <w:w w:val="110"/>
                <w:sz w:val="19"/>
              </w:rPr>
              <w:t>SDN</w:t>
            </w:r>
            <w:r w:rsidRPr="00E82A9D">
              <w:rPr>
                <w:spacing w:val="-5"/>
                <w:w w:val="110"/>
                <w:sz w:val="19"/>
              </w:rPr>
              <w:t xml:space="preserve"> BHD</w:t>
            </w:r>
          </w:p>
        </w:tc>
        <w:tc>
          <w:tcPr>
            <w:tcW w:w="3779" w:type="dxa"/>
          </w:tcPr>
          <w:p w14:paraId="509E4E14" w14:textId="77777777" w:rsidR="00EE0220" w:rsidRPr="00E82A9D" w:rsidRDefault="00EE0220" w:rsidP="00271A55">
            <w:pPr>
              <w:pStyle w:val="TableParagraph"/>
              <w:rPr>
                <w:sz w:val="19"/>
              </w:rPr>
            </w:pPr>
            <w:r w:rsidRPr="00E82A9D">
              <w:rPr>
                <w:w w:val="105"/>
                <w:sz w:val="19"/>
              </w:rPr>
              <w:t>HALIM</w:t>
            </w:r>
            <w:r w:rsidRPr="00E82A9D">
              <w:rPr>
                <w:spacing w:val="14"/>
                <w:w w:val="105"/>
                <w:sz w:val="19"/>
              </w:rPr>
              <w:t xml:space="preserve"> </w:t>
            </w:r>
            <w:r w:rsidRPr="00E82A9D">
              <w:rPr>
                <w:w w:val="105"/>
                <w:sz w:val="19"/>
              </w:rPr>
              <w:t>MAZMIN</w:t>
            </w:r>
            <w:r w:rsidRPr="00E82A9D">
              <w:rPr>
                <w:spacing w:val="15"/>
                <w:w w:val="105"/>
                <w:sz w:val="19"/>
              </w:rPr>
              <w:t xml:space="preserve"> </w:t>
            </w:r>
            <w:r w:rsidRPr="00E82A9D">
              <w:rPr>
                <w:spacing w:val="-4"/>
                <w:w w:val="105"/>
                <w:sz w:val="19"/>
              </w:rPr>
              <w:t>GROUP</w:t>
            </w:r>
          </w:p>
        </w:tc>
        <w:tc>
          <w:tcPr>
            <w:tcW w:w="621" w:type="dxa"/>
          </w:tcPr>
          <w:p w14:paraId="642645CE" w14:textId="77777777" w:rsidR="00EE0220" w:rsidRPr="00E82A9D" w:rsidRDefault="00EE0220" w:rsidP="00271A55">
            <w:pPr>
              <w:pStyle w:val="TableParagraph"/>
              <w:ind w:left="0" w:right="114"/>
              <w:jc w:val="right"/>
              <w:rPr>
                <w:sz w:val="19"/>
              </w:rPr>
            </w:pPr>
            <w:r w:rsidRPr="00E82A9D">
              <w:rPr>
                <w:spacing w:val="-4"/>
                <w:sz w:val="19"/>
              </w:rPr>
              <w:t>1999</w:t>
            </w:r>
          </w:p>
        </w:tc>
      </w:tr>
      <w:tr w:rsidR="00E82A9D" w:rsidRPr="00E82A9D" w14:paraId="246A00AF" w14:textId="77777777" w:rsidTr="00271A55">
        <w:trPr>
          <w:trHeight w:val="232"/>
        </w:trPr>
        <w:tc>
          <w:tcPr>
            <w:tcW w:w="450" w:type="dxa"/>
          </w:tcPr>
          <w:p w14:paraId="5A12CCF1" w14:textId="77777777" w:rsidR="00EE0220" w:rsidRPr="00E82A9D" w:rsidRDefault="00EE0220" w:rsidP="00271A55">
            <w:pPr>
              <w:pStyle w:val="TableParagraph"/>
              <w:ind w:left="0" w:right="113"/>
              <w:jc w:val="right"/>
              <w:rPr>
                <w:sz w:val="19"/>
              </w:rPr>
            </w:pPr>
            <w:r w:rsidRPr="00E82A9D">
              <w:rPr>
                <w:w w:val="101"/>
                <w:sz w:val="19"/>
              </w:rPr>
              <w:t>5</w:t>
            </w:r>
          </w:p>
        </w:tc>
        <w:tc>
          <w:tcPr>
            <w:tcW w:w="3910" w:type="dxa"/>
          </w:tcPr>
          <w:p w14:paraId="1E4D2C91" w14:textId="77777777" w:rsidR="00EE0220" w:rsidRPr="00E82A9D" w:rsidRDefault="00EE0220" w:rsidP="00271A55">
            <w:pPr>
              <w:pStyle w:val="TableParagraph"/>
              <w:rPr>
                <w:sz w:val="19"/>
              </w:rPr>
            </w:pPr>
            <w:r w:rsidRPr="00E82A9D">
              <w:rPr>
                <w:spacing w:val="-2"/>
                <w:w w:val="110"/>
                <w:sz w:val="19"/>
              </w:rPr>
              <w:t>FARRELL</w:t>
            </w:r>
            <w:r w:rsidRPr="00E82A9D">
              <w:rPr>
                <w:spacing w:val="-1"/>
                <w:w w:val="110"/>
                <w:sz w:val="19"/>
              </w:rPr>
              <w:t xml:space="preserve"> </w:t>
            </w:r>
            <w:r w:rsidRPr="00E82A9D">
              <w:rPr>
                <w:spacing w:val="-2"/>
                <w:w w:val="110"/>
                <w:sz w:val="19"/>
              </w:rPr>
              <w:t>LINES</w:t>
            </w:r>
            <w:r w:rsidRPr="00E82A9D">
              <w:rPr>
                <w:w w:val="110"/>
                <w:sz w:val="19"/>
              </w:rPr>
              <w:t xml:space="preserve"> </w:t>
            </w:r>
            <w:r w:rsidRPr="00E82A9D">
              <w:rPr>
                <w:spacing w:val="-5"/>
                <w:w w:val="110"/>
                <w:sz w:val="19"/>
              </w:rPr>
              <w:t>INC</w:t>
            </w:r>
          </w:p>
        </w:tc>
        <w:tc>
          <w:tcPr>
            <w:tcW w:w="3779" w:type="dxa"/>
          </w:tcPr>
          <w:p w14:paraId="11B3898D" w14:textId="77777777" w:rsidR="00EE0220" w:rsidRPr="00E82A9D" w:rsidRDefault="00EE0220" w:rsidP="00271A55">
            <w:pPr>
              <w:pStyle w:val="TableParagraph"/>
              <w:ind w:left="117"/>
              <w:rPr>
                <w:sz w:val="19"/>
              </w:rPr>
            </w:pPr>
            <w:r w:rsidRPr="00E82A9D">
              <w:rPr>
                <w:w w:val="110"/>
                <w:sz w:val="19"/>
              </w:rPr>
              <w:t>A</w:t>
            </w:r>
            <w:r w:rsidRPr="00E82A9D">
              <w:rPr>
                <w:spacing w:val="16"/>
                <w:w w:val="110"/>
                <w:sz w:val="19"/>
              </w:rPr>
              <w:t xml:space="preserve"> </w:t>
            </w:r>
            <w:r w:rsidRPr="00E82A9D">
              <w:rPr>
                <w:w w:val="110"/>
                <w:sz w:val="19"/>
              </w:rPr>
              <w:t>P</w:t>
            </w:r>
            <w:r w:rsidRPr="00E82A9D">
              <w:rPr>
                <w:spacing w:val="16"/>
                <w:w w:val="110"/>
                <w:sz w:val="19"/>
              </w:rPr>
              <w:t xml:space="preserve"> </w:t>
            </w:r>
            <w:r w:rsidRPr="00E82A9D">
              <w:rPr>
                <w:spacing w:val="-2"/>
                <w:w w:val="110"/>
                <w:sz w:val="19"/>
              </w:rPr>
              <w:t>MOLLER</w:t>
            </w:r>
          </w:p>
        </w:tc>
        <w:tc>
          <w:tcPr>
            <w:tcW w:w="621" w:type="dxa"/>
          </w:tcPr>
          <w:p w14:paraId="2FB095A7" w14:textId="77777777" w:rsidR="00EE0220" w:rsidRPr="00E82A9D" w:rsidRDefault="00EE0220" w:rsidP="00271A55">
            <w:pPr>
              <w:pStyle w:val="TableParagraph"/>
              <w:ind w:left="0" w:right="114"/>
              <w:jc w:val="right"/>
              <w:rPr>
                <w:sz w:val="19"/>
              </w:rPr>
            </w:pPr>
            <w:r w:rsidRPr="00E82A9D">
              <w:rPr>
                <w:spacing w:val="-4"/>
                <w:sz w:val="19"/>
              </w:rPr>
              <w:t>2000</w:t>
            </w:r>
          </w:p>
        </w:tc>
      </w:tr>
      <w:tr w:rsidR="00E82A9D" w:rsidRPr="00E82A9D" w14:paraId="5891F262" w14:textId="77777777" w:rsidTr="00271A55">
        <w:trPr>
          <w:trHeight w:val="232"/>
        </w:trPr>
        <w:tc>
          <w:tcPr>
            <w:tcW w:w="450" w:type="dxa"/>
          </w:tcPr>
          <w:p w14:paraId="11A90B53" w14:textId="77777777" w:rsidR="00EE0220" w:rsidRPr="00E82A9D" w:rsidRDefault="00EE0220" w:rsidP="00271A55">
            <w:pPr>
              <w:pStyle w:val="TableParagraph"/>
              <w:ind w:left="0" w:right="113"/>
              <w:jc w:val="right"/>
              <w:rPr>
                <w:sz w:val="19"/>
              </w:rPr>
            </w:pPr>
            <w:r w:rsidRPr="00E82A9D">
              <w:rPr>
                <w:w w:val="101"/>
                <w:sz w:val="19"/>
              </w:rPr>
              <w:t>6</w:t>
            </w:r>
          </w:p>
        </w:tc>
        <w:tc>
          <w:tcPr>
            <w:tcW w:w="3910" w:type="dxa"/>
          </w:tcPr>
          <w:p w14:paraId="1D242926" w14:textId="77777777" w:rsidR="00EE0220" w:rsidRPr="00E82A9D" w:rsidRDefault="00EE0220" w:rsidP="00271A55">
            <w:pPr>
              <w:pStyle w:val="TableParagraph"/>
              <w:rPr>
                <w:sz w:val="19"/>
              </w:rPr>
            </w:pPr>
            <w:r w:rsidRPr="00E82A9D">
              <w:rPr>
                <w:w w:val="110"/>
                <w:sz w:val="19"/>
              </w:rPr>
              <w:t>OOST</w:t>
            </w:r>
            <w:r w:rsidRPr="00E82A9D">
              <w:rPr>
                <w:spacing w:val="5"/>
                <w:w w:val="110"/>
                <w:sz w:val="19"/>
              </w:rPr>
              <w:t xml:space="preserve"> </w:t>
            </w:r>
            <w:r w:rsidRPr="00E82A9D">
              <w:rPr>
                <w:w w:val="110"/>
                <w:sz w:val="19"/>
              </w:rPr>
              <w:t>ATLANTIC</w:t>
            </w:r>
            <w:r w:rsidRPr="00E82A9D">
              <w:rPr>
                <w:spacing w:val="6"/>
                <w:w w:val="110"/>
                <w:sz w:val="19"/>
              </w:rPr>
              <w:t xml:space="preserve"> </w:t>
            </w:r>
            <w:r w:rsidRPr="00E82A9D">
              <w:rPr>
                <w:w w:val="110"/>
                <w:sz w:val="19"/>
              </w:rPr>
              <w:t>LIJN</w:t>
            </w:r>
            <w:r w:rsidRPr="00E82A9D">
              <w:rPr>
                <w:spacing w:val="5"/>
                <w:w w:val="110"/>
                <w:sz w:val="19"/>
              </w:rPr>
              <w:t xml:space="preserve"> </w:t>
            </w:r>
            <w:r w:rsidRPr="00E82A9D">
              <w:rPr>
                <w:spacing w:val="-5"/>
                <w:w w:val="110"/>
                <w:sz w:val="19"/>
              </w:rPr>
              <w:t>BV</w:t>
            </w:r>
          </w:p>
        </w:tc>
        <w:tc>
          <w:tcPr>
            <w:tcW w:w="3779" w:type="dxa"/>
          </w:tcPr>
          <w:p w14:paraId="0F4B60E9" w14:textId="77777777" w:rsidR="00EE0220" w:rsidRPr="00E82A9D" w:rsidRDefault="00EE0220" w:rsidP="00271A55">
            <w:pPr>
              <w:pStyle w:val="TableParagraph"/>
              <w:rPr>
                <w:sz w:val="19"/>
              </w:rPr>
            </w:pPr>
            <w:r w:rsidRPr="00E82A9D">
              <w:rPr>
                <w:w w:val="110"/>
                <w:sz w:val="19"/>
              </w:rPr>
              <w:t>ATLANTIC</w:t>
            </w:r>
            <w:r w:rsidRPr="00E82A9D">
              <w:rPr>
                <w:spacing w:val="-11"/>
                <w:w w:val="110"/>
                <w:sz w:val="19"/>
              </w:rPr>
              <w:t xml:space="preserve"> </w:t>
            </w:r>
            <w:r w:rsidRPr="00E82A9D">
              <w:rPr>
                <w:w w:val="110"/>
                <w:sz w:val="19"/>
              </w:rPr>
              <w:t>HORIZON</w:t>
            </w:r>
            <w:r w:rsidRPr="00E82A9D">
              <w:rPr>
                <w:spacing w:val="-10"/>
                <w:w w:val="110"/>
                <w:sz w:val="19"/>
              </w:rPr>
              <w:t xml:space="preserve"> </w:t>
            </w:r>
            <w:r w:rsidRPr="00E82A9D">
              <w:rPr>
                <w:spacing w:val="-4"/>
                <w:w w:val="110"/>
                <w:sz w:val="19"/>
              </w:rPr>
              <w:t>GROUP</w:t>
            </w:r>
          </w:p>
        </w:tc>
        <w:tc>
          <w:tcPr>
            <w:tcW w:w="621" w:type="dxa"/>
          </w:tcPr>
          <w:p w14:paraId="59D196C5" w14:textId="77777777" w:rsidR="00EE0220" w:rsidRPr="00E82A9D" w:rsidRDefault="00EE0220" w:rsidP="00271A55">
            <w:pPr>
              <w:pStyle w:val="TableParagraph"/>
              <w:ind w:left="0" w:right="114"/>
              <w:jc w:val="right"/>
              <w:rPr>
                <w:sz w:val="19"/>
              </w:rPr>
            </w:pPr>
            <w:r w:rsidRPr="00E82A9D">
              <w:rPr>
                <w:spacing w:val="-4"/>
                <w:sz w:val="19"/>
              </w:rPr>
              <w:t>2001</w:t>
            </w:r>
          </w:p>
        </w:tc>
      </w:tr>
      <w:tr w:rsidR="00E82A9D" w:rsidRPr="00E82A9D" w14:paraId="7DCDE5FA" w14:textId="77777777" w:rsidTr="00271A55">
        <w:trPr>
          <w:trHeight w:val="232"/>
        </w:trPr>
        <w:tc>
          <w:tcPr>
            <w:tcW w:w="450" w:type="dxa"/>
          </w:tcPr>
          <w:p w14:paraId="720C8C3D" w14:textId="77777777" w:rsidR="00EE0220" w:rsidRPr="00E82A9D" w:rsidRDefault="00EE0220" w:rsidP="00271A55">
            <w:pPr>
              <w:pStyle w:val="TableParagraph"/>
              <w:ind w:left="0" w:right="113"/>
              <w:jc w:val="right"/>
              <w:rPr>
                <w:sz w:val="19"/>
              </w:rPr>
            </w:pPr>
            <w:r w:rsidRPr="00E82A9D">
              <w:rPr>
                <w:w w:val="101"/>
                <w:sz w:val="19"/>
              </w:rPr>
              <w:t>7</w:t>
            </w:r>
          </w:p>
        </w:tc>
        <w:tc>
          <w:tcPr>
            <w:tcW w:w="3910" w:type="dxa"/>
          </w:tcPr>
          <w:p w14:paraId="666CFCEA" w14:textId="77777777" w:rsidR="00EE0220" w:rsidRPr="00E82A9D" w:rsidRDefault="00EE0220" w:rsidP="00271A55">
            <w:pPr>
              <w:pStyle w:val="TableParagraph"/>
              <w:rPr>
                <w:sz w:val="19"/>
              </w:rPr>
            </w:pPr>
            <w:r w:rsidRPr="00E82A9D">
              <w:rPr>
                <w:w w:val="110"/>
                <w:sz w:val="19"/>
              </w:rPr>
              <w:t>CYPRUS</w:t>
            </w:r>
            <w:r w:rsidRPr="00E82A9D">
              <w:rPr>
                <w:spacing w:val="5"/>
                <w:w w:val="110"/>
                <w:sz w:val="19"/>
              </w:rPr>
              <w:t xml:space="preserve"> </w:t>
            </w:r>
            <w:r w:rsidRPr="00E82A9D">
              <w:rPr>
                <w:w w:val="110"/>
                <w:sz w:val="19"/>
              </w:rPr>
              <w:t>MARITIME</w:t>
            </w:r>
            <w:r w:rsidRPr="00E82A9D">
              <w:rPr>
                <w:spacing w:val="5"/>
                <w:w w:val="110"/>
                <w:sz w:val="19"/>
              </w:rPr>
              <w:t xml:space="preserve"> </w:t>
            </w:r>
            <w:r w:rsidRPr="00E82A9D">
              <w:rPr>
                <w:w w:val="110"/>
                <w:sz w:val="19"/>
              </w:rPr>
              <w:t>CO</w:t>
            </w:r>
            <w:r w:rsidRPr="00E82A9D">
              <w:rPr>
                <w:spacing w:val="5"/>
                <w:w w:val="110"/>
                <w:sz w:val="19"/>
              </w:rPr>
              <w:t xml:space="preserve"> </w:t>
            </w:r>
            <w:r w:rsidRPr="00E82A9D">
              <w:rPr>
                <w:spacing w:val="-5"/>
                <w:w w:val="110"/>
                <w:sz w:val="19"/>
              </w:rPr>
              <w:t>LTD</w:t>
            </w:r>
          </w:p>
        </w:tc>
        <w:tc>
          <w:tcPr>
            <w:tcW w:w="3779" w:type="dxa"/>
          </w:tcPr>
          <w:p w14:paraId="7E2F877A" w14:textId="77777777" w:rsidR="00EE0220" w:rsidRPr="00E82A9D" w:rsidRDefault="00EE0220" w:rsidP="00271A55">
            <w:pPr>
              <w:pStyle w:val="TableParagraph"/>
              <w:ind w:left="117"/>
              <w:rPr>
                <w:sz w:val="19"/>
              </w:rPr>
            </w:pPr>
            <w:r w:rsidRPr="00E82A9D">
              <w:rPr>
                <w:w w:val="105"/>
                <w:sz w:val="19"/>
              </w:rPr>
              <w:t>CYPRUS</w:t>
            </w:r>
            <w:r w:rsidRPr="00E82A9D">
              <w:rPr>
                <w:spacing w:val="27"/>
                <w:w w:val="105"/>
                <w:sz w:val="19"/>
              </w:rPr>
              <w:t xml:space="preserve"> </w:t>
            </w:r>
            <w:r w:rsidRPr="00E82A9D">
              <w:rPr>
                <w:w w:val="105"/>
                <w:sz w:val="19"/>
              </w:rPr>
              <w:t>SEA</w:t>
            </w:r>
            <w:r w:rsidRPr="00E82A9D">
              <w:rPr>
                <w:spacing w:val="28"/>
                <w:w w:val="105"/>
                <w:sz w:val="19"/>
              </w:rPr>
              <w:t xml:space="preserve"> </w:t>
            </w:r>
            <w:r w:rsidRPr="00E82A9D">
              <w:rPr>
                <w:w w:val="105"/>
                <w:sz w:val="19"/>
              </w:rPr>
              <w:t>LINES</w:t>
            </w:r>
            <w:r w:rsidRPr="00E82A9D">
              <w:rPr>
                <w:spacing w:val="27"/>
                <w:w w:val="105"/>
                <w:sz w:val="19"/>
              </w:rPr>
              <w:t xml:space="preserve"> </w:t>
            </w:r>
            <w:r w:rsidRPr="00E82A9D">
              <w:rPr>
                <w:spacing w:val="-5"/>
                <w:w w:val="105"/>
                <w:sz w:val="19"/>
              </w:rPr>
              <w:t>SA</w:t>
            </w:r>
          </w:p>
        </w:tc>
        <w:tc>
          <w:tcPr>
            <w:tcW w:w="621" w:type="dxa"/>
          </w:tcPr>
          <w:p w14:paraId="006D57CC" w14:textId="77777777" w:rsidR="00EE0220" w:rsidRPr="00E82A9D" w:rsidRDefault="00EE0220" w:rsidP="00271A55">
            <w:pPr>
              <w:pStyle w:val="TableParagraph"/>
              <w:ind w:left="0" w:right="114"/>
              <w:jc w:val="right"/>
              <w:rPr>
                <w:sz w:val="19"/>
              </w:rPr>
            </w:pPr>
            <w:r w:rsidRPr="00E82A9D">
              <w:rPr>
                <w:spacing w:val="-4"/>
                <w:sz w:val="19"/>
              </w:rPr>
              <w:t>2002</w:t>
            </w:r>
          </w:p>
        </w:tc>
      </w:tr>
      <w:tr w:rsidR="00E82A9D" w:rsidRPr="00E82A9D" w14:paraId="1A82185D" w14:textId="77777777" w:rsidTr="00271A55">
        <w:trPr>
          <w:trHeight w:val="232"/>
        </w:trPr>
        <w:tc>
          <w:tcPr>
            <w:tcW w:w="450" w:type="dxa"/>
          </w:tcPr>
          <w:p w14:paraId="5EFCA2DA" w14:textId="77777777" w:rsidR="00EE0220" w:rsidRPr="00E82A9D" w:rsidRDefault="00EE0220" w:rsidP="00271A55">
            <w:pPr>
              <w:pStyle w:val="TableParagraph"/>
              <w:ind w:left="0" w:right="113"/>
              <w:jc w:val="right"/>
              <w:rPr>
                <w:sz w:val="19"/>
              </w:rPr>
            </w:pPr>
            <w:r w:rsidRPr="00E82A9D">
              <w:rPr>
                <w:w w:val="101"/>
                <w:sz w:val="19"/>
              </w:rPr>
              <w:t>8</w:t>
            </w:r>
          </w:p>
        </w:tc>
        <w:tc>
          <w:tcPr>
            <w:tcW w:w="3910" w:type="dxa"/>
          </w:tcPr>
          <w:p w14:paraId="1D007451" w14:textId="77777777" w:rsidR="00EE0220" w:rsidRPr="00E82A9D" w:rsidRDefault="00EE0220" w:rsidP="00271A55">
            <w:pPr>
              <w:pStyle w:val="TableParagraph"/>
              <w:rPr>
                <w:sz w:val="19"/>
              </w:rPr>
            </w:pPr>
            <w:r w:rsidRPr="00E82A9D">
              <w:rPr>
                <w:w w:val="110"/>
                <w:sz w:val="19"/>
              </w:rPr>
              <w:t>DANSK</w:t>
            </w:r>
            <w:r w:rsidRPr="00E82A9D">
              <w:rPr>
                <w:spacing w:val="-4"/>
                <w:w w:val="110"/>
                <w:sz w:val="19"/>
              </w:rPr>
              <w:t xml:space="preserve"> </w:t>
            </w:r>
            <w:r w:rsidRPr="00E82A9D">
              <w:rPr>
                <w:w w:val="110"/>
                <w:sz w:val="19"/>
              </w:rPr>
              <w:t>SUPERMARKED</w:t>
            </w:r>
            <w:r w:rsidRPr="00E82A9D">
              <w:rPr>
                <w:spacing w:val="-3"/>
                <w:w w:val="110"/>
                <w:sz w:val="19"/>
              </w:rPr>
              <w:t xml:space="preserve"> </w:t>
            </w:r>
            <w:r w:rsidRPr="00E82A9D">
              <w:rPr>
                <w:w w:val="110"/>
                <w:sz w:val="19"/>
              </w:rPr>
              <w:t>INVEST</w:t>
            </w:r>
            <w:r w:rsidRPr="00E82A9D">
              <w:rPr>
                <w:spacing w:val="-4"/>
                <w:w w:val="110"/>
                <w:sz w:val="19"/>
              </w:rPr>
              <w:t xml:space="preserve"> </w:t>
            </w:r>
            <w:r w:rsidRPr="00E82A9D">
              <w:rPr>
                <w:spacing w:val="-5"/>
                <w:w w:val="110"/>
                <w:sz w:val="19"/>
              </w:rPr>
              <w:t>A/S</w:t>
            </w:r>
          </w:p>
        </w:tc>
        <w:tc>
          <w:tcPr>
            <w:tcW w:w="3779" w:type="dxa"/>
          </w:tcPr>
          <w:p w14:paraId="357B0937" w14:textId="77777777" w:rsidR="00EE0220" w:rsidRPr="00E82A9D" w:rsidRDefault="00EE0220" w:rsidP="00271A55">
            <w:pPr>
              <w:pStyle w:val="TableParagraph"/>
              <w:ind w:left="117"/>
              <w:rPr>
                <w:sz w:val="19"/>
              </w:rPr>
            </w:pPr>
            <w:r w:rsidRPr="00E82A9D">
              <w:rPr>
                <w:w w:val="110"/>
                <w:sz w:val="19"/>
              </w:rPr>
              <w:t>A</w:t>
            </w:r>
            <w:r w:rsidRPr="00E82A9D">
              <w:rPr>
                <w:spacing w:val="16"/>
                <w:w w:val="110"/>
                <w:sz w:val="19"/>
              </w:rPr>
              <w:t xml:space="preserve"> </w:t>
            </w:r>
            <w:r w:rsidRPr="00E82A9D">
              <w:rPr>
                <w:w w:val="110"/>
                <w:sz w:val="19"/>
              </w:rPr>
              <w:t>P</w:t>
            </w:r>
            <w:r w:rsidRPr="00E82A9D">
              <w:rPr>
                <w:spacing w:val="16"/>
                <w:w w:val="110"/>
                <w:sz w:val="19"/>
              </w:rPr>
              <w:t xml:space="preserve"> </w:t>
            </w:r>
            <w:r w:rsidRPr="00E82A9D">
              <w:rPr>
                <w:spacing w:val="-2"/>
                <w:w w:val="110"/>
                <w:sz w:val="19"/>
              </w:rPr>
              <w:t>MOLLER</w:t>
            </w:r>
          </w:p>
        </w:tc>
        <w:tc>
          <w:tcPr>
            <w:tcW w:w="621" w:type="dxa"/>
          </w:tcPr>
          <w:p w14:paraId="4C1D48E3" w14:textId="77777777" w:rsidR="00EE0220" w:rsidRPr="00E82A9D" w:rsidRDefault="00EE0220" w:rsidP="00271A55">
            <w:pPr>
              <w:pStyle w:val="TableParagraph"/>
              <w:ind w:left="0" w:right="114"/>
              <w:jc w:val="right"/>
              <w:rPr>
                <w:sz w:val="19"/>
              </w:rPr>
            </w:pPr>
            <w:r w:rsidRPr="00E82A9D">
              <w:rPr>
                <w:spacing w:val="-4"/>
                <w:sz w:val="19"/>
              </w:rPr>
              <w:t>2003</w:t>
            </w:r>
          </w:p>
        </w:tc>
      </w:tr>
      <w:tr w:rsidR="00E82A9D" w:rsidRPr="00E82A9D" w14:paraId="23A60FAB" w14:textId="77777777" w:rsidTr="00271A55">
        <w:trPr>
          <w:trHeight w:val="232"/>
        </w:trPr>
        <w:tc>
          <w:tcPr>
            <w:tcW w:w="450" w:type="dxa"/>
          </w:tcPr>
          <w:p w14:paraId="0BED70D8" w14:textId="77777777" w:rsidR="00EE0220" w:rsidRPr="00E82A9D" w:rsidRDefault="00EE0220" w:rsidP="00271A55">
            <w:pPr>
              <w:pStyle w:val="TableParagraph"/>
              <w:ind w:left="0" w:right="113"/>
              <w:jc w:val="right"/>
              <w:rPr>
                <w:sz w:val="19"/>
              </w:rPr>
            </w:pPr>
            <w:r w:rsidRPr="00E82A9D">
              <w:rPr>
                <w:w w:val="101"/>
                <w:sz w:val="19"/>
              </w:rPr>
              <w:t>9</w:t>
            </w:r>
          </w:p>
        </w:tc>
        <w:tc>
          <w:tcPr>
            <w:tcW w:w="3910" w:type="dxa"/>
          </w:tcPr>
          <w:p w14:paraId="2F0EC5C4" w14:textId="77777777" w:rsidR="00EE0220" w:rsidRPr="00E82A9D" w:rsidRDefault="00EE0220" w:rsidP="00271A55">
            <w:pPr>
              <w:pStyle w:val="TableParagraph"/>
              <w:rPr>
                <w:sz w:val="19"/>
              </w:rPr>
            </w:pPr>
            <w:r w:rsidRPr="00E82A9D">
              <w:rPr>
                <w:w w:val="110"/>
                <w:sz w:val="19"/>
              </w:rPr>
              <w:t>THE</w:t>
            </w:r>
            <w:r w:rsidRPr="00E82A9D">
              <w:rPr>
                <w:spacing w:val="-2"/>
                <w:w w:val="110"/>
                <w:sz w:val="19"/>
              </w:rPr>
              <w:t xml:space="preserve"> </w:t>
            </w:r>
            <w:r w:rsidRPr="00E82A9D">
              <w:rPr>
                <w:w w:val="110"/>
                <w:sz w:val="19"/>
              </w:rPr>
              <w:t>PENINSULAR</w:t>
            </w:r>
            <w:r w:rsidRPr="00E82A9D">
              <w:rPr>
                <w:spacing w:val="-1"/>
                <w:w w:val="110"/>
                <w:sz w:val="19"/>
              </w:rPr>
              <w:t xml:space="preserve"> </w:t>
            </w:r>
            <w:r w:rsidRPr="00E82A9D">
              <w:rPr>
                <w:w w:val="110"/>
                <w:sz w:val="19"/>
              </w:rPr>
              <w:t>AND</w:t>
            </w:r>
            <w:r w:rsidRPr="00E82A9D">
              <w:rPr>
                <w:spacing w:val="-1"/>
                <w:w w:val="110"/>
                <w:sz w:val="19"/>
              </w:rPr>
              <w:t xml:space="preserve"> </w:t>
            </w:r>
            <w:r w:rsidRPr="00E82A9D">
              <w:rPr>
                <w:w w:val="110"/>
                <w:sz w:val="19"/>
              </w:rPr>
              <w:t>ORIENTAL</w:t>
            </w:r>
            <w:r w:rsidRPr="00E82A9D">
              <w:rPr>
                <w:spacing w:val="-1"/>
                <w:w w:val="110"/>
                <w:sz w:val="19"/>
              </w:rPr>
              <w:t xml:space="preserve"> </w:t>
            </w:r>
            <w:r w:rsidRPr="00E82A9D">
              <w:rPr>
                <w:spacing w:val="-5"/>
                <w:w w:val="110"/>
                <w:sz w:val="19"/>
              </w:rPr>
              <w:t>ST</w:t>
            </w:r>
          </w:p>
        </w:tc>
        <w:tc>
          <w:tcPr>
            <w:tcW w:w="3779" w:type="dxa"/>
          </w:tcPr>
          <w:p w14:paraId="64C5CBFD" w14:textId="77777777" w:rsidR="00EE0220" w:rsidRPr="00E82A9D" w:rsidRDefault="00EE0220" w:rsidP="00271A55">
            <w:pPr>
              <w:pStyle w:val="TableParagraph"/>
              <w:ind w:left="117"/>
              <w:rPr>
                <w:sz w:val="19"/>
              </w:rPr>
            </w:pPr>
            <w:r w:rsidRPr="00E82A9D">
              <w:rPr>
                <w:w w:val="110"/>
                <w:sz w:val="19"/>
              </w:rPr>
              <w:t>A</w:t>
            </w:r>
            <w:r w:rsidRPr="00E82A9D">
              <w:rPr>
                <w:spacing w:val="16"/>
                <w:w w:val="110"/>
                <w:sz w:val="19"/>
              </w:rPr>
              <w:t xml:space="preserve"> </w:t>
            </w:r>
            <w:r w:rsidRPr="00E82A9D">
              <w:rPr>
                <w:w w:val="110"/>
                <w:sz w:val="19"/>
              </w:rPr>
              <w:t>P</w:t>
            </w:r>
            <w:r w:rsidRPr="00E82A9D">
              <w:rPr>
                <w:spacing w:val="16"/>
                <w:w w:val="110"/>
                <w:sz w:val="19"/>
              </w:rPr>
              <w:t xml:space="preserve"> </w:t>
            </w:r>
            <w:r w:rsidRPr="00E82A9D">
              <w:rPr>
                <w:spacing w:val="-2"/>
                <w:w w:val="110"/>
                <w:sz w:val="19"/>
              </w:rPr>
              <w:t>MOLLER</w:t>
            </w:r>
          </w:p>
        </w:tc>
        <w:tc>
          <w:tcPr>
            <w:tcW w:w="621" w:type="dxa"/>
          </w:tcPr>
          <w:p w14:paraId="132F964F" w14:textId="77777777" w:rsidR="00EE0220" w:rsidRPr="00E82A9D" w:rsidRDefault="00EE0220" w:rsidP="00271A55">
            <w:pPr>
              <w:pStyle w:val="TableParagraph"/>
              <w:ind w:left="0" w:right="113"/>
              <w:jc w:val="right"/>
              <w:rPr>
                <w:sz w:val="19"/>
              </w:rPr>
            </w:pPr>
            <w:r w:rsidRPr="00E82A9D">
              <w:rPr>
                <w:spacing w:val="-4"/>
                <w:sz w:val="19"/>
              </w:rPr>
              <w:t>2004</w:t>
            </w:r>
          </w:p>
        </w:tc>
      </w:tr>
      <w:tr w:rsidR="00E82A9D" w:rsidRPr="00E82A9D" w14:paraId="0F9AB550" w14:textId="77777777" w:rsidTr="00271A55">
        <w:trPr>
          <w:trHeight w:val="232"/>
        </w:trPr>
        <w:tc>
          <w:tcPr>
            <w:tcW w:w="450" w:type="dxa"/>
          </w:tcPr>
          <w:p w14:paraId="34B3EB17" w14:textId="77777777" w:rsidR="00EE0220" w:rsidRPr="00E82A9D" w:rsidRDefault="00EE0220" w:rsidP="00271A55">
            <w:pPr>
              <w:pStyle w:val="TableParagraph"/>
              <w:ind w:left="0" w:right="113"/>
              <w:jc w:val="right"/>
              <w:rPr>
                <w:sz w:val="19"/>
              </w:rPr>
            </w:pPr>
            <w:r w:rsidRPr="00E82A9D">
              <w:rPr>
                <w:spacing w:val="-5"/>
                <w:sz w:val="19"/>
              </w:rPr>
              <w:t>10</w:t>
            </w:r>
          </w:p>
        </w:tc>
        <w:tc>
          <w:tcPr>
            <w:tcW w:w="3910" w:type="dxa"/>
          </w:tcPr>
          <w:p w14:paraId="754E8E45" w14:textId="77777777" w:rsidR="00EE0220" w:rsidRPr="00E82A9D" w:rsidRDefault="00EE0220" w:rsidP="00271A55">
            <w:pPr>
              <w:pStyle w:val="TableParagraph"/>
              <w:rPr>
                <w:sz w:val="19"/>
              </w:rPr>
            </w:pPr>
            <w:r w:rsidRPr="00E82A9D">
              <w:rPr>
                <w:spacing w:val="-2"/>
                <w:w w:val="110"/>
                <w:sz w:val="19"/>
              </w:rPr>
              <w:t>EUROBULK</w:t>
            </w:r>
            <w:r w:rsidRPr="00E82A9D">
              <w:rPr>
                <w:spacing w:val="5"/>
                <w:w w:val="110"/>
                <w:sz w:val="19"/>
              </w:rPr>
              <w:t xml:space="preserve"> </w:t>
            </w:r>
            <w:r w:rsidRPr="00E82A9D">
              <w:rPr>
                <w:spacing w:val="-5"/>
                <w:w w:val="110"/>
                <w:sz w:val="19"/>
              </w:rPr>
              <w:t>LTD</w:t>
            </w:r>
          </w:p>
        </w:tc>
        <w:tc>
          <w:tcPr>
            <w:tcW w:w="3779" w:type="dxa"/>
          </w:tcPr>
          <w:p w14:paraId="61B4E0C1" w14:textId="77777777" w:rsidR="00EE0220" w:rsidRPr="00E82A9D" w:rsidRDefault="00EE0220" w:rsidP="00271A55">
            <w:pPr>
              <w:pStyle w:val="TableParagraph"/>
              <w:ind w:left="117"/>
              <w:rPr>
                <w:sz w:val="19"/>
              </w:rPr>
            </w:pPr>
            <w:r w:rsidRPr="00E82A9D">
              <w:rPr>
                <w:w w:val="105"/>
                <w:sz w:val="19"/>
              </w:rPr>
              <w:t>EUROSEAS</w:t>
            </w:r>
            <w:r w:rsidRPr="00E82A9D">
              <w:rPr>
                <w:spacing w:val="31"/>
                <w:w w:val="110"/>
                <w:sz w:val="19"/>
              </w:rPr>
              <w:t xml:space="preserve"> </w:t>
            </w:r>
            <w:r w:rsidRPr="00E82A9D">
              <w:rPr>
                <w:spacing w:val="-5"/>
                <w:w w:val="110"/>
                <w:sz w:val="19"/>
              </w:rPr>
              <w:t>LTD</w:t>
            </w:r>
          </w:p>
        </w:tc>
        <w:tc>
          <w:tcPr>
            <w:tcW w:w="621" w:type="dxa"/>
          </w:tcPr>
          <w:p w14:paraId="731F3755" w14:textId="77777777" w:rsidR="00EE0220" w:rsidRPr="00E82A9D" w:rsidRDefault="00EE0220" w:rsidP="00271A55">
            <w:pPr>
              <w:pStyle w:val="TableParagraph"/>
              <w:ind w:left="0" w:right="114"/>
              <w:jc w:val="right"/>
              <w:rPr>
                <w:sz w:val="19"/>
              </w:rPr>
            </w:pPr>
            <w:r w:rsidRPr="00E82A9D">
              <w:rPr>
                <w:spacing w:val="-4"/>
                <w:sz w:val="19"/>
              </w:rPr>
              <w:t>2005</w:t>
            </w:r>
          </w:p>
        </w:tc>
      </w:tr>
      <w:tr w:rsidR="00E82A9D" w:rsidRPr="00E82A9D" w14:paraId="7887CFA5" w14:textId="77777777" w:rsidTr="00271A55">
        <w:trPr>
          <w:trHeight w:val="232"/>
        </w:trPr>
        <w:tc>
          <w:tcPr>
            <w:tcW w:w="450" w:type="dxa"/>
          </w:tcPr>
          <w:p w14:paraId="3D2A743C" w14:textId="77777777" w:rsidR="00EE0220" w:rsidRPr="00E82A9D" w:rsidRDefault="00EE0220" w:rsidP="00271A55">
            <w:pPr>
              <w:pStyle w:val="TableParagraph"/>
              <w:ind w:left="0" w:right="113"/>
              <w:jc w:val="right"/>
              <w:rPr>
                <w:sz w:val="19"/>
              </w:rPr>
            </w:pPr>
            <w:r w:rsidRPr="00E82A9D">
              <w:rPr>
                <w:spacing w:val="-5"/>
                <w:sz w:val="19"/>
              </w:rPr>
              <w:t>11</w:t>
            </w:r>
          </w:p>
        </w:tc>
        <w:tc>
          <w:tcPr>
            <w:tcW w:w="3910" w:type="dxa"/>
          </w:tcPr>
          <w:p w14:paraId="20BA0827" w14:textId="77777777" w:rsidR="00EE0220" w:rsidRPr="00E82A9D" w:rsidRDefault="00EE0220" w:rsidP="00271A55">
            <w:pPr>
              <w:pStyle w:val="TableParagraph"/>
              <w:rPr>
                <w:sz w:val="19"/>
              </w:rPr>
            </w:pPr>
            <w:r w:rsidRPr="00E82A9D">
              <w:rPr>
                <w:w w:val="110"/>
                <w:sz w:val="19"/>
              </w:rPr>
              <w:t>CP</w:t>
            </w:r>
            <w:r w:rsidRPr="00E82A9D">
              <w:rPr>
                <w:spacing w:val="14"/>
                <w:w w:val="110"/>
                <w:sz w:val="19"/>
              </w:rPr>
              <w:t xml:space="preserve"> </w:t>
            </w:r>
            <w:r w:rsidRPr="00E82A9D">
              <w:rPr>
                <w:w w:val="110"/>
                <w:sz w:val="19"/>
              </w:rPr>
              <w:t>SHIPS</w:t>
            </w:r>
            <w:r w:rsidRPr="00E82A9D">
              <w:rPr>
                <w:spacing w:val="14"/>
                <w:w w:val="110"/>
                <w:sz w:val="19"/>
              </w:rPr>
              <w:t xml:space="preserve"> </w:t>
            </w:r>
            <w:r w:rsidRPr="00E82A9D">
              <w:rPr>
                <w:spacing w:val="-5"/>
                <w:w w:val="110"/>
                <w:sz w:val="19"/>
              </w:rPr>
              <w:t>LTD</w:t>
            </w:r>
          </w:p>
        </w:tc>
        <w:tc>
          <w:tcPr>
            <w:tcW w:w="3779" w:type="dxa"/>
          </w:tcPr>
          <w:p w14:paraId="1BD7784B" w14:textId="77777777" w:rsidR="00EE0220" w:rsidRPr="00E82A9D" w:rsidRDefault="00EE0220" w:rsidP="00271A55">
            <w:pPr>
              <w:pStyle w:val="TableParagraph"/>
              <w:rPr>
                <w:sz w:val="19"/>
              </w:rPr>
            </w:pPr>
            <w:r w:rsidRPr="00E82A9D">
              <w:rPr>
                <w:w w:val="105"/>
                <w:sz w:val="19"/>
              </w:rPr>
              <w:t>HAPAG-LLOYD</w:t>
            </w:r>
            <w:r w:rsidRPr="00E82A9D">
              <w:rPr>
                <w:spacing w:val="19"/>
                <w:w w:val="105"/>
                <w:sz w:val="19"/>
              </w:rPr>
              <w:t xml:space="preserve"> </w:t>
            </w:r>
            <w:r w:rsidRPr="00E82A9D">
              <w:rPr>
                <w:spacing w:val="-5"/>
                <w:w w:val="105"/>
                <w:sz w:val="19"/>
              </w:rPr>
              <w:t>AG</w:t>
            </w:r>
          </w:p>
        </w:tc>
        <w:tc>
          <w:tcPr>
            <w:tcW w:w="621" w:type="dxa"/>
          </w:tcPr>
          <w:p w14:paraId="342E8A99" w14:textId="77777777" w:rsidR="00EE0220" w:rsidRPr="00E82A9D" w:rsidRDefault="00EE0220" w:rsidP="00271A55">
            <w:pPr>
              <w:pStyle w:val="TableParagraph"/>
              <w:ind w:left="0" w:right="114"/>
              <w:jc w:val="right"/>
              <w:rPr>
                <w:sz w:val="19"/>
              </w:rPr>
            </w:pPr>
            <w:r w:rsidRPr="00E82A9D">
              <w:rPr>
                <w:spacing w:val="-4"/>
                <w:sz w:val="19"/>
              </w:rPr>
              <w:t>2005</w:t>
            </w:r>
          </w:p>
        </w:tc>
      </w:tr>
      <w:tr w:rsidR="00E82A9D" w:rsidRPr="00E82A9D" w14:paraId="13311695" w14:textId="77777777" w:rsidTr="00271A55">
        <w:trPr>
          <w:trHeight w:val="232"/>
        </w:trPr>
        <w:tc>
          <w:tcPr>
            <w:tcW w:w="450" w:type="dxa"/>
          </w:tcPr>
          <w:p w14:paraId="0D35D266" w14:textId="77777777" w:rsidR="00EE0220" w:rsidRPr="00E82A9D" w:rsidRDefault="00EE0220" w:rsidP="00271A55">
            <w:pPr>
              <w:pStyle w:val="TableParagraph"/>
              <w:ind w:left="0" w:right="113"/>
              <w:jc w:val="right"/>
              <w:rPr>
                <w:sz w:val="19"/>
              </w:rPr>
            </w:pPr>
            <w:r w:rsidRPr="00E82A9D">
              <w:rPr>
                <w:spacing w:val="-5"/>
                <w:sz w:val="19"/>
              </w:rPr>
              <w:t>12</w:t>
            </w:r>
          </w:p>
        </w:tc>
        <w:tc>
          <w:tcPr>
            <w:tcW w:w="3910" w:type="dxa"/>
          </w:tcPr>
          <w:p w14:paraId="64D5446E" w14:textId="77777777" w:rsidR="00EE0220" w:rsidRPr="00E82A9D" w:rsidRDefault="00EE0220" w:rsidP="00271A55">
            <w:pPr>
              <w:pStyle w:val="TableParagraph"/>
              <w:rPr>
                <w:sz w:val="19"/>
              </w:rPr>
            </w:pPr>
            <w:r w:rsidRPr="00E82A9D">
              <w:rPr>
                <w:spacing w:val="-2"/>
                <w:w w:val="105"/>
                <w:sz w:val="19"/>
              </w:rPr>
              <w:t>DELMAS</w:t>
            </w:r>
          </w:p>
        </w:tc>
        <w:tc>
          <w:tcPr>
            <w:tcW w:w="3779" w:type="dxa"/>
          </w:tcPr>
          <w:p w14:paraId="64AF24B3" w14:textId="77777777" w:rsidR="00EE0220" w:rsidRPr="00E82A9D" w:rsidRDefault="00EE0220" w:rsidP="00271A55">
            <w:pPr>
              <w:pStyle w:val="TableParagraph"/>
              <w:ind w:left="117"/>
              <w:rPr>
                <w:sz w:val="19"/>
              </w:rPr>
            </w:pPr>
            <w:r w:rsidRPr="00E82A9D">
              <w:rPr>
                <w:w w:val="105"/>
                <w:sz w:val="19"/>
              </w:rPr>
              <w:t>CMA</w:t>
            </w:r>
            <w:r w:rsidRPr="00E82A9D">
              <w:rPr>
                <w:spacing w:val="23"/>
                <w:w w:val="105"/>
                <w:sz w:val="19"/>
              </w:rPr>
              <w:t xml:space="preserve"> </w:t>
            </w:r>
            <w:r w:rsidRPr="00E82A9D">
              <w:rPr>
                <w:w w:val="105"/>
                <w:sz w:val="19"/>
              </w:rPr>
              <w:t>CGM</w:t>
            </w:r>
            <w:r w:rsidRPr="00E82A9D">
              <w:rPr>
                <w:spacing w:val="23"/>
                <w:w w:val="105"/>
                <w:sz w:val="19"/>
              </w:rPr>
              <w:t xml:space="preserve"> </w:t>
            </w:r>
            <w:r w:rsidRPr="00E82A9D">
              <w:rPr>
                <w:spacing w:val="-2"/>
                <w:w w:val="105"/>
                <w:sz w:val="19"/>
              </w:rPr>
              <w:t>HOLDING</w:t>
            </w:r>
          </w:p>
        </w:tc>
        <w:tc>
          <w:tcPr>
            <w:tcW w:w="621" w:type="dxa"/>
          </w:tcPr>
          <w:p w14:paraId="2E1FC0B8" w14:textId="77777777" w:rsidR="00EE0220" w:rsidRPr="00E82A9D" w:rsidRDefault="00EE0220" w:rsidP="00271A55">
            <w:pPr>
              <w:pStyle w:val="TableParagraph"/>
              <w:ind w:left="0" w:right="114"/>
              <w:jc w:val="right"/>
              <w:rPr>
                <w:sz w:val="19"/>
              </w:rPr>
            </w:pPr>
            <w:r w:rsidRPr="00E82A9D">
              <w:rPr>
                <w:spacing w:val="-4"/>
                <w:sz w:val="19"/>
              </w:rPr>
              <w:t>2005</w:t>
            </w:r>
          </w:p>
        </w:tc>
      </w:tr>
      <w:tr w:rsidR="00E82A9D" w:rsidRPr="00E82A9D" w14:paraId="1ECDBD9E" w14:textId="77777777" w:rsidTr="00271A55">
        <w:trPr>
          <w:trHeight w:val="232"/>
        </w:trPr>
        <w:tc>
          <w:tcPr>
            <w:tcW w:w="450" w:type="dxa"/>
          </w:tcPr>
          <w:p w14:paraId="5D3C0D65" w14:textId="77777777" w:rsidR="00EE0220" w:rsidRPr="00E82A9D" w:rsidRDefault="00EE0220" w:rsidP="00271A55">
            <w:pPr>
              <w:pStyle w:val="TableParagraph"/>
              <w:ind w:left="0" w:right="113"/>
              <w:jc w:val="right"/>
              <w:rPr>
                <w:sz w:val="19"/>
              </w:rPr>
            </w:pPr>
            <w:r w:rsidRPr="00E82A9D">
              <w:rPr>
                <w:spacing w:val="-5"/>
                <w:sz w:val="19"/>
              </w:rPr>
              <w:t>13</w:t>
            </w:r>
          </w:p>
        </w:tc>
        <w:tc>
          <w:tcPr>
            <w:tcW w:w="3910" w:type="dxa"/>
          </w:tcPr>
          <w:p w14:paraId="63DACF87" w14:textId="77777777" w:rsidR="00EE0220" w:rsidRPr="00E82A9D" w:rsidRDefault="00EE0220" w:rsidP="00271A55">
            <w:pPr>
              <w:pStyle w:val="TableParagraph"/>
              <w:rPr>
                <w:sz w:val="19"/>
              </w:rPr>
            </w:pPr>
            <w:r w:rsidRPr="00E82A9D">
              <w:rPr>
                <w:w w:val="105"/>
                <w:sz w:val="19"/>
              </w:rPr>
              <w:t>HORIZON</w:t>
            </w:r>
            <w:r w:rsidRPr="00E82A9D">
              <w:rPr>
                <w:spacing w:val="26"/>
                <w:w w:val="105"/>
                <w:sz w:val="19"/>
              </w:rPr>
              <w:t xml:space="preserve"> </w:t>
            </w:r>
            <w:r w:rsidRPr="00E82A9D">
              <w:rPr>
                <w:w w:val="105"/>
                <w:sz w:val="19"/>
              </w:rPr>
              <w:t>LINES</w:t>
            </w:r>
            <w:r w:rsidRPr="00E82A9D">
              <w:rPr>
                <w:spacing w:val="27"/>
                <w:w w:val="105"/>
                <w:sz w:val="19"/>
              </w:rPr>
              <w:t xml:space="preserve"> </w:t>
            </w:r>
            <w:r w:rsidRPr="00E82A9D">
              <w:rPr>
                <w:spacing w:val="-5"/>
                <w:w w:val="105"/>
                <w:sz w:val="19"/>
              </w:rPr>
              <w:t>INC</w:t>
            </w:r>
          </w:p>
        </w:tc>
        <w:tc>
          <w:tcPr>
            <w:tcW w:w="3779" w:type="dxa"/>
          </w:tcPr>
          <w:p w14:paraId="5C586733" w14:textId="77777777" w:rsidR="00EE0220" w:rsidRPr="00E82A9D" w:rsidRDefault="00EE0220" w:rsidP="00271A55">
            <w:pPr>
              <w:pStyle w:val="TableParagraph"/>
              <w:ind w:left="117"/>
              <w:rPr>
                <w:sz w:val="19"/>
              </w:rPr>
            </w:pPr>
            <w:r w:rsidRPr="00E82A9D">
              <w:rPr>
                <w:spacing w:val="-2"/>
                <w:w w:val="110"/>
                <w:sz w:val="19"/>
              </w:rPr>
              <w:t>MATSON</w:t>
            </w:r>
            <w:r w:rsidRPr="00E82A9D">
              <w:rPr>
                <w:spacing w:val="-9"/>
                <w:w w:val="110"/>
                <w:sz w:val="19"/>
              </w:rPr>
              <w:t xml:space="preserve"> </w:t>
            </w:r>
            <w:r w:rsidRPr="00E82A9D">
              <w:rPr>
                <w:spacing w:val="-2"/>
                <w:w w:val="110"/>
                <w:sz w:val="19"/>
              </w:rPr>
              <w:t>NAVIGATION</w:t>
            </w:r>
            <w:r w:rsidRPr="00E82A9D">
              <w:rPr>
                <w:spacing w:val="-9"/>
                <w:w w:val="110"/>
                <w:sz w:val="19"/>
              </w:rPr>
              <w:t xml:space="preserve"> </w:t>
            </w:r>
            <w:r w:rsidRPr="00E82A9D">
              <w:rPr>
                <w:spacing w:val="-2"/>
                <w:w w:val="110"/>
                <w:sz w:val="19"/>
              </w:rPr>
              <w:t>CO</w:t>
            </w:r>
            <w:r w:rsidRPr="00E82A9D">
              <w:rPr>
                <w:spacing w:val="-9"/>
                <w:w w:val="110"/>
                <w:sz w:val="19"/>
              </w:rPr>
              <w:t xml:space="preserve"> </w:t>
            </w:r>
            <w:r w:rsidRPr="00E82A9D">
              <w:rPr>
                <w:spacing w:val="-5"/>
                <w:w w:val="110"/>
                <w:sz w:val="19"/>
              </w:rPr>
              <w:t>INC</w:t>
            </w:r>
          </w:p>
        </w:tc>
        <w:tc>
          <w:tcPr>
            <w:tcW w:w="621" w:type="dxa"/>
          </w:tcPr>
          <w:p w14:paraId="467C04B7" w14:textId="77777777" w:rsidR="00EE0220" w:rsidRPr="00E82A9D" w:rsidRDefault="00EE0220" w:rsidP="00271A55">
            <w:pPr>
              <w:pStyle w:val="TableParagraph"/>
              <w:ind w:left="0" w:right="114"/>
              <w:jc w:val="right"/>
              <w:rPr>
                <w:sz w:val="19"/>
              </w:rPr>
            </w:pPr>
            <w:r w:rsidRPr="00E82A9D">
              <w:rPr>
                <w:spacing w:val="-4"/>
                <w:sz w:val="19"/>
              </w:rPr>
              <w:t>2005</w:t>
            </w:r>
          </w:p>
        </w:tc>
      </w:tr>
      <w:tr w:rsidR="00E82A9D" w:rsidRPr="00E82A9D" w14:paraId="5DF52ACD" w14:textId="77777777" w:rsidTr="00271A55">
        <w:trPr>
          <w:trHeight w:val="232"/>
        </w:trPr>
        <w:tc>
          <w:tcPr>
            <w:tcW w:w="450" w:type="dxa"/>
          </w:tcPr>
          <w:p w14:paraId="55F027C5" w14:textId="77777777" w:rsidR="00EE0220" w:rsidRPr="00E82A9D" w:rsidRDefault="00EE0220" w:rsidP="00271A55">
            <w:pPr>
              <w:pStyle w:val="TableParagraph"/>
              <w:ind w:left="0" w:right="113"/>
              <w:jc w:val="right"/>
              <w:rPr>
                <w:sz w:val="19"/>
              </w:rPr>
            </w:pPr>
            <w:r w:rsidRPr="00E82A9D">
              <w:rPr>
                <w:spacing w:val="-5"/>
                <w:sz w:val="19"/>
              </w:rPr>
              <w:t>14</w:t>
            </w:r>
          </w:p>
        </w:tc>
        <w:tc>
          <w:tcPr>
            <w:tcW w:w="3910" w:type="dxa"/>
          </w:tcPr>
          <w:p w14:paraId="79329471" w14:textId="77777777" w:rsidR="00EE0220" w:rsidRPr="00E82A9D" w:rsidRDefault="00EE0220" w:rsidP="00271A55">
            <w:pPr>
              <w:pStyle w:val="TableParagraph"/>
              <w:rPr>
                <w:sz w:val="19"/>
              </w:rPr>
            </w:pPr>
            <w:r w:rsidRPr="00E82A9D">
              <w:rPr>
                <w:w w:val="105"/>
                <w:sz w:val="19"/>
              </w:rPr>
              <w:t>ROYAL</w:t>
            </w:r>
            <w:r w:rsidRPr="00E82A9D">
              <w:rPr>
                <w:spacing w:val="20"/>
                <w:w w:val="105"/>
                <w:sz w:val="19"/>
              </w:rPr>
              <w:t xml:space="preserve"> </w:t>
            </w:r>
            <w:r w:rsidRPr="00E82A9D">
              <w:rPr>
                <w:w w:val="105"/>
                <w:sz w:val="19"/>
              </w:rPr>
              <w:t>P&amp;O</w:t>
            </w:r>
            <w:r w:rsidRPr="00E82A9D">
              <w:rPr>
                <w:spacing w:val="20"/>
                <w:w w:val="105"/>
                <w:sz w:val="19"/>
              </w:rPr>
              <w:t xml:space="preserve"> </w:t>
            </w:r>
            <w:r w:rsidRPr="00E82A9D">
              <w:rPr>
                <w:w w:val="105"/>
                <w:sz w:val="19"/>
              </w:rPr>
              <w:t>NEDLLOYD</w:t>
            </w:r>
            <w:r w:rsidRPr="00E82A9D">
              <w:rPr>
                <w:spacing w:val="20"/>
                <w:w w:val="105"/>
                <w:sz w:val="19"/>
              </w:rPr>
              <w:t xml:space="preserve"> </w:t>
            </w:r>
            <w:r w:rsidRPr="00E82A9D">
              <w:rPr>
                <w:spacing w:val="-5"/>
                <w:w w:val="105"/>
                <w:sz w:val="19"/>
              </w:rPr>
              <w:t>NV</w:t>
            </w:r>
          </w:p>
        </w:tc>
        <w:tc>
          <w:tcPr>
            <w:tcW w:w="3779" w:type="dxa"/>
          </w:tcPr>
          <w:p w14:paraId="2475B820" w14:textId="77777777" w:rsidR="00EE0220" w:rsidRPr="00E82A9D" w:rsidRDefault="00EE0220" w:rsidP="00271A55">
            <w:pPr>
              <w:pStyle w:val="TableParagraph"/>
              <w:ind w:left="117"/>
              <w:rPr>
                <w:sz w:val="19"/>
              </w:rPr>
            </w:pPr>
            <w:r w:rsidRPr="00E82A9D">
              <w:rPr>
                <w:w w:val="110"/>
                <w:sz w:val="19"/>
              </w:rPr>
              <w:t>A</w:t>
            </w:r>
            <w:r w:rsidRPr="00E82A9D">
              <w:rPr>
                <w:spacing w:val="16"/>
                <w:w w:val="110"/>
                <w:sz w:val="19"/>
              </w:rPr>
              <w:t xml:space="preserve"> </w:t>
            </w:r>
            <w:r w:rsidRPr="00E82A9D">
              <w:rPr>
                <w:w w:val="110"/>
                <w:sz w:val="19"/>
              </w:rPr>
              <w:t>P</w:t>
            </w:r>
            <w:r w:rsidRPr="00E82A9D">
              <w:rPr>
                <w:spacing w:val="16"/>
                <w:w w:val="110"/>
                <w:sz w:val="19"/>
              </w:rPr>
              <w:t xml:space="preserve"> </w:t>
            </w:r>
            <w:r w:rsidRPr="00E82A9D">
              <w:rPr>
                <w:spacing w:val="-2"/>
                <w:w w:val="110"/>
                <w:sz w:val="19"/>
              </w:rPr>
              <w:t>MOLLER</w:t>
            </w:r>
          </w:p>
        </w:tc>
        <w:tc>
          <w:tcPr>
            <w:tcW w:w="621" w:type="dxa"/>
          </w:tcPr>
          <w:p w14:paraId="53256DE1" w14:textId="77777777" w:rsidR="00EE0220" w:rsidRPr="00E82A9D" w:rsidRDefault="00EE0220" w:rsidP="00271A55">
            <w:pPr>
              <w:pStyle w:val="TableParagraph"/>
              <w:ind w:left="0" w:right="113"/>
              <w:jc w:val="right"/>
              <w:rPr>
                <w:sz w:val="19"/>
              </w:rPr>
            </w:pPr>
            <w:r w:rsidRPr="00E82A9D">
              <w:rPr>
                <w:spacing w:val="-4"/>
                <w:sz w:val="19"/>
              </w:rPr>
              <w:t>2005</w:t>
            </w:r>
          </w:p>
        </w:tc>
      </w:tr>
      <w:tr w:rsidR="00E82A9D" w:rsidRPr="00E82A9D" w14:paraId="4263D8BD" w14:textId="77777777" w:rsidTr="00271A55">
        <w:trPr>
          <w:trHeight w:val="265"/>
        </w:trPr>
        <w:tc>
          <w:tcPr>
            <w:tcW w:w="450" w:type="dxa"/>
            <w:tcBorders>
              <w:bottom w:val="single" w:sz="8" w:space="0" w:color="231F20"/>
            </w:tcBorders>
          </w:tcPr>
          <w:p w14:paraId="2177E10D" w14:textId="77777777" w:rsidR="00EE0220" w:rsidRPr="00E82A9D" w:rsidRDefault="00EE0220" w:rsidP="00271A55">
            <w:pPr>
              <w:pStyle w:val="TableParagraph"/>
              <w:ind w:left="0" w:right="113"/>
              <w:jc w:val="right"/>
              <w:rPr>
                <w:sz w:val="19"/>
              </w:rPr>
            </w:pPr>
            <w:r w:rsidRPr="00E82A9D">
              <w:rPr>
                <w:spacing w:val="-5"/>
                <w:sz w:val="19"/>
              </w:rPr>
              <w:t>15</w:t>
            </w:r>
          </w:p>
        </w:tc>
        <w:tc>
          <w:tcPr>
            <w:tcW w:w="3910" w:type="dxa"/>
            <w:tcBorders>
              <w:bottom w:val="single" w:sz="8" w:space="0" w:color="231F20"/>
            </w:tcBorders>
          </w:tcPr>
          <w:p w14:paraId="0F017CC1" w14:textId="77777777" w:rsidR="00EE0220" w:rsidRPr="00E82A9D" w:rsidRDefault="00EE0220" w:rsidP="00271A55">
            <w:pPr>
              <w:pStyle w:val="TableParagraph"/>
              <w:rPr>
                <w:sz w:val="19"/>
              </w:rPr>
            </w:pPr>
            <w:r w:rsidRPr="00E82A9D">
              <w:rPr>
                <w:w w:val="110"/>
                <w:sz w:val="19"/>
              </w:rPr>
              <w:t>UNITED</w:t>
            </w:r>
            <w:r w:rsidRPr="00E82A9D">
              <w:rPr>
                <w:spacing w:val="17"/>
                <w:w w:val="110"/>
                <w:sz w:val="19"/>
              </w:rPr>
              <w:t xml:space="preserve"> </w:t>
            </w:r>
            <w:r w:rsidRPr="00E82A9D">
              <w:rPr>
                <w:w w:val="110"/>
                <w:sz w:val="19"/>
              </w:rPr>
              <w:t>THAI</w:t>
            </w:r>
            <w:r w:rsidRPr="00E82A9D">
              <w:rPr>
                <w:spacing w:val="18"/>
                <w:w w:val="110"/>
                <w:sz w:val="19"/>
              </w:rPr>
              <w:t xml:space="preserve"> </w:t>
            </w:r>
            <w:r w:rsidRPr="00E82A9D">
              <w:rPr>
                <w:w w:val="110"/>
                <w:sz w:val="19"/>
              </w:rPr>
              <w:t>SHIPPING</w:t>
            </w:r>
            <w:r w:rsidRPr="00E82A9D">
              <w:rPr>
                <w:spacing w:val="17"/>
                <w:w w:val="110"/>
                <w:sz w:val="19"/>
              </w:rPr>
              <w:t xml:space="preserve"> </w:t>
            </w:r>
            <w:r w:rsidRPr="00E82A9D">
              <w:rPr>
                <w:w w:val="110"/>
                <w:sz w:val="19"/>
              </w:rPr>
              <w:t>CORP</w:t>
            </w:r>
            <w:r w:rsidRPr="00E82A9D">
              <w:rPr>
                <w:spacing w:val="18"/>
                <w:w w:val="110"/>
                <w:sz w:val="19"/>
              </w:rPr>
              <w:t xml:space="preserve"> </w:t>
            </w:r>
            <w:r w:rsidRPr="00E82A9D">
              <w:rPr>
                <w:spacing w:val="-5"/>
                <w:w w:val="110"/>
                <w:sz w:val="19"/>
              </w:rPr>
              <w:t>LTD</w:t>
            </w:r>
          </w:p>
        </w:tc>
        <w:tc>
          <w:tcPr>
            <w:tcW w:w="3779" w:type="dxa"/>
            <w:tcBorders>
              <w:bottom w:val="single" w:sz="8" w:space="0" w:color="231F20"/>
            </w:tcBorders>
          </w:tcPr>
          <w:p w14:paraId="471BA119" w14:textId="77777777" w:rsidR="00EE0220" w:rsidRPr="00E82A9D" w:rsidRDefault="00EE0220" w:rsidP="00271A55">
            <w:pPr>
              <w:pStyle w:val="TableParagraph"/>
              <w:ind w:left="117"/>
              <w:rPr>
                <w:sz w:val="19"/>
              </w:rPr>
            </w:pPr>
            <w:r w:rsidRPr="00E82A9D">
              <w:rPr>
                <w:w w:val="110"/>
                <w:sz w:val="19"/>
              </w:rPr>
              <w:t>IMC</w:t>
            </w:r>
            <w:r w:rsidRPr="00E82A9D">
              <w:rPr>
                <w:spacing w:val="19"/>
                <w:w w:val="110"/>
                <w:sz w:val="19"/>
              </w:rPr>
              <w:t xml:space="preserve"> </w:t>
            </w:r>
            <w:r w:rsidRPr="00E82A9D">
              <w:rPr>
                <w:w w:val="110"/>
                <w:sz w:val="19"/>
              </w:rPr>
              <w:t>SHIPPING</w:t>
            </w:r>
            <w:r w:rsidRPr="00E82A9D">
              <w:rPr>
                <w:spacing w:val="20"/>
                <w:w w:val="110"/>
                <w:sz w:val="19"/>
              </w:rPr>
              <w:t xml:space="preserve"> </w:t>
            </w:r>
            <w:r w:rsidRPr="00E82A9D">
              <w:rPr>
                <w:w w:val="110"/>
                <w:sz w:val="19"/>
              </w:rPr>
              <w:t>CO</w:t>
            </w:r>
            <w:r w:rsidRPr="00E82A9D">
              <w:rPr>
                <w:spacing w:val="20"/>
                <w:w w:val="110"/>
                <w:sz w:val="19"/>
              </w:rPr>
              <w:t xml:space="preserve"> </w:t>
            </w:r>
            <w:r w:rsidRPr="00E82A9D">
              <w:rPr>
                <w:w w:val="110"/>
                <w:sz w:val="19"/>
              </w:rPr>
              <w:t>PTE</w:t>
            </w:r>
            <w:r w:rsidRPr="00E82A9D">
              <w:rPr>
                <w:spacing w:val="20"/>
                <w:w w:val="110"/>
                <w:sz w:val="19"/>
              </w:rPr>
              <w:t xml:space="preserve"> </w:t>
            </w:r>
            <w:r w:rsidRPr="00E82A9D">
              <w:rPr>
                <w:spacing w:val="-5"/>
                <w:w w:val="110"/>
                <w:sz w:val="19"/>
              </w:rPr>
              <w:t>LTD</w:t>
            </w:r>
          </w:p>
        </w:tc>
        <w:tc>
          <w:tcPr>
            <w:tcW w:w="621" w:type="dxa"/>
            <w:tcBorders>
              <w:bottom w:val="single" w:sz="8" w:space="0" w:color="231F20"/>
            </w:tcBorders>
          </w:tcPr>
          <w:p w14:paraId="0A0023A3" w14:textId="77777777" w:rsidR="00EE0220" w:rsidRPr="00E82A9D" w:rsidRDefault="00EE0220" w:rsidP="00271A55">
            <w:pPr>
              <w:pStyle w:val="TableParagraph"/>
              <w:ind w:left="0" w:right="114"/>
              <w:jc w:val="right"/>
              <w:rPr>
                <w:sz w:val="19"/>
              </w:rPr>
            </w:pPr>
            <w:r w:rsidRPr="00E82A9D">
              <w:rPr>
                <w:spacing w:val="-4"/>
                <w:sz w:val="19"/>
              </w:rPr>
              <w:t>2005</w:t>
            </w:r>
          </w:p>
        </w:tc>
      </w:tr>
    </w:tbl>
    <w:p w14:paraId="0B7EB12A" w14:textId="77777777" w:rsidR="00EE0220" w:rsidRPr="00E82A9D" w:rsidRDefault="00EE0220" w:rsidP="00EE0220">
      <w:pPr>
        <w:pStyle w:val="a3"/>
        <w:spacing w:before="3"/>
        <w:rPr>
          <w:sz w:val="16"/>
        </w:rPr>
      </w:pPr>
    </w:p>
    <w:p w14:paraId="165F5E52" w14:textId="4408C0DE" w:rsidR="00EE0220" w:rsidRPr="00E82A9D" w:rsidRDefault="00EE0220" w:rsidP="00EE0220">
      <w:pPr>
        <w:spacing w:line="259" w:lineRule="auto"/>
        <w:ind w:left="100" w:right="181"/>
        <w:jc w:val="both"/>
        <w:rPr>
          <w:sz w:val="18"/>
          <w:szCs w:val="18"/>
        </w:rPr>
      </w:pPr>
      <w:r w:rsidRPr="00E82A9D">
        <w:rPr>
          <w:w w:val="105"/>
          <w:sz w:val="18"/>
          <w:szCs w:val="18"/>
        </w:rPr>
        <w:t>Note:</w:t>
      </w:r>
      <w:r w:rsidRPr="00E82A9D">
        <w:rPr>
          <w:spacing w:val="39"/>
          <w:w w:val="105"/>
          <w:sz w:val="18"/>
          <w:szCs w:val="18"/>
        </w:rPr>
        <w:t xml:space="preserve"> </w:t>
      </w:r>
      <w:r w:rsidRPr="00E82A9D">
        <w:rPr>
          <w:w w:val="105"/>
          <w:sz w:val="18"/>
          <w:szCs w:val="18"/>
        </w:rPr>
        <w:t>We</w:t>
      </w:r>
      <w:r w:rsidRPr="00E82A9D">
        <w:rPr>
          <w:spacing w:val="18"/>
          <w:w w:val="105"/>
          <w:sz w:val="18"/>
          <w:szCs w:val="18"/>
        </w:rPr>
        <w:t xml:space="preserve"> </w:t>
      </w:r>
      <w:r w:rsidRPr="00E82A9D">
        <w:rPr>
          <w:w w:val="105"/>
          <w:sz w:val="18"/>
          <w:szCs w:val="18"/>
        </w:rPr>
        <w:t>omit</w:t>
      </w:r>
      <w:r w:rsidRPr="00E82A9D">
        <w:rPr>
          <w:spacing w:val="18"/>
          <w:w w:val="105"/>
          <w:sz w:val="18"/>
          <w:szCs w:val="18"/>
        </w:rPr>
        <w:t xml:space="preserve"> </w:t>
      </w:r>
      <w:ins w:id="415" w:author="Author">
        <w:r w:rsidRPr="00E82A9D">
          <w:rPr>
            <w:w w:val="105"/>
            <w:sz w:val="18"/>
            <w:szCs w:val="18"/>
          </w:rPr>
          <w:t>the</w:t>
        </w:r>
      </w:ins>
      <w:del w:id="416" w:author="Author">
        <w:r w:rsidRPr="00E82A9D">
          <w:rPr>
            <w:w w:val="105"/>
            <w:sz w:val="18"/>
            <w:szCs w:val="18"/>
          </w:rPr>
          <w:delText>a</w:delText>
        </w:r>
      </w:del>
      <w:ins w:id="417" w:author="松田　琢磨" w:date="2023-10-15T11:44:00Z">
        <w:r w:rsidRPr="00E82A9D">
          <w:rPr>
            <w:spacing w:val="18"/>
            <w:w w:val="105"/>
            <w:sz w:val="18"/>
            <w:szCs w:val="18"/>
          </w:rPr>
          <w:t xml:space="preserve"> </w:t>
        </w:r>
        <w:r w:rsidRPr="00E82A9D">
          <w:rPr>
            <w:w w:val="105"/>
            <w:sz w:val="18"/>
            <w:szCs w:val="18"/>
          </w:rPr>
          <w:t>merger</w:t>
        </w:r>
      </w:ins>
      <w:ins w:id="418" w:author="Author">
        <w:r w:rsidRPr="00E82A9D">
          <w:rPr>
            <w:spacing w:val="17"/>
            <w:w w:val="105"/>
            <w:sz w:val="18"/>
            <w:szCs w:val="18"/>
          </w:rPr>
          <w:t>s</w:t>
        </w:r>
      </w:ins>
      <w:del w:id="419" w:author="松田　琢磨" w:date="2023-10-15T11:44:00Z">
        <w:r w:rsidRPr="00E82A9D">
          <w:rPr>
            <w:w w:val="105"/>
            <w:sz w:val="18"/>
            <w:szCs w:val="18"/>
          </w:rPr>
          <w:delText>a</w:delText>
        </w:r>
        <w:r w:rsidRPr="00E82A9D">
          <w:rPr>
            <w:spacing w:val="18"/>
            <w:w w:val="105"/>
            <w:sz w:val="18"/>
            <w:szCs w:val="18"/>
          </w:rPr>
          <w:delText xml:space="preserve"> </w:delText>
        </w:r>
        <w:r w:rsidRPr="00E82A9D">
          <w:rPr>
            <w:w w:val="105"/>
            <w:sz w:val="18"/>
            <w:szCs w:val="18"/>
          </w:rPr>
          <w:delText>merger</w:delText>
        </w:r>
      </w:del>
      <w:r w:rsidRPr="00E82A9D">
        <w:rPr>
          <w:spacing w:val="17"/>
          <w:w w:val="105"/>
          <w:sz w:val="18"/>
          <w:szCs w:val="18"/>
        </w:rPr>
        <w:t xml:space="preserve"> </w:t>
      </w:r>
      <w:r w:rsidRPr="00E82A9D">
        <w:rPr>
          <w:w w:val="105"/>
          <w:sz w:val="18"/>
          <w:szCs w:val="18"/>
        </w:rPr>
        <w:t>of</w:t>
      </w:r>
      <w:r w:rsidRPr="00E82A9D">
        <w:rPr>
          <w:spacing w:val="18"/>
          <w:w w:val="105"/>
          <w:sz w:val="18"/>
          <w:szCs w:val="18"/>
        </w:rPr>
        <w:t xml:space="preserve"> </w:t>
      </w:r>
      <w:r w:rsidRPr="00E82A9D">
        <w:rPr>
          <w:w w:val="105"/>
          <w:sz w:val="18"/>
          <w:szCs w:val="18"/>
        </w:rPr>
        <w:t>Royal</w:t>
      </w:r>
      <w:r w:rsidRPr="00E82A9D">
        <w:rPr>
          <w:spacing w:val="18"/>
          <w:w w:val="105"/>
          <w:sz w:val="18"/>
          <w:szCs w:val="18"/>
        </w:rPr>
        <w:t xml:space="preserve"> </w:t>
      </w:r>
      <w:r w:rsidRPr="00E82A9D">
        <w:rPr>
          <w:w w:val="105"/>
          <w:sz w:val="18"/>
          <w:szCs w:val="18"/>
        </w:rPr>
        <w:t>Nedlloyd</w:t>
      </w:r>
      <w:r w:rsidRPr="00E82A9D">
        <w:rPr>
          <w:spacing w:val="18"/>
          <w:w w:val="105"/>
          <w:sz w:val="18"/>
          <w:szCs w:val="18"/>
        </w:rPr>
        <w:t xml:space="preserve"> </w:t>
      </w:r>
      <w:r w:rsidRPr="00E82A9D">
        <w:rPr>
          <w:w w:val="105"/>
          <w:sz w:val="18"/>
          <w:szCs w:val="18"/>
        </w:rPr>
        <w:t>and</w:t>
      </w:r>
      <w:r w:rsidRPr="00E82A9D">
        <w:rPr>
          <w:spacing w:val="18"/>
          <w:w w:val="105"/>
          <w:sz w:val="18"/>
          <w:szCs w:val="18"/>
        </w:rPr>
        <w:t xml:space="preserve"> </w:t>
      </w:r>
      <w:r w:rsidRPr="00E82A9D">
        <w:rPr>
          <w:w w:val="105"/>
          <w:sz w:val="18"/>
          <w:szCs w:val="18"/>
        </w:rPr>
        <w:t>the</w:t>
      </w:r>
      <w:r w:rsidRPr="00E82A9D">
        <w:rPr>
          <w:spacing w:val="18"/>
          <w:w w:val="105"/>
          <w:sz w:val="18"/>
          <w:szCs w:val="18"/>
        </w:rPr>
        <w:t xml:space="preserve"> </w:t>
      </w:r>
      <w:r w:rsidRPr="00E82A9D">
        <w:rPr>
          <w:w w:val="105"/>
          <w:sz w:val="18"/>
          <w:szCs w:val="18"/>
        </w:rPr>
        <w:t>Peninsular</w:t>
      </w:r>
      <w:r w:rsidRPr="00E82A9D">
        <w:rPr>
          <w:spacing w:val="17"/>
          <w:w w:val="105"/>
          <w:sz w:val="18"/>
          <w:szCs w:val="18"/>
        </w:rPr>
        <w:t xml:space="preserve"> </w:t>
      </w:r>
      <w:r w:rsidRPr="00E82A9D">
        <w:rPr>
          <w:w w:val="105"/>
          <w:sz w:val="18"/>
          <w:szCs w:val="18"/>
        </w:rPr>
        <w:t>and</w:t>
      </w:r>
      <w:r w:rsidRPr="00E82A9D">
        <w:rPr>
          <w:spacing w:val="18"/>
          <w:w w:val="105"/>
          <w:sz w:val="18"/>
          <w:szCs w:val="18"/>
        </w:rPr>
        <w:t xml:space="preserve"> </w:t>
      </w:r>
      <w:r w:rsidRPr="00E82A9D">
        <w:rPr>
          <w:w w:val="105"/>
          <w:sz w:val="18"/>
          <w:szCs w:val="18"/>
        </w:rPr>
        <w:t>Oriental</w:t>
      </w:r>
      <w:r w:rsidRPr="00E82A9D">
        <w:rPr>
          <w:spacing w:val="17"/>
          <w:w w:val="105"/>
          <w:sz w:val="18"/>
          <w:szCs w:val="18"/>
        </w:rPr>
        <w:t xml:space="preserve"> </w:t>
      </w:r>
      <w:r w:rsidRPr="00E82A9D">
        <w:rPr>
          <w:w w:val="105"/>
          <w:sz w:val="18"/>
          <w:szCs w:val="18"/>
        </w:rPr>
        <w:t>containers</w:t>
      </w:r>
      <w:r w:rsidRPr="00E82A9D">
        <w:rPr>
          <w:spacing w:val="18"/>
          <w:w w:val="105"/>
          <w:sz w:val="18"/>
          <w:szCs w:val="18"/>
        </w:rPr>
        <w:t xml:space="preserve"> </w:t>
      </w:r>
      <w:r w:rsidRPr="00E82A9D">
        <w:rPr>
          <w:w w:val="105"/>
          <w:sz w:val="18"/>
          <w:szCs w:val="18"/>
        </w:rPr>
        <w:t>(P&amp;O</w:t>
      </w:r>
      <w:r w:rsidRPr="00E82A9D">
        <w:rPr>
          <w:spacing w:val="18"/>
          <w:w w:val="105"/>
          <w:sz w:val="18"/>
          <w:szCs w:val="18"/>
        </w:rPr>
        <w:t xml:space="preserve"> </w:t>
      </w:r>
      <w:r w:rsidRPr="00E82A9D">
        <w:rPr>
          <w:w w:val="105"/>
          <w:sz w:val="18"/>
          <w:szCs w:val="18"/>
        </w:rPr>
        <w:t>Containers)</w:t>
      </w:r>
      <w:r w:rsidRPr="00E82A9D">
        <w:rPr>
          <w:spacing w:val="18"/>
          <w:w w:val="105"/>
          <w:sz w:val="18"/>
          <w:szCs w:val="18"/>
        </w:rPr>
        <w:t xml:space="preserve"> </w:t>
      </w:r>
      <w:r w:rsidRPr="00E82A9D">
        <w:rPr>
          <w:w w:val="105"/>
          <w:sz w:val="18"/>
          <w:szCs w:val="18"/>
        </w:rPr>
        <w:t>in</w:t>
      </w:r>
      <w:r w:rsidRPr="00E82A9D">
        <w:rPr>
          <w:spacing w:val="18"/>
          <w:w w:val="105"/>
          <w:sz w:val="18"/>
          <w:szCs w:val="18"/>
        </w:rPr>
        <w:t xml:space="preserve"> </w:t>
      </w:r>
      <w:r w:rsidRPr="00E82A9D">
        <w:rPr>
          <w:w w:val="105"/>
          <w:sz w:val="18"/>
          <w:szCs w:val="18"/>
        </w:rPr>
        <w:t>1997,</w:t>
      </w:r>
      <w:r w:rsidRPr="00E82A9D">
        <w:rPr>
          <w:spacing w:val="18"/>
          <w:w w:val="105"/>
          <w:sz w:val="18"/>
          <w:szCs w:val="18"/>
        </w:rPr>
        <w:t xml:space="preserve"> </w:t>
      </w:r>
      <w:r w:rsidRPr="00E82A9D">
        <w:rPr>
          <w:w w:val="105"/>
          <w:sz w:val="18"/>
          <w:szCs w:val="18"/>
        </w:rPr>
        <w:t>Maersk</w:t>
      </w:r>
      <w:r w:rsidRPr="00E82A9D">
        <w:rPr>
          <w:spacing w:val="18"/>
          <w:w w:val="105"/>
          <w:sz w:val="18"/>
          <w:szCs w:val="18"/>
        </w:rPr>
        <w:t xml:space="preserve"> </w:t>
      </w:r>
      <w:r w:rsidRPr="00E82A9D">
        <w:rPr>
          <w:w w:val="105"/>
          <w:sz w:val="18"/>
          <w:szCs w:val="18"/>
        </w:rPr>
        <w:t>and</w:t>
      </w:r>
      <w:r w:rsidRPr="00E82A9D">
        <w:rPr>
          <w:spacing w:val="40"/>
          <w:w w:val="105"/>
          <w:sz w:val="18"/>
          <w:szCs w:val="18"/>
        </w:rPr>
        <w:t xml:space="preserve"> </w:t>
      </w:r>
      <w:r w:rsidRPr="00E82A9D">
        <w:rPr>
          <w:w w:val="105"/>
          <w:sz w:val="18"/>
          <w:szCs w:val="18"/>
        </w:rPr>
        <w:t>Sea</w:t>
      </w:r>
      <w:r w:rsidR="00DF116D" w:rsidRPr="00E82A9D">
        <w:rPr>
          <w:w w:val="110"/>
          <w:sz w:val="20"/>
          <w:szCs w:val="20"/>
        </w:rPr>
        <w:t>–</w:t>
      </w:r>
      <w:r w:rsidRPr="00E82A9D">
        <w:rPr>
          <w:w w:val="105"/>
          <w:sz w:val="18"/>
          <w:szCs w:val="18"/>
        </w:rPr>
        <w:t>Land</w:t>
      </w:r>
      <w:r w:rsidRPr="00E82A9D">
        <w:rPr>
          <w:spacing w:val="31"/>
          <w:w w:val="105"/>
          <w:sz w:val="18"/>
          <w:szCs w:val="18"/>
        </w:rPr>
        <w:t xml:space="preserve"> </w:t>
      </w:r>
      <w:r w:rsidRPr="00E82A9D">
        <w:rPr>
          <w:w w:val="105"/>
          <w:sz w:val="18"/>
          <w:szCs w:val="18"/>
        </w:rPr>
        <w:t>in</w:t>
      </w:r>
      <w:r w:rsidRPr="00E82A9D">
        <w:rPr>
          <w:spacing w:val="31"/>
          <w:w w:val="105"/>
          <w:sz w:val="18"/>
          <w:szCs w:val="18"/>
        </w:rPr>
        <w:t xml:space="preserve"> </w:t>
      </w:r>
      <w:r w:rsidRPr="00E82A9D">
        <w:rPr>
          <w:w w:val="105"/>
          <w:sz w:val="18"/>
          <w:szCs w:val="18"/>
        </w:rPr>
        <w:t>1999,</w:t>
      </w:r>
      <w:r w:rsidRPr="00E82A9D">
        <w:rPr>
          <w:spacing w:val="35"/>
          <w:w w:val="105"/>
          <w:sz w:val="18"/>
          <w:szCs w:val="18"/>
        </w:rPr>
        <w:t xml:space="preserve"> </w:t>
      </w:r>
      <w:r w:rsidRPr="00E82A9D">
        <w:rPr>
          <w:w w:val="105"/>
          <w:sz w:val="18"/>
          <w:szCs w:val="18"/>
        </w:rPr>
        <w:t>and</w:t>
      </w:r>
      <w:r w:rsidRPr="00E82A9D">
        <w:rPr>
          <w:spacing w:val="31"/>
          <w:w w:val="105"/>
          <w:sz w:val="18"/>
          <w:szCs w:val="18"/>
        </w:rPr>
        <w:t xml:space="preserve"> </w:t>
      </w:r>
      <w:r w:rsidRPr="00E82A9D">
        <w:rPr>
          <w:w w:val="105"/>
          <w:sz w:val="18"/>
          <w:szCs w:val="18"/>
        </w:rPr>
        <w:t>CMA</w:t>
      </w:r>
      <w:r w:rsidRPr="00E82A9D">
        <w:rPr>
          <w:spacing w:val="32"/>
          <w:w w:val="105"/>
          <w:sz w:val="18"/>
          <w:szCs w:val="18"/>
        </w:rPr>
        <w:t xml:space="preserve"> </w:t>
      </w:r>
      <w:r w:rsidRPr="00E82A9D">
        <w:rPr>
          <w:w w:val="105"/>
          <w:sz w:val="18"/>
          <w:szCs w:val="18"/>
        </w:rPr>
        <w:t>and</w:t>
      </w:r>
      <w:r w:rsidRPr="00E82A9D">
        <w:rPr>
          <w:spacing w:val="32"/>
          <w:w w:val="105"/>
          <w:sz w:val="18"/>
          <w:szCs w:val="18"/>
        </w:rPr>
        <w:t xml:space="preserve"> </w:t>
      </w:r>
      <w:r w:rsidRPr="00E82A9D">
        <w:rPr>
          <w:w w:val="105"/>
          <w:sz w:val="18"/>
          <w:szCs w:val="18"/>
        </w:rPr>
        <w:t>CGM</w:t>
      </w:r>
      <w:r w:rsidRPr="00E82A9D">
        <w:rPr>
          <w:spacing w:val="32"/>
          <w:w w:val="105"/>
          <w:sz w:val="18"/>
          <w:szCs w:val="18"/>
        </w:rPr>
        <w:t xml:space="preserve"> </w:t>
      </w:r>
      <w:r w:rsidRPr="00E82A9D">
        <w:rPr>
          <w:w w:val="105"/>
          <w:sz w:val="18"/>
          <w:szCs w:val="18"/>
        </w:rPr>
        <w:t>in</w:t>
      </w:r>
      <w:r w:rsidRPr="00E82A9D">
        <w:rPr>
          <w:spacing w:val="31"/>
          <w:w w:val="105"/>
          <w:sz w:val="18"/>
          <w:szCs w:val="18"/>
        </w:rPr>
        <w:t xml:space="preserve"> </w:t>
      </w:r>
      <w:r w:rsidRPr="00E82A9D">
        <w:rPr>
          <w:w w:val="105"/>
          <w:sz w:val="18"/>
          <w:szCs w:val="18"/>
        </w:rPr>
        <w:t>1999</w:t>
      </w:r>
      <w:r w:rsidRPr="00E82A9D">
        <w:rPr>
          <w:spacing w:val="31"/>
          <w:w w:val="105"/>
          <w:sz w:val="18"/>
          <w:szCs w:val="18"/>
        </w:rPr>
        <w:t xml:space="preserve"> </w:t>
      </w:r>
      <w:r w:rsidRPr="00E82A9D">
        <w:rPr>
          <w:w w:val="105"/>
          <w:sz w:val="18"/>
          <w:szCs w:val="18"/>
        </w:rPr>
        <w:t>because</w:t>
      </w:r>
      <w:r w:rsidRPr="00E82A9D">
        <w:rPr>
          <w:spacing w:val="32"/>
          <w:w w:val="105"/>
          <w:sz w:val="18"/>
          <w:szCs w:val="18"/>
        </w:rPr>
        <w:t xml:space="preserve"> </w:t>
      </w:r>
      <w:r w:rsidRPr="00E82A9D">
        <w:rPr>
          <w:w w:val="105"/>
          <w:sz w:val="18"/>
          <w:szCs w:val="18"/>
        </w:rPr>
        <w:t>historical</w:t>
      </w:r>
      <w:r w:rsidRPr="00E82A9D">
        <w:rPr>
          <w:spacing w:val="31"/>
          <w:w w:val="105"/>
          <w:sz w:val="18"/>
          <w:szCs w:val="18"/>
        </w:rPr>
        <w:t xml:space="preserve"> </w:t>
      </w:r>
      <w:r w:rsidRPr="00E82A9D">
        <w:rPr>
          <w:w w:val="105"/>
          <w:sz w:val="18"/>
          <w:szCs w:val="18"/>
        </w:rPr>
        <w:t>vessel</w:t>
      </w:r>
      <w:r w:rsidRPr="00E82A9D">
        <w:rPr>
          <w:spacing w:val="31"/>
          <w:w w:val="105"/>
          <w:sz w:val="18"/>
          <w:szCs w:val="18"/>
        </w:rPr>
        <w:t xml:space="preserve"> </w:t>
      </w:r>
      <w:r w:rsidRPr="00E82A9D">
        <w:rPr>
          <w:w w:val="105"/>
          <w:sz w:val="18"/>
          <w:szCs w:val="18"/>
        </w:rPr>
        <w:t>data</w:t>
      </w:r>
      <w:r w:rsidRPr="00E82A9D">
        <w:rPr>
          <w:spacing w:val="32"/>
          <w:w w:val="105"/>
          <w:sz w:val="18"/>
          <w:szCs w:val="18"/>
        </w:rPr>
        <w:t xml:space="preserve"> </w:t>
      </w:r>
      <w:r w:rsidRPr="00E82A9D">
        <w:rPr>
          <w:w w:val="105"/>
          <w:sz w:val="18"/>
          <w:szCs w:val="18"/>
        </w:rPr>
        <w:t>of</w:t>
      </w:r>
      <w:r w:rsidRPr="00E82A9D">
        <w:rPr>
          <w:spacing w:val="32"/>
          <w:w w:val="105"/>
          <w:sz w:val="18"/>
          <w:szCs w:val="18"/>
        </w:rPr>
        <w:t xml:space="preserve"> </w:t>
      </w:r>
      <w:r w:rsidRPr="00E82A9D">
        <w:rPr>
          <w:w w:val="105"/>
          <w:sz w:val="18"/>
          <w:szCs w:val="18"/>
        </w:rPr>
        <w:t>merged</w:t>
      </w:r>
      <w:r w:rsidRPr="00E82A9D">
        <w:rPr>
          <w:spacing w:val="31"/>
          <w:w w:val="105"/>
          <w:sz w:val="18"/>
          <w:szCs w:val="18"/>
        </w:rPr>
        <w:t xml:space="preserve"> </w:t>
      </w:r>
      <w:ins w:id="420" w:author="Author">
        <w:r w:rsidRPr="00E82A9D">
          <w:rPr>
            <w:spacing w:val="31"/>
            <w:w w:val="105"/>
            <w:sz w:val="18"/>
            <w:szCs w:val="18"/>
          </w:rPr>
          <w:t>fi</w:t>
        </w:r>
      </w:ins>
      <w:del w:id="421" w:author="Author">
        <w:r w:rsidRPr="00E82A9D">
          <w:rPr>
            <w:w w:val="105"/>
            <w:sz w:val="18"/>
            <w:szCs w:val="18"/>
          </w:rPr>
          <w:delText>ﬁ</w:delText>
        </w:r>
      </w:del>
      <w:ins w:id="422" w:author="松田　琢磨" w:date="2023-10-15T11:44:00Z">
        <w:r w:rsidRPr="00E82A9D">
          <w:rPr>
            <w:w w:val="105"/>
            <w:sz w:val="18"/>
            <w:szCs w:val="18"/>
          </w:rPr>
          <w:t>rm</w:t>
        </w:r>
      </w:ins>
      <w:ins w:id="423" w:author="Author">
        <w:r w:rsidRPr="00E82A9D">
          <w:rPr>
            <w:spacing w:val="31"/>
            <w:w w:val="105"/>
            <w:sz w:val="18"/>
            <w:szCs w:val="18"/>
          </w:rPr>
          <w:t>s</w:t>
        </w:r>
      </w:ins>
      <w:del w:id="424" w:author="松田　琢磨" w:date="2023-10-15T11:44:00Z">
        <w:r w:rsidRPr="00E82A9D">
          <w:rPr>
            <w:w w:val="105"/>
            <w:sz w:val="18"/>
            <w:szCs w:val="18"/>
          </w:rPr>
          <w:delText>ﬁrm</w:delText>
        </w:r>
      </w:del>
      <w:r w:rsidRPr="00E82A9D">
        <w:rPr>
          <w:spacing w:val="31"/>
          <w:w w:val="105"/>
          <w:sz w:val="18"/>
          <w:szCs w:val="18"/>
        </w:rPr>
        <w:t xml:space="preserve"> </w:t>
      </w:r>
      <w:r w:rsidRPr="00E82A9D">
        <w:rPr>
          <w:w w:val="105"/>
          <w:sz w:val="18"/>
          <w:szCs w:val="18"/>
        </w:rPr>
        <w:t>are</w:t>
      </w:r>
      <w:r w:rsidRPr="00E82A9D">
        <w:rPr>
          <w:spacing w:val="31"/>
          <w:w w:val="105"/>
          <w:sz w:val="18"/>
          <w:szCs w:val="18"/>
        </w:rPr>
        <w:t xml:space="preserve"> </w:t>
      </w:r>
      <w:r w:rsidRPr="00E82A9D">
        <w:rPr>
          <w:w w:val="105"/>
          <w:sz w:val="18"/>
          <w:szCs w:val="18"/>
        </w:rPr>
        <w:t>missing</w:t>
      </w:r>
      <w:ins w:id="425" w:author="Author">
        <w:r w:rsidRPr="00E82A9D">
          <w:rPr>
            <w:spacing w:val="31"/>
            <w:w w:val="105"/>
            <w:sz w:val="18"/>
            <w:szCs w:val="18"/>
          </w:rPr>
          <w:t>,</w:t>
        </w:r>
      </w:ins>
      <w:r w:rsidRPr="00E82A9D">
        <w:rPr>
          <w:spacing w:val="31"/>
          <w:w w:val="105"/>
          <w:sz w:val="18"/>
          <w:szCs w:val="18"/>
        </w:rPr>
        <w:t xml:space="preserve"> </w:t>
      </w:r>
      <w:r w:rsidRPr="00E82A9D">
        <w:rPr>
          <w:w w:val="105"/>
          <w:sz w:val="18"/>
          <w:szCs w:val="18"/>
        </w:rPr>
        <w:t>and</w:t>
      </w:r>
      <w:r w:rsidRPr="00E82A9D">
        <w:rPr>
          <w:spacing w:val="31"/>
          <w:w w:val="105"/>
          <w:sz w:val="18"/>
          <w:szCs w:val="18"/>
        </w:rPr>
        <w:t xml:space="preserve"> </w:t>
      </w:r>
      <w:r w:rsidRPr="00E82A9D">
        <w:rPr>
          <w:w w:val="105"/>
          <w:sz w:val="18"/>
          <w:szCs w:val="18"/>
        </w:rPr>
        <w:t>we</w:t>
      </w:r>
      <w:r w:rsidRPr="00E82A9D">
        <w:rPr>
          <w:spacing w:val="31"/>
          <w:w w:val="105"/>
          <w:sz w:val="18"/>
          <w:szCs w:val="18"/>
        </w:rPr>
        <w:t xml:space="preserve"> </w:t>
      </w:r>
      <w:r w:rsidRPr="00E82A9D">
        <w:rPr>
          <w:w w:val="105"/>
          <w:sz w:val="18"/>
          <w:szCs w:val="18"/>
        </w:rPr>
        <w:t>could</w:t>
      </w:r>
      <w:r w:rsidRPr="00E82A9D">
        <w:rPr>
          <w:spacing w:val="31"/>
          <w:w w:val="105"/>
          <w:sz w:val="18"/>
          <w:szCs w:val="18"/>
        </w:rPr>
        <w:t xml:space="preserve"> </w:t>
      </w:r>
      <w:r w:rsidRPr="00E82A9D">
        <w:rPr>
          <w:w w:val="105"/>
          <w:sz w:val="18"/>
          <w:szCs w:val="18"/>
        </w:rPr>
        <w:t>not</w:t>
      </w:r>
      <w:r w:rsidRPr="00E82A9D">
        <w:rPr>
          <w:spacing w:val="40"/>
          <w:w w:val="105"/>
          <w:sz w:val="18"/>
          <w:szCs w:val="18"/>
        </w:rPr>
        <w:t xml:space="preserve"> </w:t>
      </w:r>
      <w:r w:rsidRPr="00E82A9D">
        <w:rPr>
          <w:w w:val="105"/>
          <w:sz w:val="18"/>
          <w:szCs w:val="18"/>
        </w:rPr>
        <w:t>identify these mergers from our data.</w:t>
      </w:r>
    </w:p>
    <w:p w14:paraId="63B21CE5" w14:textId="77777777" w:rsidR="00EE0220" w:rsidRPr="00E82A9D" w:rsidRDefault="00EE0220" w:rsidP="00EE0220">
      <w:pPr>
        <w:pStyle w:val="a3"/>
        <w:rPr>
          <w:rFonts w:ascii="Georgia"/>
          <w:sz w:val="14"/>
        </w:rPr>
      </w:pPr>
    </w:p>
    <w:p w14:paraId="1CEA6AB2" w14:textId="77777777" w:rsidR="00EE0220" w:rsidRPr="00E82A9D" w:rsidRDefault="00EE0220" w:rsidP="00EE0220">
      <w:pPr>
        <w:pStyle w:val="a3"/>
        <w:spacing w:before="1"/>
        <w:rPr>
          <w:rFonts w:ascii="Georgia"/>
        </w:rPr>
      </w:pPr>
    </w:p>
    <w:p w14:paraId="7EF45754" w14:textId="0DA212C1" w:rsidR="00DF116D" w:rsidRPr="0099412F" w:rsidRDefault="00EE0220" w:rsidP="00DF116D">
      <w:pPr>
        <w:pStyle w:val="a3"/>
        <w:spacing w:before="95" w:line="424" w:lineRule="auto"/>
        <w:ind w:left="100" w:right="182"/>
        <w:jc w:val="both"/>
        <w:rPr>
          <w:sz w:val="20"/>
          <w:szCs w:val="20"/>
        </w:rPr>
      </w:pPr>
      <w:r w:rsidRPr="0099412F">
        <w:rPr>
          <w:b/>
          <w:w w:val="110"/>
          <w:sz w:val="20"/>
          <w:szCs w:val="20"/>
        </w:rPr>
        <w:t>1966</w:t>
      </w:r>
      <w:r w:rsidRPr="0099412F">
        <w:rPr>
          <w:w w:val="110"/>
          <w:sz w:val="20"/>
          <w:szCs w:val="20"/>
        </w:rPr>
        <w:t>–</w:t>
      </w:r>
      <w:r w:rsidRPr="0099412F">
        <w:rPr>
          <w:b/>
          <w:w w:val="110"/>
          <w:sz w:val="20"/>
          <w:szCs w:val="20"/>
        </w:rPr>
        <w:t>1990</w:t>
      </w:r>
      <w:r w:rsidRPr="0099412F">
        <w:rPr>
          <w:b/>
          <w:spacing w:val="80"/>
          <w:w w:val="110"/>
          <w:sz w:val="20"/>
          <w:szCs w:val="20"/>
        </w:rPr>
        <w:t xml:space="preserve"> </w:t>
      </w:r>
      <w:r w:rsidRPr="0099412F">
        <w:rPr>
          <w:w w:val="110"/>
          <w:sz w:val="20"/>
          <w:szCs w:val="20"/>
        </w:rPr>
        <w:t>Table 1 summarizes all mergers based on CIY between 1966 and 1990.</w:t>
      </w:r>
      <w:r w:rsidR="00DF116D" w:rsidRPr="0099412F">
        <w:rPr>
          <w:rStyle w:val="af6"/>
          <w:w w:val="110"/>
          <w:sz w:val="20"/>
          <w:szCs w:val="20"/>
        </w:rPr>
        <w:footnoteReference w:id="6"/>
      </w:r>
      <w:r w:rsidRPr="0099412F">
        <w:rPr>
          <w:spacing w:val="34"/>
          <w:w w:val="110"/>
          <w:sz w:val="20"/>
          <w:szCs w:val="20"/>
        </w:rPr>
        <w:t xml:space="preserve"> </w:t>
      </w:r>
      <w:r w:rsidRPr="0099412F">
        <w:rPr>
          <w:w w:val="110"/>
          <w:sz w:val="20"/>
          <w:szCs w:val="20"/>
        </w:rPr>
        <w:t xml:space="preserve">This period involves a collusive and competitive environment with shipping conferences that are </w:t>
      </w:r>
      <w:proofErr w:type="gramStart"/>
      <w:r w:rsidRPr="0099412F">
        <w:rPr>
          <w:w w:val="110"/>
          <w:sz w:val="20"/>
          <w:szCs w:val="20"/>
        </w:rPr>
        <w:t>explicit</w:t>
      </w:r>
      <w:proofErr w:type="gramEnd"/>
      <w:r w:rsidRPr="0099412F">
        <w:rPr>
          <w:w w:val="110"/>
          <w:sz w:val="20"/>
          <w:szCs w:val="20"/>
        </w:rPr>
        <w:t xml:space="preserve"> and cartels globally allowed.</w:t>
      </w:r>
      <w:r w:rsidRPr="0099412F">
        <w:rPr>
          <w:spacing w:val="40"/>
          <w:w w:val="110"/>
          <w:sz w:val="20"/>
          <w:szCs w:val="20"/>
        </w:rPr>
        <w:t xml:space="preserve"> </w:t>
      </w:r>
      <w:ins w:id="430" w:author="松田　琢磨" w:date="2023-10-15T11:44:00Z">
        <w:r w:rsidRPr="0099412F">
          <w:rPr>
            <w:w w:val="110"/>
            <w:sz w:val="20"/>
            <w:szCs w:val="20"/>
          </w:rPr>
          <w:t>Th</w:t>
        </w:r>
      </w:ins>
      <w:ins w:id="431" w:author="Author">
        <w:r w:rsidRPr="0099412F">
          <w:rPr>
            <w:w w:val="110"/>
            <w:sz w:val="20"/>
            <w:szCs w:val="20"/>
          </w:rPr>
          <w:t>is</w:t>
        </w:r>
      </w:ins>
      <w:del w:id="432" w:author="Author">
        <w:r w:rsidRPr="0099412F">
          <w:rPr>
            <w:w w:val="110"/>
            <w:sz w:val="20"/>
            <w:szCs w:val="20"/>
          </w:rPr>
          <w:delText>e</w:delText>
        </w:r>
      </w:del>
      <w:del w:id="433" w:author="松田　琢磨" w:date="2023-10-15T11:44:00Z">
        <w:r w:rsidRPr="0099412F">
          <w:rPr>
            <w:w w:val="110"/>
            <w:sz w:val="20"/>
            <w:szCs w:val="20"/>
          </w:rPr>
          <w:delText>The</w:delText>
        </w:r>
      </w:del>
      <w:r w:rsidRPr="0099412F">
        <w:rPr>
          <w:w w:val="110"/>
          <w:sz w:val="20"/>
          <w:szCs w:val="20"/>
        </w:rPr>
        <w:t xml:space="preserve"> period </w:t>
      </w:r>
      <w:ins w:id="434" w:author="Author">
        <w:r w:rsidRPr="0099412F">
          <w:rPr>
            <w:w w:val="110"/>
            <w:sz w:val="20"/>
            <w:szCs w:val="20"/>
          </w:rPr>
          <w:t>has been</w:t>
        </w:r>
      </w:ins>
      <w:del w:id="435" w:author="Author">
        <w:r w:rsidRPr="0099412F">
          <w:rPr>
            <w:w w:val="110"/>
            <w:sz w:val="20"/>
            <w:szCs w:val="20"/>
          </w:rPr>
          <w:delText>is</w:delText>
        </w:r>
      </w:del>
      <w:r w:rsidRPr="0099412F">
        <w:rPr>
          <w:w w:val="110"/>
          <w:sz w:val="20"/>
          <w:szCs w:val="20"/>
        </w:rPr>
        <w:t xml:space="preserve"> studied in</w:t>
      </w:r>
      <w:ins w:id="436" w:author="松田　琢磨" w:date="2023-10-15T11:44:00Z">
        <w:r w:rsidRPr="0099412F">
          <w:rPr>
            <w:w w:val="110"/>
            <w:sz w:val="20"/>
            <w:szCs w:val="20"/>
          </w:rPr>
          <w:t xml:space="preserve"> </w:t>
        </w:r>
      </w:ins>
      <w:ins w:id="437" w:author="Author">
        <w:r w:rsidRPr="0099412F">
          <w:rPr>
            <w:w w:val="110"/>
            <w:sz w:val="20"/>
            <w:szCs w:val="20"/>
          </w:rPr>
          <w:t xml:space="preserve">detail by </w:t>
        </w:r>
      </w:ins>
      <w:r w:rsidRPr="0099412F">
        <w:rPr>
          <w:w w:val="110"/>
          <w:sz w:val="20"/>
          <w:szCs w:val="20"/>
        </w:rPr>
        <w:t>Otani and Matsuda (2023) and Otani (2023)</w:t>
      </w:r>
      <w:del w:id="438" w:author="Author">
        <w:r w:rsidRPr="0099412F">
          <w:rPr>
            <w:w w:val="110"/>
            <w:sz w:val="20"/>
            <w:szCs w:val="20"/>
          </w:rPr>
          <w:delText xml:space="preserve"> in detail</w:delText>
        </w:r>
      </w:del>
      <w:r w:rsidRPr="0099412F">
        <w:rPr>
          <w:w w:val="110"/>
          <w:sz w:val="20"/>
          <w:szCs w:val="20"/>
        </w:rPr>
        <w:t>.</w:t>
      </w:r>
      <w:r w:rsidRPr="0099412F">
        <w:rPr>
          <w:spacing w:val="40"/>
          <w:w w:val="110"/>
          <w:sz w:val="20"/>
          <w:szCs w:val="20"/>
        </w:rPr>
        <w:t xml:space="preserve"> </w:t>
      </w:r>
      <w:r w:rsidRPr="0099412F">
        <w:rPr>
          <w:w w:val="110"/>
          <w:sz w:val="20"/>
          <w:szCs w:val="20"/>
        </w:rPr>
        <w:t>The period is divided into</w:t>
      </w:r>
      <w:r w:rsidRPr="0099412F">
        <w:rPr>
          <w:spacing w:val="1"/>
          <w:w w:val="110"/>
          <w:sz w:val="20"/>
          <w:szCs w:val="20"/>
        </w:rPr>
        <w:t xml:space="preserve"> </w:t>
      </w:r>
      <w:del w:id="439" w:author="Author">
        <w:r w:rsidRPr="0099412F">
          <w:rPr>
            <w:w w:val="110"/>
            <w:sz w:val="20"/>
            <w:szCs w:val="20"/>
          </w:rPr>
          <w:delText>the</w:delText>
        </w:r>
        <w:r w:rsidRPr="0099412F">
          <w:rPr>
            <w:spacing w:val="1"/>
            <w:w w:val="110"/>
            <w:sz w:val="20"/>
            <w:szCs w:val="20"/>
          </w:rPr>
          <w:delText xml:space="preserve"> </w:delText>
        </w:r>
      </w:del>
      <w:r w:rsidRPr="0099412F">
        <w:rPr>
          <w:w w:val="110"/>
          <w:sz w:val="20"/>
          <w:szCs w:val="20"/>
        </w:rPr>
        <w:t>collusive</w:t>
      </w:r>
      <w:r w:rsidRPr="0099412F">
        <w:rPr>
          <w:spacing w:val="1"/>
          <w:w w:val="110"/>
          <w:sz w:val="20"/>
          <w:szCs w:val="20"/>
        </w:rPr>
        <w:t xml:space="preserve"> </w:t>
      </w:r>
      <w:r w:rsidRPr="0099412F">
        <w:rPr>
          <w:w w:val="110"/>
          <w:sz w:val="20"/>
          <w:szCs w:val="20"/>
        </w:rPr>
        <w:t>(1966–1983)</w:t>
      </w:r>
      <w:r w:rsidRPr="0099412F">
        <w:rPr>
          <w:spacing w:val="1"/>
          <w:w w:val="110"/>
          <w:sz w:val="20"/>
          <w:szCs w:val="20"/>
        </w:rPr>
        <w:t xml:space="preserve"> </w:t>
      </w:r>
      <w:r w:rsidRPr="0099412F">
        <w:rPr>
          <w:w w:val="110"/>
          <w:sz w:val="20"/>
          <w:szCs w:val="20"/>
        </w:rPr>
        <w:t>and</w:t>
      </w:r>
      <w:r w:rsidRPr="0099412F">
        <w:rPr>
          <w:spacing w:val="1"/>
          <w:w w:val="110"/>
          <w:sz w:val="20"/>
          <w:szCs w:val="20"/>
        </w:rPr>
        <w:t xml:space="preserve"> </w:t>
      </w:r>
      <w:r w:rsidRPr="0099412F">
        <w:rPr>
          <w:w w:val="110"/>
          <w:sz w:val="20"/>
          <w:szCs w:val="20"/>
        </w:rPr>
        <w:t>competitive</w:t>
      </w:r>
      <w:r w:rsidRPr="0099412F">
        <w:rPr>
          <w:spacing w:val="1"/>
          <w:w w:val="110"/>
          <w:sz w:val="20"/>
          <w:szCs w:val="20"/>
        </w:rPr>
        <w:t xml:space="preserve"> </w:t>
      </w:r>
      <w:r w:rsidRPr="0099412F">
        <w:rPr>
          <w:w w:val="110"/>
          <w:sz w:val="20"/>
          <w:szCs w:val="20"/>
        </w:rPr>
        <w:t>(1984</w:t>
      </w:r>
      <w:r w:rsidR="00DF116D" w:rsidRPr="0099412F">
        <w:rPr>
          <w:w w:val="110"/>
          <w:sz w:val="20"/>
          <w:szCs w:val="20"/>
        </w:rPr>
        <w:t>–</w:t>
      </w:r>
      <w:r w:rsidRPr="0099412F">
        <w:rPr>
          <w:w w:val="110"/>
          <w:sz w:val="20"/>
          <w:szCs w:val="20"/>
        </w:rPr>
        <w:t>1990)</w:t>
      </w:r>
      <w:r w:rsidRPr="0099412F">
        <w:rPr>
          <w:spacing w:val="1"/>
          <w:w w:val="110"/>
          <w:sz w:val="20"/>
          <w:szCs w:val="20"/>
        </w:rPr>
        <w:t xml:space="preserve"> </w:t>
      </w:r>
      <w:r w:rsidRPr="0099412F">
        <w:rPr>
          <w:w w:val="110"/>
          <w:sz w:val="20"/>
          <w:szCs w:val="20"/>
        </w:rPr>
        <w:t>periods</w:t>
      </w:r>
      <w:r w:rsidRPr="0099412F">
        <w:rPr>
          <w:spacing w:val="1"/>
          <w:w w:val="110"/>
          <w:sz w:val="20"/>
          <w:szCs w:val="20"/>
        </w:rPr>
        <w:t xml:space="preserve"> </w:t>
      </w:r>
      <w:ins w:id="440" w:author="Author">
        <w:r w:rsidRPr="0099412F">
          <w:rPr>
            <w:w w:val="110"/>
            <w:sz w:val="20"/>
            <w:szCs w:val="20"/>
          </w:rPr>
          <w:t>according</w:t>
        </w:r>
      </w:ins>
      <w:del w:id="441" w:author="Author">
        <w:r w:rsidRPr="0099412F">
          <w:rPr>
            <w:w w:val="110"/>
            <w:sz w:val="20"/>
            <w:szCs w:val="20"/>
          </w:rPr>
          <w:delText>due</w:delText>
        </w:r>
      </w:del>
      <w:r w:rsidRPr="0099412F">
        <w:rPr>
          <w:spacing w:val="1"/>
          <w:w w:val="110"/>
          <w:sz w:val="20"/>
          <w:szCs w:val="20"/>
        </w:rPr>
        <w:t xml:space="preserve"> </w:t>
      </w:r>
      <w:r w:rsidRPr="0099412F">
        <w:rPr>
          <w:w w:val="110"/>
          <w:sz w:val="20"/>
          <w:szCs w:val="20"/>
        </w:rPr>
        <w:t>to</w:t>
      </w:r>
      <w:r w:rsidRPr="0099412F">
        <w:rPr>
          <w:spacing w:val="1"/>
          <w:w w:val="110"/>
          <w:sz w:val="20"/>
          <w:szCs w:val="20"/>
        </w:rPr>
        <w:t xml:space="preserve"> </w:t>
      </w:r>
      <w:r w:rsidRPr="0099412F">
        <w:rPr>
          <w:w w:val="110"/>
          <w:sz w:val="20"/>
          <w:szCs w:val="20"/>
        </w:rPr>
        <w:t>the</w:t>
      </w:r>
      <w:r w:rsidRPr="0099412F">
        <w:rPr>
          <w:spacing w:val="1"/>
          <w:w w:val="110"/>
          <w:sz w:val="20"/>
          <w:szCs w:val="20"/>
        </w:rPr>
        <w:t xml:space="preserve"> </w:t>
      </w:r>
      <w:r w:rsidRPr="0099412F">
        <w:rPr>
          <w:w w:val="110"/>
          <w:sz w:val="20"/>
          <w:szCs w:val="20"/>
        </w:rPr>
        <w:t>U.S.</w:t>
      </w:r>
      <w:r w:rsidRPr="0099412F">
        <w:rPr>
          <w:spacing w:val="1"/>
          <w:w w:val="110"/>
          <w:sz w:val="20"/>
          <w:szCs w:val="20"/>
        </w:rPr>
        <w:t xml:space="preserve"> </w:t>
      </w:r>
      <w:r w:rsidRPr="0099412F">
        <w:rPr>
          <w:w w:val="110"/>
          <w:sz w:val="20"/>
          <w:szCs w:val="20"/>
        </w:rPr>
        <w:t>Shipping</w:t>
      </w:r>
      <w:r w:rsidRPr="0099412F">
        <w:rPr>
          <w:spacing w:val="1"/>
          <w:w w:val="110"/>
          <w:sz w:val="20"/>
          <w:szCs w:val="20"/>
        </w:rPr>
        <w:t xml:space="preserve"> </w:t>
      </w:r>
      <w:r w:rsidRPr="0099412F">
        <w:rPr>
          <w:w w:val="110"/>
          <w:sz w:val="20"/>
          <w:szCs w:val="20"/>
        </w:rPr>
        <w:t xml:space="preserve">Act </w:t>
      </w:r>
      <w:r w:rsidRPr="0099412F">
        <w:rPr>
          <w:spacing w:val="-5"/>
          <w:w w:val="110"/>
          <w:sz w:val="20"/>
          <w:szCs w:val="20"/>
        </w:rPr>
        <w:t>of</w:t>
      </w:r>
      <w:r w:rsidR="00DF116D" w:rsidRPr="0099412F">
        <w:rPr>
          <w:rFonts w:eastAsia="ＭＳ 明朝"/>
          <w:spacing w:val="-5"/>
          <w:w w:val="110"/>
          <w:sz w:val="20"/>
          <w:szCs w:val="20"/>
          <w:lang w:eastAsia="ja-JP"/>
        </w:rPr>
        <w:t xml:space="preserve">　</w:t>
      </w:r>
      <w:r w:rsidR="00DF116D" w:rsidRPr="0099412F">
        <w:rPr>
          <w:w w:val="110"/>
          <w:sz w:val="20"/>
          <w:szCs w:val="20"/>
        </w:rPr>
        <w:t>1984.</w:t>
      </w:r>
      <w:r w:rsidR="00E82A9D" w:rsidRPr="0099412F">
        <w:rPr>
          <w:rStyle w:val="af6"/>
          <w:w w:val="110"/>
          <w:sz w:val="20"/>
          <w:szCs w:val="20"/>
        </w:rPr>
        <w:footnoteReference w:id="7"/>
      </w:r>
      <w:r w:rsidR="00DF116D" w:rsidRPr="0099412F">
        <w:rPr>
          <w:spacing w:val="17"/>
          <w:w w:val="110"/>
          <w:sz w:val="20"/>
          <w:szCs w:val="20"/>
        </w:rPr>
        <w:t xml:space="preserve"> </w:t>
      </w:r>
      <w:r w:rsidR="00DF116D" w:rsidRPr="0099412F">
        <w:rPr>
          <w:w w:val="110"/>
          <w:sz w:val="20"/>
          <w:szCs w:val="20"/>
        </w:rPr>
        <w:t>In</w:t>
      </w:r>
      <w:r w:rsidR="00DF116D" w:rsidRPr="0099412F">
        <w:rPr>
          <w:spacing w:val="-9"/>
          <w:w w:val="110"/>
          <w:sz w:val="20"/>
          <w:szCs w:val="20"/>
        </w:rPr>
        <w:t xml:space="preserve"> </w:t>
      </w:r>
      <w:r w:rsidR="00DF116D" w:rsidRPr="0099412F">
        <w:rPr>
          <w:w w:val="110"/>
          <w:sz w:val="20"/>
          <w:szCs w:val="20"/>
        </w:rPr>
        <w:t>the</w:t>
      </w:r>
      <w:r w:rsidR="00DF116D" w:rsidRPr="0099412F">
        <w:rPr>
          <w:spacing w:val="-9"/>
          <w:w w:val="110"/>
          <w:sz w:val="20"/>
          <w:szCs w:val="20"/>
        </w:rPr>
        <w:t xml:space="preserve"> </w:t>
      </w:r>
      <w:r w:rsidR="00DF116D" w:rsidRPr="0099412F">
        <w:rPr>
          <w:w w:val="110"/>
          <w:sz w:val="20"/>
          <w:szCs w:val="20"/>
        </w:rPr>
        <w:t>collusive</w:t>
      </w:r>
      <w:r w:rsidR="00DF116D" w:rsidRPr="0099412F">
        <w:rPr>
          <w:spacing w:val="-9"/>
          <w:w w:val="110"/>
          <w:sz w:val="20"/>
          <w:szCs w:val="20"/>
        </w:rPr>
        <w:t xml:space="preserve"> </w:t>
      </w:r>
      <w:r w:rsidR="00DF116D" w:rsidRPr="0099412F">
        <w:rPr>
          <w:w w:val="110"/>
          <w:sz w:val="20"/>
          <w:szCs w:val="20"/>
        </w:rPr>
        <w:t>period</w:t>
      </w:r>
      <w:r w:rsidR="00DF116D" w:rsidRPr="0099412F">
        <w:rPr>
          <w:spacing w:val="-9"/>
          <w:w w:val="110"/>
          <w:sz w:val="20"/>
          <w:szCs w:val="20"/>
        </w:rPr>
        <w:t xml:space="preserve"> </w:t>
      </w:r>
      <w:r w:rsidR="00DF116D" w:rsidRPr="0099412F">
        <w:rPr>
          <w:w w:val="110"/>
          <w:sz w:val="20"/>
          <w:szCs w:val="20"/>
        </w:rPr>
        <w:t>between</w:t>
      </w:r>
      <w:r w:rsidR="00DF116D" w:rsidRPr="0099412F">
        <w:rPr>
          <w:spacing w:val="-9"/>
          <w:w w:val="110"/>
          <w:sz w:val="20"/>
          <w:szCs w:val="20"/>
        </w:rPr>
        <w:t xml:space="preserve"> </w:t>
      </w:r>
      <w:r w:rsidR="00DF116D" w:rsidRPr="0099412F">
        <w:rPr>
          <w:w w:val="110"/>
          <w:sz w:val="20"/>
          <w:szCs w:val="20"/>
        </w:rPr>
        <w:t>1966</w:t>
      </w:r>
      <w:r w:rsidR="00DF116D" w:rsidRPr="0099412F">
        <w:rPr>
          <w:spacing w:val="-9"/>
          <w:w w:val="110"/>
          <w:sz w:val="20"/>
          <w:szCs w:val="20"/>
        </w:rPr>
        <w:t xml:space="preserve"> </w:t>
      </w:r>
      <w:r w:rsidR="00DF116D" w:rsidRPr="0099412F">
        <w:rPr>
          <w:w w:val="110"/>
          <w:sz w:val="20"/>
          <w:szCs w:val="20"/>
        </w:rPr>
        <w:t>and</w:t>
      </w:r>
      <w:r w:rsidR="00DF116D" w:rsidRPr="0099412F">
        <w:rPr>
          <w:spacing w:val="-9"/>
          <w:w w:val="110"/>
          <w:sz w:val="20"/>
          <w:szCs w:val="20"/>
        </w:rPr>
        <w:t xml:space="preserve"> </w:t>
      </w:r>
      <w:r w:rsidR="00DF116D" w:rsidRPr="0099412F">
        <w:rPr>
          <w:w w:val="110"/>
          <w:sz w:val="20"/>
          <w:szCs w:val="20"/>
        </w:rPr>
        <w:t>1983,</w:t>
      </w:r>
      <w:r w:rsidR="00DF116D" w:rsidRPr="0099412F">
        <w:rPr>
          <w:spacing w:val="-8"/>
          <w:w w:val="110"/>
          <w:sz w:val="20"/>
          <w:szCs w:val="20"/>
        </w:rPr>
        <w:t xml:space="preserve"> </w:t>
      </w:r>
      <w:r w:rsidR="00DF116D" w:rsidRPr="0099412F">
        <w:rPr>
          <w:w w:val="110"/>
          <w:sz w:val="20"/>
          <w:szCs w:val="20"/>
        </w:rPr>
        <w:t>a</w:t>
      </w:r>
      <w:r w:rsidR="00DF116D" w:rsidRPr="0099412F">
        <w:rPr>
          <w:spacing w:val="-9"/>
          <w:w w:val="110"/>
          <w:sz w:val="20"/>
          <w:szCs w:val="20"/>
        </w:rPr>
        <w:t xml:space="preserve"> </w:t>
      </w:r>
      <w:r w:rsidR="00DF116D" w:rsidRPr="0099412F">
        <w:rPr>
          <w:w w:val="110"/>
          <w:sz w:val="20"/>
          <w:szCs w:val="20"/>
        </w:rPr>
        <w:t>single</w:t>
      </w:r>
      <w:r w:rsidR="00DF116D" w:rsidRPr="0099412F">
        <w:rPr>
          <w:spacing w:val="-9"/>
          <w:w w:val="110"/>
          <w:sz w:val="20"/>
          <w:szCs w:val="20"/>
        </w:rPr>
        <w:t xml:space="preserve"> </w:t>
      </w:r>
      <w:r w:rsidR="00DF116D" w:rsidRPr="0099412F">
        <w:rPr>
          <w:w w:val="110"/>
          <w:sz w:val="20"/>
          <w:szCs w:val="20"/>
        </w:rPr>
        <w:t>merger</w:t>
      </w:r>
      <w:r w:rsidR="00DF116D" w:rsidRPr="0099412F">
        <w:rPr>
          <w:spacing w:val="-9"/>
          <w:w w:val="110"/>
          <w:sz w:val="20"/>
          <w:szCs w:val="20"/>
        </w:rPr>
        <w:t xml:space="preserve"> </w:t>
      </w:r>
      <w:r w:rsidR="00DF116D" w:rsidRPr="0099412F">
        <w:rPr>
          <w:w w:val="110"/>
          <w:sz w:val="20"/>
          <w:szCs w:val="20"/>
        </w:rPr>
        <w:t>occurred</w:t>
      </w:r>
      <w:r w:rsidR="00DF116D" w:rsidRPr="0099412F">
        <w:rPr>
          <w:spacing w:val="-9"/>
          <w:w w:val="110"/>
          <w:sz w:val="20"/>
          <w:szCs w:val="20"/>
        </w:rPr>
        <w:t xml:space="preserve"> </w:t>
      </w:r>
      <w:r w:rsidR="00DF116D" w:rsidRPr="0099412F">
        <w:rPr>
          <w:w w:val="110"/>
          <w:sz w:val="20"/>
          <w:szCs w:val="20"/>
        </w:rPr>
        <w:t>in</w:t>
      </w:r>
      <w:r w:rsidR="00DF116D" w:rsidRPr="0099412F">
        <w:rPr>
          <w:spacing w:val="-9"/>
          <w:w w:val="110"/>
          <w:sz w:val="20"/>
          <w:szCs w:val="20"/>
        </w:rPr>
        <w:t xml:space="preserve"> </w:t>
      </w:r>
      <w:r w:rsidR="00DF116D" w:rsidRPr="0099412F">
        <w:rPr>
          <w:w w:val="110"/>
          <w:sz w:val="20"/>
          <w:szCs w:val="20"/>
        </w:rPr>
        <w:t>1970</w:t>
      </w:r>
      <w:r w:rsidR="00DF116D" w:rsidRPr="0099412F">
        <w:rPr>
          <w:spacing w:val="-9"/>
          <w:w w:val="110"/>
          <w:sz w:val="20"/>
          <w:szCs w:val="20"/>
        </w:rPr>
        <w:t xml:space="preserve"> </w:t>
      </w:r>
      <w:r w:rsidR="00DF116D" w:rsidRPr="0099412F">
        <w:rPr>
          <w:w w:val="110"/>
          <w:sz w:val="20"/>
          <w:szCs w:val="20"/>
        </w:rPr>
        <w:t>(Moore-McCormack Lines</w:t>
      </w:r>
      <w:ins w:id="444" w:author="Author">
        <w:r w:rsidR="00DF116D" w:rsidRPr="0099412F">
          <w:rPr>
            <w:w w:val="110"/>
            <w:sz w:val="20"/>
            <w:szCs w:val="20"/>
          </w:rPr>
          <w:t>,</w:t>
        </w:r>
      </w:ins>
      <w:r w:rsidR="00DF116D" w:rsidRPr="0099412F">
        <w:rPr>
          <w:w w:val="110"/>
          <w:sz w:val="20"/>
          <w:szCs w:val="20"/>
        </w:rPr>
        <w:t xml:space="preserve"> Inc</w:t>
      </w:r>
      <w:ins w:id="445" w:author="Author">
        <w:r w:rsidR="00DF116D" w:rsidRPr="0099412F">
          <w:rPr>
            <w:w w:val="110"/>
            <w:sz w:val="20"/>
            <w:szCs w:val="20"/>
          </w:rPr>
          <w:t>.</w:t>
        </w:r>
      </w:ins>
      <w:r w:rsidR="00DF116D" w:rsidRPr="0099412F">
        <w:rPr>
          <w:w w:val="110"/>
          <w:sz w:val="20"/>
          <w:szCs w:val="20"/>
        </w:rPr>
        <w:t xml:space="preserve"> merged </w:t>
      </w:r>
      <w:ins w:id="446" w:author="Author">
        <w:r w:rsidR="00DF116D" w:rsidRPr="0099412F">
          <w:rPr>
            <w:w w:val="110"/>
            <w:sz w:val="20"/>
            <w:szCs w:val="20"/>
          </w:rPr>
          <w:t>with</w:t>
        </w:r>
      </w:ins>
      <w:del w:id="447" w:author="Author">
        <w:r w:rsidR="00DF116D" w:rsidRPr="0099412F">
          <w:rPr>
            <w:w w:val="110"/>
            <w:sz w:val="20"/>
            <w:szCs w:val="20"/>
          </w:rPr>
          <w:delText>by</w:delText>
        </w:r>
      </w:del>
      <w:r w:rsidR="00DF116D" w:rsidRPr="0099412F">
        <w:rPr>
          <w:w w:val="110"/>
          <w:sz w:val="20"/>
          <w:szCs w:val="20"/>
        </w:rPr>
        <w:t xml:space="preserve"> United States Lines).</w:t>
      </w:r>
      <w:r w:rsidR="00DF116D" w:rsidRPr="0099412F">
        <w:rPr>
          <w:spacing w:val="38"/>
          <w:w w:val="110"/>
          <w:sz w:val="20"/>
          <w:szCs w:val="20"/>
        </w:rPr>
        <w:t xml:space="preserve"> </w:t>
      </w:r>
      <w:ins w:id="448" w:author="Author">
        <w:r w:rsidR="00DF116D" w:rsidRPr="0099412F">
          <w:rPr>
            <w:w w:val="110"/>
            <w:sz w:val="20"/>
            <w:szCs w:val="20"/>
          </w:rPr>
          <w:t>During</w:t>
        </w:r>
      </w:ins>
      <w:del w:id="449" w:author="Author">
        <w:r w:rsidR="00DF116D" w:rsidRPr="0099412F">
          <w:rPr>
            <w:w w:val="110"/>
            <w:sz w:val="20"/>
            <w:szCs w:val="20"/>
          </w:rPr>
          <w:delText>In</w:delText>
        </w:r>
      </w:del>
      <w:r w:rsidR="00DF116D" w:rsidRPr="0099412F">
        <w:rPr>
          <w:w w:val="110"/>
          <w:sz w:val="20"/>
          <w:szCs w:val="20"/>
        </w:rPr>
        <w:t xml:space="preserve"> the competitive period between 1984 and 1990, two mergers occurred in 1986, three </w:t>
      </w:r>
      <w:del w:id="450" w:author="Author">
        <w:r w:rsidR="00DF116D" w:rsidRPr="0099412F">
          <w:rPr>
            <w:w w:val="110"/>
            <w:sz w:val="20"/>
            <w:szCs w:val="20"/>
          </w:rPr>
          <w:delText xml:space="preserve">mergers </w:delText>
        </w:r>
      </w:del>
      <w:r w:rsidR="00DF116D" w:rsidRPr="0099412F">
        <w:rPr>
          <w:w w:val="110"/>
          <w:sz w:val="20"/>
          <w:szCs w:val="20"/>
        </w:rPr>
        <w:t xml:space="preserve">occurred in 1988, and two </w:t>
      </w:r>
      <w:del w:id="451" w:author="Author">
        <w:r w:rsidR="00DF116D" w:rsidRPr="0099412F">
          <w:rPr>
            <w:w w:val="110"/>
            <w:sz w:val="20"/>
            <w:szCs w:val="20"/>
          </w:rPr>
          <w:delText xml:space="preserve">mergers </w:delText>
        </w:r>
      </w:del>
      <w:r w:rsidR="00DF116D" w:rsidRPr="0099412F">
        <w:rPr>
          <w:w w:val="110"/>
          <w:sz w:val="20"/>
          <w:szCs w:val="20"/>
        </w:rPr>
        <w:t>occurred in 1990.</w:t>
      </w:r>
    </w:p>
    <w:p w14:paraId="7EC736E2" w14:textId="5D7AF184" w:rsidR="00DF116D" w:rsidRPr="0099412F" w:rsidRDefault="00DF116D" w:rsidP="00DF116D">
      <w:pPr>
        <w:pStyle w:val="a3"/>
        <w:spacing w:before="1" w:line="424" w:lineRule="auto"/>
        <w:ind w:left="100" w:right="181" w:firstLine="290"/>
        <w:jc w:val="both"/>
        <w:rPr>
          <w:sz w:val="20"/>
          <w:szCs w:val="20"/>
        </w:rPr>
      </w:pPr>
      <w:r w:rsidRPr="0099412F">
        <w:rPr>
          <w:w w:val="110"/>
          <w:sz w:val="20"/>
          <w:szCs w:val="20"/>
        </w:rPr>
        <w:t xml:space="preserve">Until the 1970s, containerization </w:t>
      </w:r>
      <w:ins w:id="452" w:author="Author">
        <w:r w:rsidRPr="0099412F">
          <w:rPr>
            <w:w w:val="110"/>
            <w:sz w:val="20"/>
            <w:szCs w:val="20"/>
          </w:rPr>
          <w:t xml:space="preserve">was </w:t>
        </w:r>
      </w:ins>
      <w:r w:rsidRPr="0099412F">
        <w:rPr>
          <w:w w:val="110"/>
          <w:sz w:val="20"/>
          <w:szCs w:val="20"/>
        </w:rPr>
        <w:t xml:space="preserve">still </w:t>
      </w:r>
      <w:del w:id="453" w:author="Author">
        <w:r w:rsidRPr="0099412F">
          <w:rPr>
            <w:w w:val="110"/>
            <w:sz w:val="20"/>
            <w:szCs w:val="20"/>
          </w:rPr>
          <w:delText xml:space="preserve">were </w:delText>
        </w:r>
      </w:del>
      <w:r w:rsidRPr="0099412F">
        <w:rPr>
          <w:w w:val="110"/>
          <w:sz w:val="20"/>
          <w:szCs w:val="20"/>
        </w:rPr>
        <w:t>not</w:t>
      </w:r>
      <w:del w:id="454" w:author="Author">
        <w:r w:rsidRPr="0099412F">
          <w:rPr>
            <w:w w:val="110"/>
            <w:sz w:val="20"/>
            <w:szCs w:val="20"/>
          </w:rPr>
          <w:delText xml:space="preserve"> much</w:delText>
        </w:r>
      </w:del>
      <w:r w:rsidRPr="0099412F">
        <w:rPr>
          <w:w w:val="110"/>
          <w:sz w:val="20"/>
          <w:szCs w:val="20"/>
        </w:rPr>
        <w:t xml:space="preserve"> adopted</w:t>
      </w:r>
      <w:ins w:id="455" w:author="Author">
        <w:r w:rsidRPr="0099412F">
          <w:rPr>
            <w:w w:val="110"/>
            <w:sz w:val="20"/>
            <w:szCs w:val="20"/>
          </w:rPr>
          <w:t>,</w:t>
        </w:r>
      </w:ins>
      <w:r w:rsidRPr="0099412F">
        <w:rPr>
          <w:w w:val="110"/>
          <w:sz w:val="20"/>
          <w:szCs w:val="20"/>
        </w:rPr>
        <w:t xml:space="preserve"> and </w:t>
      </w:r>
      <w:ins w:id="456" w:author="松田　琢磨" w:date="2023-10-15T11:44:00Z">
        <w:r w:rsidRPr="0099412F">
          <w:rPr>
            <w:w w:val="110"/>
            <w:sz w:val="20"/>
            <w:szCs w:val="20"/>
          </w:rPr>
          <w:t>pioneer</w:t>
        </w:r>
      </w:ins>
      <w:ins w:id="457" w:author="Author">
        <w:r w:rsidRPr="0099412F">
          <w:rPr>
            <w:w w:val="110"/>
            <w:sz w:val="20"/>
            <w:szCs w:val="20"/>
          </w:rPr>
          <w:t>ing</w:t>
        </w:r>
      </w:ins>
      <w:del w:id="458" w:author="松田　琢磨" w:date="2023-10-15T11:44:00Z">
        <w:r w:rsidRPr="0099412F">
          <w:rPr>
            <w:w w:val="110"/>
            <w:sz w:val="20"/>
            <w:szCs w:val="20"/>
          </w:rPr>
          <w:delText>pioneer</w:delText>
        </w:r>
      </w:del>
      <w:r w:rsidRPr="0099412F">
        <w:rPr>
          <w:w w:val="110"/>
          <w:sz w:val="20"/>
          <w:szCs w:val="20"/>
        </w:rPr>
        <w:t xml:space="preserve"> countries and ports had set containerized operations only in North America, Western Europe, and Japan (Guerrero and Rodrigue 2014), and had dominant market shares.</w:t>
      </w:r>
      <w:r w:rsidRPr="0099412F">
        <w:rPr>
          <w:spacing w:val="30"/>
          <w:w w:val="110"/>
          <w:sz w:val="20"/>
          <w:szCs w:val="20"/>
        </w:rPr>
        <w:t xml:space="preserve"> </w:t>
      </w:r>
      <w:ins w:id="459" w:author="Author">
        <w:r w:rsidRPr="0099412F">
          <w:rPr>
            <w:w w:val="110"/>
            <w:sz w:val="20"/>
            <w:szCs w:val="20"/>
          </w:rPr>
          <w:t xml:space="preserve">In </w:t>
        </w:r>
        <w:proofErr w:type="gramStart"/>
        <w:r w:rsidRPr="0099412F">
          <w:rPr>
            <w:w w:val="110"/>
            <w:sz w:val="20"/>
            <w:szCs w:val="20"/>
          </w:rPr>
          <w:t>addition</w:t>
        </w:r>
      </w:ins>
      <w:proofErr w:type="gramEnd"/>
      <w:del w:id="460" w:author="Author">
        <w:r w:rsidRPr="0099412F">
          <w:rPr>
            <w:w w:val="110"/>
            <w:sz w:val="20"/>
            <w:szCs w:val="20"/>
          </w:rPr>
          <w:delText>Also</w:delText>
        </w:r>
      </w:del>
      <w:r w:rsidRPr="0099412F">
        <w:rPr>
          <w:w w:val="110"/>
          <w:sz w:val="20"/>
          <w:szCs w:val="20"/>
        </w:rPr>
        <w:t xml:space="preserve">, container freight rates were high until the 1970s </w:t>
      </w:r>
      <w:ins w:id="461" w:author="Author">
        <w:r w:rsidRPr="0099412F">
          <w:rPr>
            <w:w w:val="110"/>
            <w:sz w:val="20"/>
            <w:szCs w:val="20"/>
          </w:rPr>
          <w:t>owing</w:t>
        </w:r>
      </w:ins>
      <w:del w:id="462" w:author="Author">
        <w:r w:rsidRPr="0099412F">
          <w:rPr>
            <w:w w:val="110"/>
            <w:sz w:val="20"/>
            <w:szCs w:val="20"/>
          </w:rPr>
          <w:delText>due</w:delText>
        </w:r>
      </w:del>
      <w:r w:rsidRPr="0099412F">
        <w:rPr>
          <w:w w:val="110"/>
          <w:sz w:val="20"/>
          <w:szCs w:val="20"/>
        </w:rPr>
        <w:t xml:space="preserve"> to </w:t>
      </w:r>
      <w:del w:id="463" w:author="Author">
        <w:r w:rsidRPr="0099412F">
          <w:rPr>
            <w:w w:val="110"/>
            <w:sz w:val="20"/>
            <w:szCs w:val="20"/>
          </w:rPr>
          <w:delText xml:space="preserve">the </w:delText>
        </w:r>
      </w:del>
      <w:r w:rsidRPr="0099412F">
        <w:rPr>
          <w:w w:val="110"/>
          <w:sz w:val="20"/>
          <w:szCs w:val="20"/>
        </w:rPr>
        <w:t>shipping conferences, as shown in Figure 2.</w:t>
      </w:r>
      <w:r w:rsidRPr="0099412F">
        <w:rPr>
          <w:spacing w:val="40"/>
          <w:w w:val="110"/>
          <w:sz w:val="20"/>
          <w:szCs w:val="20"/>
        </w:rPr>
        <w:t xml:space="preserve"> </w:t>
      </w:r>
      <w:r w:rsidRPr="0099412F">
        <w:rPr>
          <w:w w:val="110"/>
          <w:sz w:val="20"/>
          <w:szCs w:val="20"/>
        </w:rPr>
        <w:t>Thus, except for the Moore-</w:t>
      </w:r>
      <w:r w:rsidRPr="0099412F">
        <w:rPr>
          <w:w w:val="110"/>
          <w:sz w:val="20"/>
          <w:szCs w:val="20"/>
        </w:rPr>
        <w:lastRenderedPageBreak/>
        <w:t xml:space="preserve">McCormack merger, there were </w:t>
      </w:r>
      <w:ins w:id="464" w:author="Author">
        <w:r w:rsidRPr="0099412F">
          <w:rPr>
            <w:w w:val="110"/>
            <w:sz w:val="20"/>
            <w:szCs w:val="20"/>
          </w:rPr>
          <w:t>no</w:t>
        </w:r>
      </w:ins>
      <w:del w:id="465" w:author="Author">
        <w:r w:rsidRPr="0099412F">
          <w:rPr>
            <w:w w:val="110"/>
            <w:sz w:val="20"/>
            <w:szCs w:val="20"/>
          </w:rPr>
          <w:delText>not</w:delText>
        </w:r>
      </w:del>
      <w:r w:rsidRPr="0099412F">
        <w:rPr>
          <w:w w:val="110"/>
          <w:sz w:val="20"/>
          <w:szCs w:val="20"/>
        </w:rPr>
        <w:t xml:space="preserve"> significant mergers in the industry in the 1970s because collusive ﬁrms enjoyed enough proﬁts without mergers. Institutionally, Japanese shipping executives stated in newspaper interviews that liner shipping, including containers, was the most proﬁtable division in their companies at that time and supported their operations (Ishida and Sato 2006).</w:t>
      </w:r>
    </w:p>
    <w:p w14:paraId="3B918898" w14:textId="77777777" w:rsidR="00DF116D" w:rsidRPr="0099412F" w:rsidRDefault="00DF116D" w:rsidP="00DF116D">
      <w:pPr>
        <w:pStyle w:val="a3"/>
        <w:spacing w:before="7" w:line="424" w:lineRule="auto"/>
        <w:ind w:left="100" w:right="181" w:firstLine="290"/>
        <w:jc w:val="both"/>
        <w:rPr>
          <w:sz w:val="20"/>
          <w:szCs w:val="20"/>
        </w:rPr>
      </w:pPr>
      <w:r w:rsidRPr="0099412F">
        <w:rPr>
          <w:w w:val="110"/>
          <w:sz w:val="20"/>
          <w:szCs w:val="20"/>
        </w:rPr>
        <w:t xml:space="preserve">The 1980s </w:t>
      </w:r>
      <w:ins w:id="466" w:author="Author">
        <w:r w:rsidRPr="0099412F">
          <w:rPr>
            <w:w w:val="110"/>
            <w:sz w:val="20"/>
            <w:szCs w:val="20"/>
          </w:rPr>
          <w:t>was</w:t>
        </w:r>
      </w:ins>
      <w:del w:id="467" w:author="Author">
        <w:r w:rsidRPr="0099412F">
          <w:rPr>
            <w:w w:val="110"/>
            <w:sz w:val="20"/>
            <w:szCs w:val="20"/>
          </w:rPr>
          <w:delText>in the industry is</w:delText>
        </w:r>
      </w:del>
      <w:r w:rsidRPr="0099412F">
        <w:rPr>
          <w:w w:val="110"/>
          <w:sz w:val="20"/>
          <w:szCs w:val="20"/>
        </w:rPr>
        <w:t xml:space="preserve"> known as the expansion of containerization, which took place in North America,</w:t>
      </w:r>
      <w:r w:rsidRPr="0099412F">
        <w:rPr>
          <w:spacing w:val="31"/>
          <w:w w:val="110"/>
          <w:sz w:val="20"/>
          <w:szCs w:val="20"/>
        </w:rPr>
        <w:t xml:space="preserve"> </w:t>
      </w:r>
      <w:r w:rsidRPr="0099412F">
        <w:rPr>
          <w:w w:val="110"/>
          <w:sz w:val="20"/>
          <w:szCs w:val="20"/>
        </w:rPr>
        <w:t>Western</w:t>
      </w:r>
      <w:r w:rsidRPr="0099412F">
        <w:rPr>
          <w:spacing w:val="29"/>
          <w:w w:val="110"/>
          <w:sz w:val="20"/>
          <w:szCs w:val="20"/>
        </w:rPr>
        <w:t xml:space="preserve"> </w:t>
      </w:r>
      <w:r w:rsidRPr="0099412F">
        <w:rPr>
          <w:w w:val="110"/>
          <w:sz w:val="20"/>
          <w:szCs w:val="20"/>
        </w:rPr>
        <w:t>Europe,</w:t>
      </w:r>
      <w:r w:rsidRPr="0099412F">
        <w:rPr>
          <w:spacing w:val="31"/>
          <w:w w:val="110"/>
          <w:sz w:val="20"/>
          <w:szCs w:val="20"/>
        </w:rPr>
        <w:t xml:space="preserve"> </w:t>
      </w:r>
      <w:r w:rsidRPr="0099412F">
        <w:rPr>
          <w:w w:val="110"/>
          <w:sz w:val="20"/>
          <w:szCs w:val="20"/>
        </w:rPr>
        <w:t>and</w:t>
      </w:r>
      <w:r w:rsidRPr="0099412F">
        <w:rPr>
          <w:spacing w:val="29"/>
          <w:w w:val="110"/>
          <w:sz w:val="20"/>
          <w:szCs w:val="20"/>
        </w:rPr>
        <w:t xml:space="preserve"> </w:t>
      </w:r>
      <w:r w:rsidRPr="0099412F">
        <w:rPr>
          <w:w w:val="110"/>
          <w:sz w:val="20"/>
          <w:szCs w:val="20"/>
        </w:rPr>
        <w:t>Japan</w:t>
      </w:r>
      <w:r w:rsidRPr="0099412F">
        <w:rPr>
          <w:spacing w:val="29"/>
          <w:w w:val="110"/>
          <w:sz w:val="20"/>
          <w:szCs w:val="20"/>
        </w:rPr>
        <w:t xml:space="preserve"> </w:t>
      </w:r>
      <w:r w:rsidRPr="0099412F">
        <w:rPr>
          <w:w w:val="110"/>
          <w:sz w:val="20"/>
          <w:szCs w:val="20"/>
        </w:rPr>
        <w:t>and</w:t>
      </w:r>
      <w:r w:rsidRPr="0099412F">
        <w:rPr>
          <w:spacing w:val="29"/>
          <w:w w:val="110"/>
          <w:sz w:val="20"/>
          <w:szCs w:val="20"/>
        </w:rPr>
        <w:t xml:space="preserve"> </w:t>
      </w:r>
      <w:r w:rsidRPr="0099412F">
        <w:rPr>
          <w:w w:val="110"/>
          <w:sz w:val="20"/>
          <w:szCs w:val="20"/>
        </w:rPr>
        <w:t>its</w:t>
      </w:r>
      <w:r w:rsidRPr="0099412F">
        <w:rPr>
          <w:spacing w:val="29"/>
          <w:w w:val="110"/>
          <w:sz w:val="20"/>
          <w:szCs w:val="20"/>
        </w:rPr>
        <w:t xml:space="preserve"> </w:t>
      </w:r>
      <w:r w:rsidRPr="0099412F">
        <w:rPr>
          <w:w w:val="110"/>
          <w:sz w:val="20"/>
          <w:szCs w:val="20"/>
        </w:rPr>
        <w:t>trading</w:t>
      </w:r>
      <w:r w:rsidRPr="0099412F">
        <w:rPr>
          <w:spacing w:val="29"/>
          <w:w w:val="110"/>
          <w:sz w:val="20"/>
          <w:szCs w:val="20"/>
        </w:rPr>
        <w:t xml:space="preserve"> </w:t>
      </w:r>
      <w:r w:rsidRPr="0099412F">
        <w:rPr>
          <w:w w:val="110"/>
          <w:sz w:val="20"/>
          <w:szCs w:val="20"/>
        </w:rPr>
        <w:t>partners</w:t>
      </w:r>
      <w:ins w:id="468" w:author="Author">
        <w:r w:rsidRPr="0099412F">
          <w:rPr>
            <w:spacing w:val="29"/>
            <w:w w:val="110"/>
            <w:sz w:val="20"/>
            <w:szCs w:val="20"/>
          </w:rPr>
          <w:t>,</w:t>
        </w:r>
      </w:ins>
      <w:r w:rsidRPr="0099412F">
        <w:rPr>
          <w:spacing w:val="29"/>
          <w:w w:val="110"/>
          <w:sz w:val="20"/>
          <w:szCs w:val="20"/>
        </w:rPr>
        <w:t xml:space="preserve"> </w:t>
      </w:r>
      <w:r w:rsidRPr="0099412F">
        <w:rPr>
          <w:w w:val="110"/>
          <w:sz w:val="20"/>
          <w:szCs w:val="20"/>
        </w:rPr>
        <w:t>such</w:t>
      </w:r>
      <w:r w:rsidRPr="0099412F">
        <w:rPr>
          <w:spacing w:val="29"/>
          <w:w w:val="110"/>
          <w:sz w:val="20"/>
          <w:szCs w:val="20"/>
        </w:rPr>
        <w:t xml:space="preserve"> </w:t>
      </w:r>
      <w:r w:rsidRPr="0099412F">
        <w:rPr>
          <w:w w:val="110"/>
          <w:sz w:val="20"/>
          <w:szCs w:val="20"/>
        </w:rPr>
        <w:t>as</w:t>
      </w:r>
      <w:r w:rsidRPr="0099412F">
        <w:rPr>
          <w:spacing w:val="29"/>
          <w:w w:val="110"/>
          <w:sz w:val="20"/>
          <w:szCs w:val="20"/>
        </w:rPr>
        <w:t xml:space="preserve"> </w:t>
      </w:r>
      <w:r w:rsidRPr="0099412F">
        <w:rPr>
          <w:w w:val="110"/>
          <w:sz w:val="20"/>
          <w:szCs w:val="20"/>
        </w:rPr>
        <w:t>the</w:t>
      </w:r>
      <w:r w:rsidRPr="0099412F">
        <w:rPr>
          <w:spacing w:val="29"/>
          <w:w w:val="110"/>
          <w:sz w:val="20"/>
          <w:szCs w:val="20"/>
        </w:rPr>
        <w:t xml:space="preserve"> </w:t>
      </w:r>
      <w:r w:rsidRPr="0099412F">
        <w:rPr>
          <w:w w:val="110"/>
          <w:sz w:val="20"/>
          <w:szCs w:val="20"/>
        </w:rPr>
        <w:t>Caribbean,</w:t>
      </w:r>
      <w:r w:rsidRPr="0099412F">
        <w:rPr>
          <w:spacing w:val="31"/>
          <w:w w:val="110"/>
          <w:sz w:val="20"/>
          <w:szCs w:val="20"/>
        </w:rPr>
        <w:t xml:space="preserve"> </w:t>
      </w:r>
      <w:r w:rsidRPr="0099412F">
        <w:rPr>
          <w:w w:val="110"/>
          <w:sz w:val="20"/>
          <w:szCs w:val="20"/>
        </w:rPr>
        <w:t>the</w:t>
      </w:r>
      <w:r w:rsidRPr="0099412F">
        <w:rPr>
          <w:spacing w:val="29"/>
          <w:w w:val="110"/>
          <w:sz w:val="20"/>
          <w:szCs w:val="20"/>
        </w:rPr>
        <w:t xml:space="preserve"> </w:t>
      </w:r>
      <w:r w:rsidRPr="0099412F">
        <w:rPr>
          <w:w w:val="110"/>
          <w:sz w:val="20"/>
          <w:szCs w:val="20"/>
        </w:rPr>
        <w:t>Mediterranean, and Southeast Asian countries (Guerrero and Rodrigue 2014).</w:t>
      </w:r>
      <w:r w:rsidRPr="0099412F">
        <w:rPr>
          <w:spacing w:val="30"/>
          <w:w w:val="110"/>
          <w:sz w:val="20"/>
          <w:szCs w:val="20"/>
        </w:rPr>
        <w:t xml:space="preserve"> </w:t>
      </w:r>
      <w:r w:rsidRPr="0099412F">
        <w:rPr>
          <w:w w:val="110"/>
          <w:sz w:val="20"/>
          <w:szCs w:val="20"/>
        </w:rPr>
        <w:t>During this time, these areas were integrated into</w:t>
      </w:r>
      <w:r w:rsidRPr="0099412F">
        <w:rPr>
          <w:spacing w:val="-2"/>
          <w:w w:val="110"/>
          <w:sz w:val="20"/>
          <w:szCs w:val="20"/>
        </w:rPr>
        <w:t xml:space="preserve"> </w:t>
      </w:r>
      <w:r w:rsidRPr="0099412F">
        <w:rPr>
          <w:w w:val="110"/>
          <w:sz w:val="20"/>
          <w:szCs w:val="20"/>
        </w:rPr>
        <w:t>global</w:t>
      </w:r>
      <w:r w:rsidRPr="0099412F">
        <w:rPr>
          <w:spacing w:val="-2"/>
          <w:w w:val="110"/>
          <w:sz w:val="20"/>
          <w:szCs w:val="20"/>
        </w:rPr>
        <w:t xml:space="preserve"> </w:t>
      </w:r>
      <w:r w:rsidRPr="0099412F">
        <w:rPr>
          <w:w w:val="110"/>
          <w:sz w:val="20"/>
          <w:szCs w:val="20"/>
        </w:rPr>
        <w:t>trade</w:t>
      </w:r>
      <w:r w:rsidRPr="0099412F">
        <w:rPr>
          <w:spacing w:val="-2"/>
          <w:w w:val="110"/>
          <w:sz w:val="20"/>
          <w:szCs w:val="20"/>
        </w:rPr>
        <w:t xml:space="preserve"> </w:t>
      </w:r>
      <w:r w:rsidRPr="0099412F">
        <w:rPr>
          <w:w w:val="110"/>
          <w:sz w:val="20"/>
          <w:szCs w:val="20"/>
        </w:rPr>
        <w:t>relations</w:t>
      </w:r>
      <w:r w:rsidRPr="0099412F">
        <w:rPr>
          <w:spacing w:val="-2"/>
          <w:w w:val="110"/>
          <w:sz w:val="20"/>
          <w:szCs w:val="20"/>
        </w:rPr>
        <w:t xml:space="preserve"> </w:t>
      </w:r>
      <w:r w:rsidRPr="0099412F">
        <w:rPr>
          <w:w w:val="110"/>
          <w:sz w:val="20"/>
          <w:szCs w:val="20"/>
        </w:rPr>
        <w:t>through</w:t>
      </w:r>
      <w:r w:rsidRPr="0099412F">
        <w:rPr>
          <w:spacing w:val="-2"/>
          <w:w w:val="110"/>
          <w:sz w:val="20"/>
          <w:szCs w:val="20"/>
        </w:rPr>
        <w:t xml:space="preserve"> </w:t>
      </w:r>
      <w:r w:rsidRPr="0099412F">
        <w:rPr>
          <w:w w:val="110"/>
          <w:sz w:val="20"/>
          <w:szCs w:val="20"/>
        </w:rPr>
        <w:t>the</w:t>
      </w:r>
      <w:r w:rsidRPr="0099412F">
        <w:rPr>
          <w:spacing w:val="-2"/>
          <w:w w:val="110"/>
          <w:sz w:val="20"/>
          <w:szCs w:val="20"/>
        </w:rPr>
        <w:t xml:space="preserve"> </w:t>
      </w:r>
      <w:r w:rsidRPr="0099412F">
        <w:rPr>
          <w:w w:val="110"/>
          <w:sz w:val="20"/>
          <w:szCs w:val="20"/>
        </w:rPr>
        <w:t>beginning</w:t>
      </w:r>
      <w:r w:rsidRPr="0099412F">
        <w:rPr>
          <w:spacing w:val="-2"/>
          <w:w w:val="110"/>
          <w:sz w:val="20"/>
          <w:szCs w:val="20"/>
        </w:rPr>
        <w:t xml:space="preserve"> </w:t>
      </w:r>
      <w:r w:rsidRPr="0099412F">
        <w:rPr>
          <w:w w:val="110"/>
          <w:sz w:val="20"/>
          <w:szCs w:val="20"/>
        </w:rPr>
        <w:t>of</w:t>
      </w:r>
      <w:r w:rsidRPr="0099412F">
        <w:rPr>
          <w:spacing w:val="-2"/>
          <w:w w:val="110"/>
          <w:sz w:val="20"/>
          <w:szCs w:val="20"/>
        </w:rPr>
        <w:t xml:space="preserve"> </w:t>
      </w:r>
      <w:r w:rsidRPr="0099412F">
        <w:rPr>
          <w:w w:val="110"/>
          <w:sz w:val="20"/>
          <w:szCs w:val="20"/>
        </w:rPr>
        <w:t>oﬀshoring</w:t>
      </w:r>
      <w:r w:rsidRPr="0099412F">
        <w:rPr>
          <w:spacing w:val="-2"/>
          <w:w w:val="110"/>
          <w:sz w:val="20"/>
          <w:szCs w:val="20"/>
        </w:rPr>
        <w:t xml:space="preserve"> </w:t>
      </w:r>
      <w:r w:rsidRPr="0099412F">
        <w:rPr>
          <w:w w:val="110"/>
          <w:sz w:val="20"/>
          <w:szCs w:val="20"/>
        </w:rPr>
        <w:t>and</w:t>
      </w:r>
      <w:r w:rsidRPr="0099412F">
        <w:rPr>
          <w:spacing w:val="-2"/>
          <w:w w:val="110"/>
          <w:sz w:val="20"/>
          <w:szCs w:val="20"/>
        </w:rPr>
        <w:t xml:space="preserve"> </w:t>
      </w:r>
      <w:r w:rsidRPr="0099412F">
        <w:rPr>
          <w:w w:val="110"/>
          <w:sz w:val="20"/>
          <w:szCs w:val="20"/>
        </w:rPr>
        <w:t>the</w:t>
      </w:r>
      <w:r w:rsidRPr="0099412F">
        <w:rPr>
          <w:spacing w:val="-2"/>
          <w:w w:val="110"/>
          <w:sz w:val="20"/>
          <w:szCs w:val="20"/>
        </w:rPr>
        <w:t xml:space="preserve"> </w:t>
      </w:r>
      <w:r w:rsidRPr="0099412F">
        <w:rPr>
          <w:w w:val="110"/>
          <w:sz w:val="20"/>
          <w:szCs w:val="20"/>
        </w:rPr>
        <w:t>emergence</w:t>
      </w:r>
      <w:r w:rsidRPr="0099412F">
        <w:rPr>
          <w:spacing w:val="-2"/>
          <w:w w:val="110"/>
          <w:sz w:val="20"/>
          <w:szCs w:val="20"/>
        </w:rPr>
        <w:t xml:space="preserve"> </w:t>
      </w:r>
      <w:r w:rsidRPr="0099412F">
        <w:rPr>
          <w:w w:val="110"/>
          <w:sz w:val="20"/>
          <w:szCs w:val="20"/>
        </w:rPr>
        <w:t>of</w:t>
      </w:r>
      <w:r w:rsidRPr="0099412F">
        <w:rPr>
          <w:spacing w:val="-2"/>
          <w:w w:val="110"/>
          <w:sz w:val="20"/>
          <w:szCs w:val="20"/>
        </w:rPr>
        <w:t xml:space="preserve"> </w:t>
      </w:r>
      <w:r w:rsidRPr="0099412F">
        <w:rPr>
          <w:w w:val="110"/>
          <w:sz w:val="20"/>
          <w:szCs w:val="20"/>
        </w:rPr>
        <w:t>new</w:t>
      </w:r>
      <w:r w:rsidRPr="0099412F">
        <w:rPr>
          <w:spacing w:val="-2"/>
          <w:w w:val="110"/>
          <w:sz w:val="20"/>
          <w:szCs w:val="20"/>
        </w:rPr>
        <w:t xml:space="preserve"> </w:t>
      </w:r>
      <w:r w:rsidRPr="0099412F">
        <w:rPr>
          <w:w w:val="110"/>
          <w:sz w:val="20"/>
          <w:szCs w:val="20"/>
        </w:rPr>
        <w:t>transshipment</w:t>
      </w:r>
      <w:r w:rsidRPr="0099412F">
        <w:rPr>
          <w:spacing w:val="-2"/>
          <w:w w:val="110"/>
          <w:sz w:val="20"/>
          <w:szCs w:val="20"/>
        </w:rPr>
        <w:t xml:space="preserve"> </w:t>
      </w:r>
      <w:r w:rsidRPr="0099412F">
        <w:rPr>
          <w:w w:val="110"/>
          <w:sz w:val="20"/>
          <w:szCs w:val="20"/>
        </w:rPr>
        <w:t>hubs such as Singapore. However, there was a signiﬁcant decline in container freight rates due to the Sea-Land’s withdrawal from shipping conferences in 1980 and the enactment of the Shipping Act of 1984 in the United States</w:t>
      </w:r>
      <w:r w:rsidRPr="0099412F">
        <w:rPr>
          <w:spacing w:val="27"/>
          <w:w w:val="110"/>
          <w:sz w:val="20"/>
          <w:szCs w:val="20"/>
        </w:rPr>
        <w:t xml:space="preserve"> </w:t>
      </w:r>
      <w:r w:rsidRPr="0099412F">
        <w:rPr>
          <w:w w:val="110"/>
          <w:sz w:val="20"/>
          <w:szCs w:val="20"/>
        </w:rPr>
        <w:t>(Otani</w:t>
      </w:r>
      <w:r w:rsidRPr="0099412F">
        <w:rPr>
          <w:spacing w:val="28"/>
          <w:w w:val="110"/>
          <w:sz w:val="20"/>
          <w:szCs w:val="20"/>
        </w:rPr>
        <w:t xml:space="preserve"> </w:t>
      </w:r>
      <w:r w:rsidRPr="0099412F">
        <w:rPr>
          <w:w w:val="110"/>
          <w:sz w:val="20"/>
          <w:szCs w:val="20"/>
        </w:rPr>
        <w:t>and</w:t>
      </w:r>
      <w:r w:rsidRPr="0099412F">
        <w:rPr>
          <w:spacing w:val="27"/>
          <w:w w:val="110"/>
          <w:sz w:val="20"/>
          <w:szCs w:val="20"/>
        </w:rPr>
        <w:t xml:space="preserve"> </w:t>
      </w:r>
      <w:r w:rsidRPr="0099412F">
        <w:rPr>
          <w:w w:val="110"/>
          <w:sz w:val="20"/>
          <w:szCs w:val="20"/>
        </w:rPr>
        <w:t>Matsuda</w:t>
      </w:r>
      <w:r w:rsidRPr="0099412F">
        <w:rPr>
          <w:spacing w:val="27"/>
          <w:w w:val="110"/>
          <w:sz w:val="20"/>
          <w:szCs w:val="20"/>
        </w:rPr>
        <w:t xml:space="preserve"> </w:t>
      </w:r>
      <w:r w:rsidRPr="0099412F">
        <w:rPr>
          <w:w w:val="110"/>
          <w:sz w:val="20"/>
          <w:szCs w:val="20"/>
        </w:rPr>
        <w:t>2023).</w:t>
      </w:r>
      <w:r w:rsidRPr="0099412F">
        <w:rPr>
          <w:spacing w:val="79"/>
          <w:w w:val="110"/>
          <w:sz w:val="20"/>
          <w:szCs w:val="20"/>
        </w:rPr>
        <w:t xml:space="preserve"> </w:t>
      </w:r>
      <w:r w:rsidRPr="0099412F">
        <w:rPr>
          <w:w w:val="110"/>
          <w:sz w:val="20"/>
          <w:szCs w:val="20"/>
        </w:rPr>
        <w:t>The</w:t>
      </w:r>
      <w:r w:rsidRPr="0099412F">
        <w:rPr>
          <w:spacing w:val="27"/>
          <w:w w:val="110"/>
          <w:sz w:val="20"/>
          <w:szCs w:val="20"/>
        </w:rPr>
        <w:t xml:space="preserve"> </w:t>
      </w:r>
      <w:r w:rsidRPr="0099412F">
        <w:rPr>
          <w:w w:val="110"/>
          <w:sz w:val="20"/>
          <w:szCs w:val="20"/>
        </w:rPr>
        <w:t>falling</w:t>
      </w:r>
      <w:r w:rsidRPr="0099412F">
        <w:rPr>
          <w:spacing w:val="27"/>
          <w:w w:val="110"/>
          <w:sz w:val="20"/>
          <w:szCs w:val="20"/>
        </w:rPr>
        <w:t xml:space="preserve"> </w:t>
      </w:r>
      <w:r w:rsidRPr="0099412F">
        <w:rPr>
          <w:w w:val="110"/>
          <w:sz w:val="20"/>
          <w:szCs w:val="20"/>
        </w:rPr>
        <w:t>freight</w:t>
      </w:r>
      <w:r w:rsidRPr="0099412F">
        <w:rPr>
          <w:spacing w:val="27"/>
          <w:w w:val="110"/>
          <w:sz w:val="20"/>
          <w:szCs w:val="20"/>
        </w:rPr>
        <w:t xml:space="preserve"> </w:t>
      </w:r>
      <w:r w:rsidRPr="0099412F">
        <w:rPr>
          <w:w w:val="110"/>
          <w:sz w:val="20"/>
          <w:szCs w:val="20"/>
        </w:rPr>
        <w:t>rates</w:t>
      </w:r>
      <w:r w:rsidRPr="0099412F">
        <w:rPr>
          <w:spacing w:val="27"/>
          <w:w w:val="110"/>
          <w:sz w:val="20"/>
          <w:szCs w:val="20"/>
        </w:rPr>
        <w:t xml:space="preserve"> </w:t>
      </w:r>
      <w:r w:rsidRPr="0099412F">
        <w:rPr>
          <w:w w:val="110"/>
          <w:sz w:val="20"/>
          <w:szCs w:val="20"/>
        </w:rPr>
        <w:t>and</w:t>
      </w:r>
      <w:r w:rsidRPr="0099412F">
        <w:rPr>
          <w:spacing w:val="27"/>
          <w:w w:val="110"/>
          <w:sz w:val="20"/>
          <w:szCs w:val="20"/>
        </w:rPr>
        <w:t xml:space="preserve"> </w:t>
      </w:r>
      <w:r w:rsidRPr="0099412F">
        <w:rPr>
          <w:w w:val="110"/>
          <w:sz w:val="20"/>
          <w:szCs w:val="20"/>
        </w:rPr>
        <w:t>the</w:t>
      </w:r>
      <w:r w:rsidRPr="0099412F">
        <w:rPr>
          <w:spacing w:val="27"/>
          <w:w w:val="110"/>
          <w:sz w:val="20"/>
          <w:szCs w:val="20"/>
        </w:rPr>
        <w:t xml:space="preserve"> </w:t>
      </w:r>
      <w:r w:rsidRPr="0099412F">
        <w:rPr>
          <w:w w:val="110"/>
          <w:sz w:val="20"/>
          <w:szCs w:val="20"/>
        </w:rPr>
        <w:t>depreciation</w:t>
      </w:r>
      <w:r w:rsidRPr="0099412F">
        <w:rPr>
          <w:spacing w:val="27"/>
          <w:w w:val="110"/>
          <w:sz w:val="20"/>
          <w:szCs w:val="20"/>
        </w:rPr>
        <w:t xml:space="preserve"> </w:t>
      </w:r>
      <w:r w:rsidRPr="0099412F">
        <w:rPr>
          <w:w w:val="110"/>
          <w:sz w:val="20"/>
          <w:szCs w:val="20"/>
        </w:rPr>
        <w:t>of</w:t>
      </w:r>
      <w:r w:rsidRPr="0099412F">
        <w:rPr>
          <w:spacing w:val="27"/>
          <w:w w:val="110"/>
          <w:sz w:val="20"/>
          <w:szCs w:val="20"/>
        </w:rPr>
        <w:t xml:space="preserve"> </w:t>
      </w:r>
      <w:r w:rsidRPr="0099412F">
        <w:rPr>
          <w:w w:val="110"/>
          <w:sz w:val="20"/>
          <w:szCs w:val="20"/>
        </w:rPr>
        <w:t>the</w:t>
      </w:r>
      <w:r w:rsidRPr="0099412F">
        <w:rPr>
          <w:spacing w:val="27"/>
          <w:w w:val="110"/>
          <w:sz w:val="20"/>
          <w:szCs w:val="20"/>
        </w:rPr>
        <w:t xml:space="preserve"> </w:t>
      </w:r>
      <w:r w:rsidRPr="0099412F">
        <w:rPr>
          <w:w w:val="110"/>
          <w:sz w:val="20"/>
          <w:szCs w:val="20"/>
        </w:rPr>
        <w:t>dollar</w:t>
      </w:r>
      <w:r w:rsidRPr="0099412F">
        <w:rPr>
          <w:spacing w:val="27"/>
          <w:w w:val="110"/>
          <w:sz w:val="20"/>
          <w:szCs w:val="20"/>
        </w:rPr>
        <w:t xml:space="preserve"> </w:t>
      </w:r>
      <w:proofErr w:type="gramStart"/>
      <w:r w:rsidRPr="0099412F">
        <w:rPr>
          <w:w w:val="110"/>
          <w:sz w:val="20"/>
          <w:szCs w:val="20"/>
        </w:rPr>
        <w:t>as</w:t>
      </w:r>
      <w:r w:rsidRPr="0099412F">
        <w:rPr>
          <w:spacing w:val="27"/>
          <w:w w:val="110"/>
          <w:sz w:val="20"/>
          <w:szCs w:val="20"/>
        </w:rPr>
        <w:t xml:space="preserve"> </w:t>
      </w:r>
      <w:r w:rsidRPr="0099412F">
        <w:rPr>
          <w:w w:val="110"/>
          <w:sz w:val="20"/>
          <w:szCs w:val="20"/>
        </w:rPr>
        <w:t>a</w:t>
      </w:r>
      <w:r w:rsidRPr="0099412F">
        <w:rPr>
          <w:spacing w:val="27"/>
          <w:w w:val="110"/>
          <w:sz w:val="20"/>
          <w:szCs w:val="20"/>
        </w:rPr>
        <w:t xml:space="preserve"> </w:t>
      </w:r>
      <w:r w:rsidRPr="0099412F">
        <w:rPr>
          <w:w w:val="110"/>
          <w:sz w:val="20"/>
          <w:szCs w:val="20"/>
        </w:rPr>
        <w:t>result of</w:t>
      </w:r>
      <w:proofErr w:type="gramEnd"/>
      <w:r w:rsidRPr="0099412F">
        <w:rPr>
          <w:w w:val="110"/>
          <w:sz w:val="20"/>
          <w:szCs w:val="20"/>
        </w:rPr>
        <w:t xml:space="preserve"> the Plaza Accord of 1985 aﬀected the proﬁtability of Japanese and European shipping companies and prompted the mergers (Duru 2018).</w:t>
      </w:r>
      <w:r w:rsidRPr="0099412F">
        <w:rPr>
          <w:spacing w:val="40"/>
          <w:w w:val="110"/>
          <w:sz w:val="20"/>
          <w:szCs w:val="20"/>
        </w:rPr>
        <w:t xml:space="preserve"> </w:t>
      </w:r>
      <w:r w:rsidRPr="0099412F">
        <w:rPr>
          <w:w w:val="110"/>
          <w:sz w:val="20"/>
          <w:szCs w:val="20"/>
        </w:rPr>
        <w:t>In Japan, Yamashita Shin Nihon Kisen Kaisha (Y-S Line) and Japan Line</w:t>
      </w:r>
      <w:r w:rsidRPr="0099412F">
        <w:rPr>
          <w:spacing w:val="-3"/>
          <w:w w:val="110"/>
          <w:sz w:val="20"/>
          <w:szCs w:val="20"/>
        </w:rPr>
        <w:t xml:space="preserve"> </w:t>
      </w:r>
      <w:r w:rsidRPr="0099412F">
        <w:rPr>
          <w:w w:val="110"/>
          <w:sz w:val="20"/>
          <w:szCs w:val="20"/>
        </w:rPr>
        <w:t>merged</w:t>
      </w:r>
      <w:r w:rsidRPr="0099412F">
        <w:rPr>
          <w:spacing w:val="-3"/>
          <w:w w:val="110"/>
          <w:sz w:val="20"/>
          <w:szCs w:val="20"/>
        </w:rPr>
        <w:t xml:space="preserve"> </w:t>
      </w:r>
      <w:r w:rsidRPr="0099412F">
        <w:rPr>
          <w:w w:val="110"/>
          <w:sz w:val="20"/>
          <w:szCs w:val="20"/>
        </w:rPr>
        <w:t>to</w:t>
      </w:r>
      <w:r w:rsidRPr="0099412F">
        <w:rPr>
          <w:spacing w:val="-3"/>
          <w:w w:val="110"/>
          <w:sz w:val="20"/>
          <w:szCs w:val="20"/>
        </w:rPr>
        <w:t xml:space="preserve"> </w:t>
      </w:r>
      <w:r w:rsidRPr="0099412F">
        <w:rPr>
          <w:w w:val="110"/>
          <w:sz w:val="20"/>
          <w:szCs w:val="20"/>
        </w:rPr>
        <w:t>form</w:t>
      </w:r>
      <w:r w:rsidRPr="0099412F">
        <w:rPr>
          <w:spacing w:val="-3"/>
          <w:w w:val="110"/>
          <w:sz w:val="20"/>
          <w:szCs w:val="20"/>
        </w:rPr>
        <w:t xml:space="preserve"> </w:t>
      </w:r>
      <w:ins w:id="469" w:author="Author">
        <w:r w:rsidRPr="0099412F">
          <w:rPr>
            <w:w w:val="110"/>
            <w:sz w:val="20"/>
            <w:szCs w:val="20"/>
          </w:rPr>
          <w:t xml:space="preserve">the </w:t>
        </w:r>
      </w:ins>
      <w:r w:rsidRPr="0099412F">
        <w:rPr>
          <w:w w:val="110"/>
          <w:sz w:val="20"/>
          <w:szCs w:val="20"/>
        </w:rPr>
        <w:t>Nippon</w:t>
      </w:r>
      <w:r w:rsidRPr="0099412F">
        <w:rPr>
          <w:spacing w:val="-3"/>
          <w:w w:val="110"/>
          <w:sz w:val="20"/>
          <w:szCs w:val="20"/>
        </w:rPr>
        <w:t xml:space="preserve"> </w:t>
      </w:r>
      <w:r w:rsidRPr="0099412F">
        <w:rPr>
          <w:w w:val="110"/>
          <w:sz w:val="20"/>
          <w:szCs w:val="20"/>
        </w:rPr>
        <w:t>Liner</w:t>
      </w:r>
      <w:r w:rsidRPr="0099412F">
        <w:rPr>
          <w:spacing w:val="-3"/>
          <w:w w:val="110"/>
          <w:sz w:val="20"/>
          <w:szCs w:val="20"/>
        </w:rPr>
        <w:t xml:space="preserve"> </w:t>
      </w:r>
      <w:r w:rsidRPr="0099412F">
        <w:rPr>
          <w:w w:val="110"/>
          <w:sz w:val="20"/>
          <w:szCs w:val="20"/>
        </w:rPr>
        <w:t>System</w:t>
      </w:r>
      <w:r w:rsidRPr="0099412F">
        <w:rPr>
          <w:spacing w:val="-3"/>
          <w:w w:val="110"/>
          <w:sz w:val="20"/>
          <w:szCs w:val="20"/>
        </w:rPr>
        <w:t xml:space="preserve"> </w:t>
      </w:r>
      <w:r w:rsidRPr="0099412F">
        <w:rPr>
          <w:w w:val="110"/>
          <w:sz w:val="20"/>
          <w:szCs w:val="20"/>
        </w:rPr>
        <w:t>(NLS)</w:t>
      </w:r>
      <w:r w:rsidRPr="0099412F">
        <w:rPr>
          <w:spacing w:val="-3"/>
          <w:w w:val="110"/>
          <w:sz w:val="20"/>
          <w:szCs w:val="20"/>
        </w:rPr>
        <w:t xml:space="preserve"> </w:t>
      </w:r>
      <w:r w:rsidRPr="0099412F">
        <w:rPr>
          <w:w w:val="110"/>
          <w:sz w:val="20"/>
          <w:szCs w:val="20"/>
        </w:rPr>
        <w:t>in</w:t>
      </w:r>
      <w:r w:rsidRPr="0099412F">
        <w:rPr>
          <w:spacing w:val="-3"/>
          <w:w w:val="110"/>
          <w:sz w:val="20"/>
          <w:szCs w:val="20"/>
        </w:rPr>
        <w:t xml:space="preserve"> </w:t>
      </w:r>
      <w:r w:rsidRPr="0099412F">
        <w:rPr>
          <w:w w:val="110"/>
          <w:sz w:val="20"/>
          <w:szCs w:val="20"/>
        </w:rPr>
        <w:t>the</w:t>
      </w:r>
      <w:r w:rsidRPr="0099412F">
        <w:rPr>
          <w:spacing w:val="-3"/>
          <w:w w:val="110"/>
          <w:sz w:val="20"/>
          <w:szCs w:val="20"/>
        </w:rPr>
        <w:t xml:space="preserve"> </w:t>
      </w:r>
      <w:r w:rsidRPr="0099412F">
        <w:rPr>
          <w:w w:val="110"/>
          <w:sz w:val="20"/>
          <w:szCs w:val="20"/>
        </w:rPr>
        <w:t>container</w:t>
      </w:r>
      <w:r w:rsidRPr="0099412F">
        <w:rPr>
          <w:spacing w:val="-3"/>
          <w:w w:val="110"/>
          <w:sz w:val="20"/>
          <w:szCs w:val="20"/>
        </w:rPr>
        <w:t xml:space="preserve"> </w:t>
      </w:r>
      <w:r w:rsidRPr="0099412F">
        <w:rPr>
          <w:w w:val="110"/>
          <w:sz w:val="20"/>
          <w:szCs w:val="20"/>
        </w:rPr>
        <w:t>shipping</w:t>
      </w:r>
      <w:r w:rsidRPr="0099412F">
        <w:rPr>
          <w:spacing w:val="-3"/>
          <w:w w:val="110"/>
          <w:sz w:val="20"/>
          <w:szCs w:val="20"/>
        </w:rPr>
        <w:t xml:space="preserve"> </w:t>
      </w:r>
      <w:r w:rsidRPr="0099412F">
        <w:rPr>
          <w:w w:val="110"/>
          <w:sz w:val="20"/>
          <w:szCs w:val="20"/>
        </w:rPr>
        <w:t>sector.</w:t>
      </w:r>
      <w:r w:rsidRPr="0099412F">
        <w:rPr>
          <w:spacing w:val="20"/>
          <w:w w:val="110"/>
          <w:sz w:val="20"/>
          <w:szCs w:val="20"/>
        </w:rPr>
        <w:t xml:space="preserve"> </w:t>
      </w:r>
      <w:r w:rsidRPr="0099412F">
        <w:rPr>
          <w:w w:val="110"/>
          <w:sz w:val="20"/>
          <w:szCs w:val="20"/>
        </w:rPr>
        <w:t>In</w:t>
      </w:r>
      <w:r w:rsidRPr="0099412F">
        <w:rPr>
          <w:spacing w:val="-3"/>
          <w:w w:val="110"/>
          <w:sz w:val="20"/>
          <w:szCs w:val="20"/>
        </w:rPr>
        <w:t xml:space="preserve"> </w:t>
      </w:r>
      <w:r w:rsidRPr="0099412F">
        <w:rPr>
          <w:w w:val="110"/>
          <w:sz w:val="20"/>
          <w:szCs w:val="20"/>
        </w:rPr>
        <w:t>1988,</w:t>
      </w:r>
      <w:r w:rsidRPr="0099412F">
        <w:rPr>
          <w:spacing w:val="-1"/>
          <w:w w:val="110"/>
          <w:sz w:val="20"/>
          <w:szCs w:val="20"/>
        </w:rPr>
        <w:t xml:space="preserve"> </w:t>
      </w:r>
      <w:r w:rsidRPr="0099412F">
        <w:rPr>
          <w:w w:val="110"/>
          <w:sz w:val="20"/>
          <w:szCs w:val="20"/>
        </w:rPr>
        <w:t>Hanjin</w:t>
      </w:r>
      <w:r w:rsidRPr="0099412F">
        <w:rPr>
          <w:spacing w:val="-3"/>
          <w:w w:val="110"/>
          <w:sz w:val="20"/>
          <w:szCs w:val="20"/>
        </w:rPr>
        <w:t xml:space="preserve"> </w:t>
      </w:r>
      <w:r w:rsidRPr="0099412F">
        <w:rPr>
          <w:w w:val="110"/>
          <w:sz w:val="20"/>
          <w:szCs w:val="20"/>
        </w:rPr>
        <w:t>Shipping merged with</w:t>
      </w:r>
      <w:ins w:id="470" w:author="松田　琢磨" w:date="2023-10-15T11:44:00Z">
        <w:r w:rsidRPr="0099412F">
          <w:rPr>
            <w:w w:val="110"/>
            <w:sz w:val="20"/>
            <w:szCs w:val="20"/>
          </w:rPr>
          <w:t xml:space="preserve"> </w:t>
        </w:r>
      </w:ins>
      <w:ins w:id="471" w:author="Author">
        <w:r w:rsidRPr="0099412F">
          <w:rPr>
            <w:w w:val="110"/>
            <w:sz w:val="20"/>
            <w:szCs w:val="20"/>
          </w:rPr>
          <w:t xml:space="preserve">the </w:t>
        </w:r>
      </w:ins>
      <w:r w:rsidRPr="0099412F">
        <w:rPr>
          <w:w w:val="110"/>
          <w:sz w:val="20"/>
          <w:szCs w:val="20"/>
        </w:rPr>
        <w:t xml:space="preserve">Korea Shipping Company (KSC), which was originally </w:t>
      </w:r>
      <w:del w:id="472" w:author="Author">
        <w:r w:rsidRPr="0099412F">
          <w:rPr>
            <w:w w:val="110"/>
            <w:sz w:val="20"/>
            <w:szCs w:val="20"/>
          </w:rPr>
          <w:delText xml:space="preserve">a </w:delText>
        </w:r>
      </w:del>
      <w:r w:rsidRPr="0099412F">
        <w:rPr>
          <w:w w:val="110"/>
          <w:sz w:val="20"/>
          <w:szCs w:val="20"/>
        </w:rPr>
        <w:t>state-owned</w:t>
      </w:r>
      <w:del w:id="473" w:author="Author">
        <w:r w:rsidRPr="0099412F">
          <w:rPr>
            <w:w w:val="110"/>
            <w:sz w:val="20"/>
            <w:szCs w:val="20"/>
          </w:rPr>
          <w:delText xml:space="preserve"> company</w:delText>
        </w:r>
      </w:del>
      <w:r w:rsidRPr="0099412F">
        <w:rPr>
          <w:w w:val="110"/>
          <w:sz w:val="20"/>
          <w:szCs w:val="20"/>
        </w:rPr>
        <w:t>.</w:t>
      </w:r>
    </w:p>
    <w:p w14:paraId="5931F8DF" w14:textId="77777777" w:rsidR="00DF116D" w:rsidRPr="0099412F" w:rsidRDefault="00DF116D" w:rsidP="00DF116D">
      <w:pPr>
        <w:pStyle w:val="a3"/>
        <w:spacing w:before="1"/>
        <w:rPr>
          <w:sz w:val="20"/>
          <w:szCs w:val="20"/>
        </w:rPr>
      </w:pPr>
    </w:p>
    <w:p w14:paraId="6D25720E" w14:textId="74931C2A" w:rsidR="00DF116D" w:rsidRPr="0099412F" w:rsidRDefault="00DF116D" w:rsidP="00DF116D">
      <w:pPr>
        <w:pStyle w:val="a3"/>
        <w:spacing w:line="424" w:lineRule="auto"/>
        <w:ind w:left="100" w:right="181"/>
        <w:jc w:val="both"/>
        <w:rPr>
          <w:sz w:val="20"/>
          <w:szCs w:val="20"/>
        </w:rPr>
      </w:pPr>
      <w:r w:rsidRPr="0099412F">
        <w:rPr>
          <w:b/>
          <w:w w:val="110"/>
          <w:sz w:val="20"/>
          <w:szCs w:val="20"/>
        </w:rPr>
        <w:t>1991</w:t>
      </w:r>
      <w:r w:rsidR="0016154F" w:rsidRPr="0099412F">
        <w:rPr>
          <w:w w:val="110"/>
          <w:sz w:val="20"/>
          <w:szCs w:val="20"/>
        </w:rPr>
        <w:t>–</w:t>
      </w:r>
      <w:r w:rsidRPr="0099412F">
        <w:rPr>
          <w:b/>
          <w:w w:val="110"/>
          <w:sz w:val="20"/>
          <w:szCs w:val="20"/>
        </w:rPr>
        <w:t>2008</w:t>
      </w:r>
      <w:r w:rsidRPr="0099412F">
        <w:rPr>
          <w:b/>
          <w:spacing w:val="80"/>
          <w:w w:val="110"/>
          <w:sz w:val="20"/>
          <w:szCs w:val="20"/>
        </w:rPr>
        <w:t xml:space="preserve"> </w:t>
      </w:r>
      <w:r w:rsidRPr="0099412F">
        <w:rPr>
          <w:w w:val="110"/>
          <w:sz w:val="20"/>
          <w:szCs w:val="20"/>
        </w:rPr>
        <w:t>Table</w:t>
      </w:r>
      <w:r w:rsidRPr="0099412F">
        <w:rPr>
          <w:spacing w:val="-9"/>
          <w:w w:val="110"/>
          <w:sz w:val="20"/>
          <w:szCs w:val="20"/>
        </w:rPr>
        <w:t xml:space="preserve"> </w:t>
      </w:r>
      <w:r w:rsidRPr="0099412F">
        <w:rPr>
          <w:w w:val="110"/>
          <w:sz w:val="20"/>
          <w:szCs w:val="20"/>
        </w:rPr>
        <w:t>2</w:t>
      </w:r>
      <w:r w:rsidRPr="0099412F">
        <w:rPr>
          <w:spacing w:val="-9"/>
          <w:w w:val="110"/>
          <w:sz w:val="20"/>
          <w:szCs w:val="20"/>
        </w:rPr>
        <w:t xml:space="preserve"> </w:t>
      </w:r>
      <w:r w:rsidRPr="0099412F">
        <w:rPr>
          <w:w w:val="110"/>
          <w:sz w:val="20"/>
          <w:szCs w:val="20"/>
        </w:rPr>
        <w:t>summarizes</w:t>
      </w:r>
      <w:r w:rsidRPr="0099412F">
        <w:rPr>
          <w:spacing w:val="-9"/>
          <w:w w:val="110"/>
          <w:sz w:val="20"/>
          <w:szCs w:val="20"/>
        </w:rPr>
        <w:t xml:space="preserve"> </w:t>
      </w:r>
      <w:r w:rsidRPr="0099412F">
        <w:rPr>
          <w:w w:val="110"/>
          <w:sz w:val="20"/>
          <w:szCs w:val="20"/>
        </w:rPr>
        <w:t>all</w:t>
      </w:r>
      <w:r w:rsidRPr="0099412F">
        <w:rPr>
          <w:spacing w:val="-9"/>
          <w:w w:val="110"/>
          <w:sz w:val="20"/>
          <w:szCs w:val="20"/>
        </w:rPr>
        <w:t xml:space="preserve"> </w:t>
      </w:r>
      <w:ins w:id="474" w:author="Author">
        <w:r w:rsidRPr="0099412F">
          <w:rPr>
            <w:w w:val="110"/>
            <w:sz w:val="20"/>
            <w:szCs w:val="20"/>
          </w:rPr>
          <w:t xml:space="preserve">the </w:t>
        </w:r>
      </w:ins>
      <w:r w:rsidRPr="0099412F">
        <w:rPr>
          <w:w w:val="110"/>
          <w:sz w:val="20"/>
          <w:szCs w:val="20"/>
        </w:rPr>
        <w:t>mergers</w:t>
      </w:r>
      <w:r w:rsidRPr="0099412F">
        <w:rPr>
          <w:spacing w:val="-9"/>
          <w:w w:val="110"/>
          <w:sz w:val="20"/>
          <w:szCs w:val="20"/>
        </w:rPr>
        <w:t xml:space="preserve"> </w:t>
      </w:r>
      <w:r w:rsidRPr="0099412F">
        <w:rPr>
          <w:w w:val="110"/>
          <w:sz w:val="20"/>
          <w:szCs w:val="20"/>
        </w:rPr>
        <w:t>based</w:t>
      </w:r>
      <w:r w:rsidRPr="0099412F">
        <w:rPr>
          <w:spacing w:val="-9"/>
          <w:w w:val="110"/>
          <w:sz w:val="20"/>
          <w:szCs w:val="20"/>
        </w:rPr>
        <w:t xml:space="preserve"> </w:t>
      </w:r>
      <w:r w:rsidRPr="0099412F">
        <w:rPr>
          <w:w w:val="110"/>
          <w:sz w:val="20"/>
          <w:szCs w:val="20"/>
        </w:rPr>
        <w:t>on</w:t>
      </w:r>
      <w:r w:rsidRPr="0099412F">
        <w:rPr>
          <w:spacing w:val="-9"/>
          <w:w w:val="110"/>
          <w:sz w:val="20"/>
          <w:szCs w:val="20"/>
        </w:rPr>
        <w:t xml:space="preserve"> </w:t>
      </w:r>
      <w:ins w:id="475" w:author="Author">
        <w:r w:rsidRPr="0099412F">
          <w:rPr>
            <w:w w:val="110"/>
            <w:sz w:val="20"/>
            <w:szCs w:val="20"/>
          </w:rPr>
          <w:t xml:space="preserve">the </w:t>
        </w:r>
      </w:ins>
      <w:r w:rsidRPr="0099412F">
        <w:rPr>
          <w:w w:val="110"/>
          <w:sz w:val="20"/>
          <w:szCs w:val="20"/>
        </w:rPr>
        <w:t>IHS</w:t>
      </w:r>
      <w:r w:rsidRPr="0099412F">
        <w:rPr>
          <w:spacing w:val="-9"/>
          <w:w w:val="110"/>
          <w:sz w:val="20"/>
          <w:szCs w:val="20"/>
        </w:rPr>
        <w:t xml:space="preserve"> </w:t>
      </w:r>
      <w:r w:rsidRPr="0099412F">
        <w:rPr>
          <w:w w:val="110"/>
          <w:sz w:val="20"/>
          <w:szCs w:val="20"/>
        </w:rPr>
        <w:t>between</w:t>
      </w:r>
      <w:r w:rsidRPr="0099412F">
        <w:rPr>
          <w:spacing w:val="-9"/>
          <w:w w:val="110"/>
          <w:sz w:val="20"/>
          <w:szCs w:val="20"/>
        </w:rPr>
        <w:t xml:space="preserve"> </w:t>
      </w:r>
      <w:r w:rsidRPr="0099412F">
        <w:rPr>
          <w:w w:val="110"/>
          <w:sz w:val="20"/>
          <w:szCs w:val="20"/>
        </w:rPr>
        <w:t>1991</w:t>
      </w:r>
      <w:r w:rsidRPr="0099412F">
        <w:rPr>
          <w:spacing w:val="-9"/>
          <w:w w:val="110"/>
          <w:sz w:val="20"/>
          <w:szCs w:val="20"/>
        </w:rPr>
        <w:t xml:space="preserve"> </w:t>
      </w:r>
      <w:r w:rsidRPr="0099412F">
        <w:rPr>
          <w:w w:val="110"/>
          <w:sz w:val="20"/>
          <w:szCs w:val="20"/>
        </w:rPr>
        <w:t>and</w:t>
      </w:r>
      <w:r w:rsidRPr="0099412F">
        <w:rPr>
          <w:spacing w:val="-9"/>
          <w:w w:val="110"/>
          <w:sz w:val="20"/>
          <w:szCs w:val="20"/>
        </w:rPr>
        <w:t xml:space="preserve"> </w:t>
      </w:r>
      <w:r w:rsidRPr="0099412F">
        <w:rPr>
          <w:w w:val="110"/>
          <w:sz w:val="20"/>
          <w:szCs w:val="20"/>
        </w:rPr>
        <w:t xml:space="preserve">2005. </w:t>
      </w:r>
      <w:ins w:id="476" w:author="Author">
        <w:r w:rsidRPr="0099412F">
          <w:rPr>
            <w:w w:val="110"/>
            <w:sz w:val="20"/>
            <w:szCs w:val="20"/>
          </w:rPr>
          <w:t>This period includes</w:t>
        </w:r>
      </w:ins>
      <w:del w:id="477" w:author="Author">
        <w:r w:rsidRPr="0099412F">
          <w:rPr>
            <w:w w:val="110"/>
            <w:sz w:val="20"/>
            <w:szCs w:val="20"/>
          </w:rPr>
          <w:delText>The</w:delText>
        </w:r>
        <w:r w:rsidRPr="0099412F">
          <w:rPr>
            <w:spacing w:val="-9"/>
            <w:w w:val="110"/>
            <w:sz w:val="20"/>
            <w:szCs w:val="20"/>
          </w:rPr>
          <w:delText xml:space="preserve"> </w:delText>
        </w:r>
        <w:r w:rsidRPr="0099412F">
          <w:rPr>
            <w:w w:val="110"/>
            <w:sz w:val="20"/>
            <w:szCs w:val="20"/>
          </w:rPr>
          <w:delText>period</w:delText>
        </w:r>
        <w:r w:rsidRPr="0099412F">
          <w:rPr>
            <w:spacing w:val="-9"/>
            <w:w w:val="110"/>
            <w:sz w:val="20"/>
            <w:szCs w:val="20"/>
          </w:rPr>
          <w:delText xml:space="preserve"> </w:delText>
        </w:r>
        <w:r w:rsidRPr="0099412F">
          <w:rPr>
            <w:w w:val="110"/>
            <w:sz w:val="20"/>
            <w:szCs w:val="20"/>
          </w:rPr>
          <w:delText>involves</w:delText>
        </w:r>
      </w:del>
      <w:r w:rsidRPr="0099412F">
        <w:rPr>
          <w:spacing w:val="-9"/>
          <w:w w:val="110"/>
          <w:sz w:val="20"/>
          <w:szCs w:val="20"/>
        </w:rPr>
        <w:t xml:space="preserve"> </w:t>
      </w:r>
      <w:r w:rsidRPr="0099412F">
        <w:rPr>
          <w:w w:val="110"/>
          <w:sz w:val="20"/>
          <w:szCs w:val="20"/>
        </w:rPr>
        <w:t>the Ocean Shipping Reform Act (OSRA) of 1998</w:t>
      </w:r>
      <w:ins w:id="478" w:author="Author">
        <w:r w:rsidRPr="0099412F">
          <w:rPr>
            <w:w w:val="110"/>
            <w:sz w:val="20"/>
            <w:szCs w:val="20"/>
          </w:rPr>
          <w:t>,</w:t>
        </w:r>
      </w:ins>
      <w:del w:id="479" w:author="Author">
        <w:r w:rsidRPr="0099412F">
          <w:rPr>
            <w:w w:val="110"/>
            <w:sz w:val="20"/>
            <w:szCs w:val="20"/>
          </w:rPr>
          <w:delText xml:space="preserve"> and</w:delText>
        </w:r>
      </w:del>
      <w:r w:rsidRPr="0099412F">
        <w:rPr>
          <w:w w:val="110"/>
          <w:sz w:val="20"/>
          <w:szCs w:val="20"/>
        </w:rPr>
        <w:t xml:space="preserve"> </w:t>
      </w:r>
      <w:ins w:id="480" w:author="Author">
        <w:r w:rsidRPr="0099412F">
          <w:rPr>
            <w:w w:val="110"/>
            <w:sz w:val="20"/>
            <w:szCs w:val="20"/>
          </w:rPr>
          <w:t>which</w:t>
        </w:r>
      </w:ins>
      <w:del w:id="481" w:author="Author">
        <w:r w:rsidRPr="0099412F">
          <w:rPr>
            <w:w w:val="110"/>
            <w:sz w:val="20"/>
            <w:szCs w:val="20"/>
          </w:rPr>
          <w:delText>this enactment</w:delText>
        </w:r>
      </w:del>
      <w:r w:rsidRPr="0099412F">
        <w:rPr>
          <w:w w:val="110"/>
          <w:sz w:val="20"/>
          <w:szCs w:val="20"/>
        </w:rPr>
        <w:t xml:space="preserve"> divides the period into </w:t>
      </w:r>
      <w:ins w:id="482" w:author="Author">
        <w:r w:rsidRPr="0099412F">
          <w:rPr>
            <w:w w:val="110"/>
            <w:sz w:val="20"/>
            <w:szCs w:val="20"/>
          </w:rPr>
          <w:t>pre</w:t>
        </w:r>
      </w:ins>
      <w:del w:id="483" w:author="Author">
        <w:r w:rsidRPr="0099412F">
          <w:rPr>
            <w:w w:val="110"/>
            <w:sz w:val="20"/>
            <w:szCs w:val="20"/>
          </w:rPr>
          <w:delText>the</w:delText>
        </w:r>
      </w:del>
      <w:ins w:id="484" w:author="Author">
        <w:r w:rsidRPr="0099412F">
          <w:rPr>
            <w:w w:val="110"/>
            <w:sz w:val="20"/>
            <w:szCs w:val="20"/>
          </w:rPr>
          <w:t>-</w:t>
        </w:r>
      </w:ins>
      <w:del w:id="485" w:author="松田　琢磨" w:date="2023-10-15T11:44:00Z">
        <w:r w:rsidRPr="0099412F">
          <w:rPr>
            <w:w w:val="110"/>
            <w:sz w:val="20"/>
            <w:szCs w:val="20"/>
          </w:rPr>
          <w:delText>the</w:delText>
        </w:r>
      </w:del>
      <w:del w:id="486" w:author="Author">
        <w:r w:rsidRPr="0099412F">
          <w:rPr>
            <w:w w:val="110"/>
            <w:sz w:val="20"/>
            <w:szCs w:val="20"/>
          </w:rPr>
          <w:delText xml:space="preserve"> pre-OSRA</w:delText>
        </w:r>
      </w:del>
      <w:r w:rsidRPr="0099412F">
        <w:rPr>
          <w:w w:val="110"/>
          <w:sz w:val="20"/>
          <w:szCs w:val="20"/>
        </w:rPr>
        <w:t xml:space="preserve"> and post-OSRA periods.</w:t>
      </w:r>
      <w:r w:rsidRPr="0099412F">
        <w:rPr>
          <w:spacing w:val="35"/>
          <w:w w:val="110"/>
          <w:sz w:val="20"/>
          <w:szCs w:val="20"/>
        </w:rPr>
        <w:t xml:space="preserve"> </w:t>
      </w:r>
      <w:ins w:id="487" w:author="松田　琢磨" w:date="2023-10-15T11:44:00Z">
        <w:r w:rsidRPr="0099412F">
          <w:rPr>
            <w:w w:val="110"/>
            <w:sz w:val="20"/>
            <w:szCs w:val="20"/>
          </w:rPr>
          <w:t>Th</w:t>
        </w:r>
      </w:ins>
      <w:ins w:id="488" w:author="Author">
        <w:r w:rsidRPr="0099412F">
          <w:rPr>
            <w:w w:val="110"/>
            <w:sz w:val="20"/>
            <w:szCs w:val="20"/>
          </w:rPr>
          <w:t>is</w:t>
        </w:r>
      </w:ins>
      <w:del w:id="489" w:author="Author">
        <w:r w:rsidRPr="0099412F">
          <w:rPr>
            <w:w w:val="110"/>
            <w:sz w:val="20"/>
            <w:szCs w:val="20"/>
          </w:rPr>
          <w:delText>e</w:delText>
        </w:r>
      </w:del>
      <w:del w:id="490" w:author="松田　琢磨" w:date="2023-10-15T11:44:00Z">
        <w:r w:rsidRPr="0099412F">
          <w:rPr>
            <w:w w:val="110"/>
            <w:sz w:val="20"/>
            <w:szCs w:val="20"/>
          </w:rPr>
          <w:delText>The</w:delText>
        </w:r>
      </w:del>
      <w:r w:rsidRPr="0099412F">
        <w:rPr>
          <w:w w:val="110"/>
          <w:sz w:val="20"/>
          <w:szCs w:val="20"/>
        </w:rPr>
        <w:t xml:space="preserve"> period </w:t>
      </w:r>
      <w:ins w:id="491" w:author="Author">
        <w:r w:rsidRPr="0099412F">
          <w:rPr>
            <w:w w:val="110"/>
            <w:sz w:val="20"/>
            <w:szCs w:val="20"/>
          </w:rPr>
          <w:t>has been</w:t>
        </w:r>
      </w:ins>
      <w:del w:id="492" w:author="Author">
        <w:r w:rsidRPr="0099412F">
          <w:rPr>
            <w:w w:val="110"/>
            <w:sz w:val="20"/>
            <w:szCs w:val="20"/>
          </w:rPr>
          <w:delText>is</w:delText>
        </w:r>
      </w:del>
      <w:r w:rsidRPr="0099412F">
        <w:rPr>
          <w:w w:val="110"/>
          <w:sz w:val="20"/>
          <w:szCs w:val="20"/>
        </w:rPr>
        <w:t xml:space="preserve"> studied in</w:t>
      </w:r>
      <w:ins w:id="493" w:author="松田　琢磨" w:date="2023-10-15T11:44:00Z">
        <w:r w:rsidRPr="0099412F">
          <w:rPr>
            <w:w w:val="110"/>
            <w:sz w:val="20"/>
            <w:szCs w:val="20"/>
          </w:rPr>
          <w:t xml:space="preserve"> </w:t>
        </w:r>
      </w:ins>
      <w:ins w:id="494" w:author="Author">
        <w:r w:rsidRPr="0099412F">
          <w:rPr>
            <w:w w:val="110"/>
            <w:sz w:val="20"/>
            <w:szCs w:val="20"/>
          </w:rPr>
          <w:t xml:space="preserve">detail by </w:t>
        </w:r>
      </w:ins>
      <w:r w:rsidRPr="0099412F">
        <w:rPr>
          <w:w w:val="110"/>
          <w:sz w:val="20"/>
          <w:szCs w:val="20"/>
        </w:rPr>
        <w:t>Fusillo (2006, 2013) and Reitzes and Sheran (2002)</w:t>
      </w:r>
      <w:del w:id="495" w:author="Author">
        <w:r w:rsidRPr="0099412F">
          <w:rPr>
            <w:w w:val="110"/>
            <w:sz w:val="20"/>
            <w:szCs w:val="20"/>
          </w:rPr>
          <w:delText xml:space="preserve"> in detail</w:delText>
        </w:r>
      </w:del>
      <w:r w:rsidRPr="0099412F">
        <w:rPr>
          <w:w w:val="110"/>
          <w:sz w:val="20"/>
          <w:szCs w:val="20"/>
        </w:rPr>
        <w:t>. We ﬁnd three mergers before 1998 and twelve mergers after the enactment of the OSRA of 1998.</w:t>
      </w:r>
    </w:p>
    <w:p w14:paraId="14ECC9CE" w14:textId="4D36497F" w:rsidR="00DF116D" w:rsidRPr="0099412F" w:rsidRDefault="00DF116D" w:rsidP="0016154F">
      <w:pPr>
        <w:pStyle w:val="a3"/>
        <w:spacing w:line="424" w:lineRule="auto"/>
        <w:ind w:left="100" w:right="181" w:firstLine="290"/>
        <w:jc w:val="both"/>
        <w:rPr>
          <w:sz w:val="20"/>
          <w:szCs w:val="20"/>
        </w:rPr>
      </w:pPr>
      <w:r w:rsidRPr="0099412F">
        <w:rPr>
          <w:w w:val="110"/>
          <w:sz w:val="20"/>
          <w:szCs w:val="20"/>
        </w:rPr>
        <w:t xml:space="preserve">Container shipping </w:t>
      </w:r>
      <w:ins w:id="496" w:author="Author">
        <w:r w:rsidRPr="0099412F">
          <w:rPr>
            <w:w w:val="110"/>
            <w:sz w:val="20"/>
            <w:szCs w:val="20"/>
          </w:rPr>
          <w:t xml:space="preserve">was </w:t>
        </w:r>
      </w:ins>
      <w:r w:rsidRPr="0099412F">
        <w:rPr>
          <w:w w:val="110"/>
          <w:sz w:val="20"/>
          <w:szCs w:val="20"/>
        </w:rPr>
        <w:t>established</w:t>
      </w:r>
      <w:del w:id="497" w:author="Author">
        <w:r w:rsidRPr="0099412F">
          <w:rPr>
            <w:w w:val="110"/>
            <w:sz w:val="20"/>
            <w:szCs w:val="20"/>
          </w:rPr>
          <w:delText xml:space="preserve"> the status</w:delText>
        </w:r>
      </w:del>
      <w:r w:rsidRPr="0099412F">
        <w:rPr>
          <w:w w:val="110"/>
          <w:sz w:val="20"/>
          <w:szCs w:val="20"/>
        </w:rPr>
        <w:t xml:space="preserve"> as one of the global standards for carrying cargo in the 1990s. </w:t>
      </w:r>
      <w:ins w:id="498" w:author="Author">
        <w:r w:rsidRPr="0099412F">
          <w:rPr>
            <w:w w:val="110"/>
            <w:sz w:val="20"/>
            <w:szCs w:val="20"/>
          </w:rPr>
          <w:t>R</w:t>
        </w:r>
      </w:ins>
      <w:del w:id="499" w:author="Author">
        <w:r w:rsidRPr="0099412F">
          <w:rPr>
            <w:w w:val="110"/>
            <w:sz w:val="20"/>
            <w:szCs w:val="20"/>
          </w:rPr>
          <w:delText>As</w:delText>
        </w:r>
        <w:r w:rsidRPr="0099412F">
          <w:rPr>
            <w:spacing w:val="-13"/>
            <w:w w:val="110"/>
            <w:sz w:val="20"/>
            <w:szCs w:val="20"/>
          </w:rPr>
          <w:delText xml:space="preserve"> </w:delText>
        </w:r>
        <w:r w:rsidRPr="0099412F">
          <w:rPr>
            <w:w w:val="110"/>
            <w:sz w:val="20"/>
            <w:szCs w:val="20"/>
          </w:rPr>
          <w:delText>a</w:delText>
        </w:r>
        <w:r w:rsidRPr="0099412F">
          <w:rPr>
            <w:spacing w:val="-13"/>
            <w:w w:val="110"/>
            <w:sz w:val="20"/>
            <w:szCs w:val="20"/>
          </w:rPr>
          <w:delText xml:space="preserve"> </w:delText>
        </w:r>
        <w:r w:rsidRPr="0099412F">
          <w:rPr>
            <w:w w:val="110"/>
            <w:sz w:val="20"/>
            <w:szCs w:val="20"/>
          </w:rPr>
          <w:delText>r</w:delText>
        </w:r>
      </w:del>
      <w:ins w:id="500" w:author="松田　琢磨" w:date="2023-10-15T11:44:00Z">
        <w:r w:rsidRPr="0099412F">
          <w:rPr>
            <w:w w:val="110"/>
            <w:sz w:val="20"/>
            <w:szCs w:val="20"/>
          </w:rPr>
          <w:t>emarkabl</w:t>
        </w:r>
      </w:ins>
      <w:ins w:id="501" w:author="Author">
        <w:r w:rsidRPr="0099412F">
          <w:rPr>
            <w:w w:val="110"/>
            <w:sz w:val="20"/>
            <w:szCs w:val="20"/>
          </w:rPr>
          <w:t>y</w:t>
        </w:r>
      </w:ins>
      <w:del w:id="502" w:author="Author">
        <w:r w:rsidRPr="0099412F">
          <w:rPr>
            <w:w w:val="110"/>
            <w:sz w:val="20"/>
            <w:szCs w:val="20"/>
          </w:rPr>
          <w:delText>e</w:delText>
        </w:r>
      </w:del>
      <w:del w:id="503" w:author="松田　琢磨" w:date="2023-10-15T11:44:00Z">
        <w:r w:rsidRPr="0099412F">
          <w:rPr>
            <w:w w:val="110"/>
            <w:sz w:val="20"/>
            <w:szCs w:val="20"/>
          </w:rPr>
          <w:delText>remarkable</w:delText>
        </w:r>
      </w:del>
      <w:del w:id="504" w:author="Author">
        <w:r w:rsidRPr="0099412F">
          <w:rPr>
            <w:spacing w:val="-13"/>
            <w:w w:val="110"/>
            <w:sz w:val="20"/>
            <w:szCs w:val="20"/>
          </w:rPr>
          <w:delText xml:space="preserve"> </w:delText>
        </w:r>
        <w:r w:rsidRPr="0099412F">
          <w:rPr>
            <w:w w:val="110"/>
            <w:sz w:val="20"/>
            <w:szCs w:val="20"/>
          </w:rPr>
          <w:delText>feature</w:delText>
        </w:r>
      </w:del>
      <w:r w:rsidRPr="0099412F">
        <w:rPr>
          <w:w w:val="110"/>
          <w:sz w:val="20"/>
          <w:szCs w:val="20"/>
        </w:rPr>
        <w:t>,</w:t>
      </w:r>
      <w:r w:rsidRPr="0099412F">
        <w:rPr>
          <w:spacing w:val="-11"/>
          <w:w w:val="110"/>
          <w:sz w:val="20"/>
          <w:szCs w:val="20"/>
        </w:rPr>
        <w:t xml:space="preserve"> </w:t>
      </w:r>
      <w:r w:rsidRPr="0099412F">
        <w:rPr>
          <w:w w:val="110"/>
          <w:sz w:val="20"/>
          <w:szCs w:val="20"/>
        </w:rPr>
        <w:t>new</w:t>
      </w:r>
      <w:r w:rsidRPr="0099412F">
        <w:rPr>
          <w:spacing w:val="-13"/>
          <w:w w:val="110"/>
          <w:sz w:val="20"/>
          <w:szCs w:val="20"/>
        </w:rPr>
        <w:t xml:space="preserve"> </w:t>
      </w:r>
      <w:r w:rsidRPr="0099412F">
        <w:rPr>
          <w:w w:val="110"/>
          <w:sz w:val="20"/>
          <w:szCs w:val="20"/>
        </w:rPr>
        <w:t>ports</w:t>
      </w:r>
      <w:r w:rsidRPr="0099412F">
        <w:rPr>
          <w:spacing w:val="-13"/>
          <w:w w:val="110"/>
          <w:sz w:val="20"/>
          <w:szCs w:val="20"/>
        </w:rPr>
        <w:t xml:space="preserve"> </w:t>
      </w:r>
      <w:ins w:id="505" w:author="Author">
        <w:r w:rsidRPr="0099412F">
          <w:rPr>
            <w:w w:val="110"/>
            <w:sz w:val="20"/>
            <w:szCs w:val="20"/>
          </w:rPr>
          <w:t xml:space="preserve">developed </w:t>
        </w:r>
      </w:ins>
      <w:r w:rsidRPr="0099412F">
        <w:rPr>
          <w:w w:val="110"/>
          <w:sz w:val="20"/>
          <w:szCs w:val="20"/>
        </w:rPr>
        <w:t>in</w:t>
      </w:r>
      <w:r w:rsidRPr="0099412F">
        <w:rPr>
          <w:spacing w:val="-13"/>
          <w:w w:val="110"/>
          <w:sz w:val="20"/>
          <w:szCs w:val="20"/>
        </w:rPr>
        <w:t xml:space="preserve"> </w:t>
      </w:r>
      <w:ins w:id="506" w:author="Author">
        <w:r w:rsidRPr="0099412F">
          <w:rPr>
            <w:w w:val="110"/>
            <w:sz w:val="20"/>
            <w:szCs w:val="20"/>
          </w:rPr>
          <w:t>E</w:t>
        </w:r>
      </w:ins>
      <w:del w:id="507" w:author="Author">
        <w:r w:rsidRPr="0099412F">
          <w:rPr>
            <w:w w:val="110"/>
            <w:sz w:val="20"/>
            <w:szCs w:val="20"/>
          </w:rPr>
          <w:delText>e</w:delText>
        </w:r>
      </w:del>
      <w:r w:rsidRPr="0099412F">
        <w:rPr>
          <w:w w:val="110"/>
          <w:sz w:val="20"/>
          <w:szCs w:val="20"/>
        </w:rPr>
        <w:t>ast</w:t>
      </w:r>
      <w:r w:rsidRPr="0099412F">
        <w:rPr>
          <w:spacing w:val="-13"/>
          <w:w w:val="110"/>
          <w:sz w:val="20"/>
          <w:szCs w:val="20"/>
        </w:rPr>
        <w:t xml:space="preserve"> </w:t>
      </w:r>
      <w:r w:rsidRPr="0099412F">
        <w:rPr>
          <w:w w:val="110"/>
          <w:sz w:val="20"/>
          <w:szCs w:val="20"/>
        </w:rPr>
        <w:t>Asian</w:t>
      </w:r>
      <w:r w:rsidRPr="0099412F">
        <w:rPr>
          <w:spacing w:val="-13"/>
          <w:w w:val="110"/>
          <w:sz w:val="20"/>
          <w:szCs w:val="20"/>
        </w:rPr>
        <w:t xml:space="preserve"> </w:t>
      </w:r>
      <w:r w:rsidRPr="0099412F">
        <w:rPr>
          <w:w w:val="110"/>
          <w:sz w:val="20"/>
          <w:szCs w:val="20"/>
        </w:rPr>
        <w:t>countries</w:t>
      </w:r>
      <w:r w:rsidRPr="0099412F">
        <w:rPr>
          <w:spacing w:val="-13"/>
          <w:w w:val="110"/>
          <w:sz w:val="20"/>
          <w:szCs w:val="20"/>
        </w:rPr>
        <w:t xml:space="preserve"> </w:t>
      </w:r>
      <w:del w:id="508" w:author="Author">
        <w:r w:rsidRPr="0099412F">
          <w:rPr>
            <w:w w:val="110"/>
            <w:sz w:val="20"/>
            <w:szCs w:val="20"/>
          </w:rPr>
          <w:delText>were</w:delText>
        </w:r>
        <w:r w:rsidRPr="0099412F">
          <w:rPr>
            <w:spacing w:val="-13"/>
            <w:w w:val="110"/>
            <w:sz w:val="20"/>
            <w:szCs w:val="20"/>
          </w:rPr>
          <w:delText xml:space="preserve"> </w:delText>
        </w:r>
        <w:r w:rsidRPr="0099412F">
          <w:rPr>
            <w:w w:val="110"/>
            <w:sz w:val="20"/>
            <w:szCs w:val="20"/>
          </w:rPr>
          <w:delText>developed</w:delText>
        </w:r>
        <w:r w:rsidRPr="0099412F">
          <w:rPr>
            <w:spacing w:val="-13"/>
            <w:w w:val="110"/>
            <w:sz w:val="20"/>
            <w:szCs w:val="20"/>
          </w:rPr>
          <w:delText xml:space="preserve"> </w:delText>
        </w:r>
      </w:del>
      <w:r w:rsidRPr="0099412F">
        <w:rPr>
          <w:w w:val="110"/>
          <w:sz w:val="20"/>
          <w:szCs w:val="20"/>
        </w:rPr>
        <w:t>in</w:t>
      </w:r>
      <w:r w:rsidRPr="0099412F">
        <w:rPr>
          <w:spacing w:val="-13"/>
          <w:w w:val="110"/>
          <w:sz w:val="20"/>
          <w:szCs w:val="20"/>
        </w:rPr>
        <w:t xml:space="preserve"> </w:t>
      </w:r>
      <w:r w:rsidRPr="0099412F">
        <w:rPr>
          <w:w w:val="110"/>
          <w:sz w:val="20"/>
          <w:szCs w:val="20"/>
        </w:rPr>
        <w:t>the</w:t>
      </w:r>
      <w:r w:rsidRPr="0099412F">
        <w:rPr>
          <w:spacing w:val="-13"/>
          <w:w w:val="110"/>
          <w:sz w:val="20"/>
          <w:szCs w:val="20"/>
        </w:rPr>
        <w:t xml:space="preserve"> </w:t>
      </w:r>
      <w:r w:rsidRPr="0099412F">
        <w:rPr>
          <w:w w:val="110"/>
          <w:sz w:val="20"/>
          <w:szCs w:val="20"/>
        </w:rPr>
        <w:t>1990s.</w:t>
      </w:r>
      <w:r w:rsidRPr="0099412F">
        <w:rPr>
          <w:spacing w:val="14"/>
          <w:w w:val="110"/>
          <w:sz w:val="20"/>
          <w:szCs w:val="20"/>
        </w:rPr>
        <w:t xml:space="preserve"> </w:t>
      </w:r>
      <w:r w:rsidRPr="0099412F">
        <w:rPr>
          <w:w w:val="110"/>
          <w:sz w:val="20"/>
          <w:szCs w:val="20"/>
        </w:rPr>
        <w:t>For</w:t>
      </w:r>
      <w:r w:rsidRPr="0099412F">
        <w:rPr>
          <w:spacing w:val="-13"/>
          <w:w w:val="110"/>
          <w:sz w:val="20"/>
          <w:szCs w:val="20"/>
        </w:rPr>
        <w:t xml:space="preserve"> </w:t>
      </w:r>
      <w:r w:rsidRPr="0099412F">
        <w:rPr>
          <w:w w:val="110"/>
          <w:sz w:val="20"/>
          <w:szCs w:val="20"/>
        </w:rPr>
        <w:t>example,</w:t>
      </w:r>
      <w:r w:rsidRPr="0099412F">
        <w:rPr>
          <w:spacing w:val="-11"/>
          <w:w w:val="110"/>
          <w:sz w:val="20"/>
          <w:szCs w:val="20"/>
        </w:rPr>
        <w:t xml:space="preserve"> </w:t>
      </w:r>
      <w:r w:rsidRPr="0099412F">
        <w:rPr>
          <w:w w:val="110"/>
          <w:sz w:val="20"/>
          <w:szCs w:val="20"/>
        </w:rPr>
        <w:t>Chinese port</w:t>
      </w:r>
      <w:del w:id="509" w:author="Author">
        <w:r w:rsidRPr="0099412F">
          <w:rPr>
            <w:w w:val="110"/>
            <w:sz w:val="20"/>
            <w:szCs w:val="20"/>
          </w:rPr>
          <w:delText>s’</w:delText>
        </w:r>
      </w:del>
      <w:r w:rsidRPr="0099412F">
        <w:rPr>
          <w:spacing w:val="-2"/>
          <w:w w:val="110"/>
          <w:sz w:val="20"/>
          <w:szCs w:val="20"/>
        </w:rPr>
        <w:t xml:space="preserve"> </w:t>
      </w:r>
      <w:r w:rsidRPr="0099412F">
        <w:rPr>
          <w:w w:val="110"/>
          <w:sz w:val="20"/>
          <w:szCs w:val="20"/>
        </w:rPr>
        <w:t>entries</w:t>
      </w:r>
      <w:r w:rsidRPr="0099412F">
        <w:rPr>
          <w:spacing w:val="-2"/>
          <w:w w:val="110"/>
          <w:sz w:val="20"/>
          <w:szCs w:val="20"/>
        </w:rPr>
        <w:t xml:space="preserve"> </w:t>
      </w:r>
      <w:ins w:id="510" w:author="松田　琢磨" w:date="2023-10-15T11:44:00Z">
        <w:r w:rsidRPr="0099412F">
          <w:rPr>
            <w:w w:val="110"/>
            <w:sz w:val="20"/>
            <w:szCs w:val="20"/>
          </w:rPr>
          <w:t>in</w:t>
        </w:r>
      </w:ins>
      <w:ins w:id="511" w:author="Author">
        <w:r w:rsidRPr="0099412F">
          <w:rPr>
            <w:spacing w:val="-1"/>
            <w:w w:val="110"/>
            <w:sz w:val="20"/>
            <w:szCs w:val="20"/>
          </w:rPr>
          <w:t>to</w:t>
        </w:r>
      </w:ins>
      <w:del w:id="512" w:author="松田　琢磨" w:date="2023-10-15T11:44:00Z">
        <w:r w:rsidRPr="0099412F">
          <w:rPr>
            <w:w w:val="110"/>
            <w:sz w:val="20"/>
            <w:szCs w:val="20"/>
          </w:rPr>
          <w:delText>in</w:delText>
        </w:r>
      </w:del>
      <w:r w:rsidRPr="0099412F">
        <w:rPr>
          <w:spacing w:val="-1"/>
          <w:w w:val="110"/>
          <w:sz w:val="20"/>
          <w:szCs w:val="20"/>
        </w:rPr>
        <w:t xml:space="preserve"> </w:t>
      </w:r>
      <w:r w:rsidRPr="0099412F">
        <w:rPr>
          <w:w w:val="110"/>
          <w:sz w:val="20"/>
          <w:szCs w:val="20"/>
        </w:rPr>
        <w:t>global</w:t>
      </w:r>
      <w:r w:rsidRPr="0099412F">
        <w:rPr>
          <w:spacing w:val="-2"/>
          <w:w w:val="110"/>
          <w:sz w:val="20"/>
          <w:szCs w:val="20"/>
        </w:rPr>
        <w:t xml:space="preserve"> </w:t>
      </w:r>
      <w:r w:rsidRPr="0099412F">
        <w:rPr>
          <w:w w:val="110"/>
          <w:sz w:val="20"/>
          <w:szCs w:val="20"/>
        </w:rPr>
        <w:t>shipping</w:t>
      </w:r>
      <w:r w:rsidRPr="0099412F">
        <w:rPr>
          <w:spacing w:val="-1"/>
          <w:w w:val="110"/>
          <w:sz w:val="20"/>
          <w:szCs w:val="20"/>
        </w:rPr>
        <w:t xml:space="preserve"> </w:t>
      </w:r>
      <w:r w:rsidRPr="0099412F">
        <w:rPr>
          <w:w w:val="110"/>
          <w:sz w:val="20"/>
          <w:szCs w:val="20"/>
        </w:rPr>
        <w:t>networks</w:t>
      </w:r>
      <w:r w:rsidRPr="0099412F">
        <w:rPr>
          <w:spacing w:val="-2"/>
          <w:w w:val="110"/>
          <w:sz w:val="20"/>
          <w:szCs w:val="20"/>
        </w:rPr>
        <w:t xml:space="preserve"> </w:t>
      </w:r>
      <w:r w:rsidRPr="0099412F">
        <w:rPr>
          <w:w w:val="110"/>
          <w:sz w:val="20"/>
          <w:szCs w:val="20"/>
        </w:rPr>
        <w:t>and</w:t>
      </w:r>
      <w:r w:rsidRPr="0099412F">
        <w:rPr>
          <w:spacing w:val="-1"/>
          <w:w w:val="110"/>
          <w:sz w:val="20"/>
          <w:szCs w:val="20"/>
        </w:rPr>
        <w:t xml:space="preserve"> </w:t>
      </w:r>
      <w:r w:rsidRPr="0099412F">
        <w:rPr>
          <w:w w:val="110"/>
          <w:sz w:val="20"/>
          <w:szCs w:val="20"/>
        </w:rPr>
        <w:t>the</w:t>
      </w:r>
      <w:r w:rsidRPr="0099412F">
        <w:rPr>
          <w:spacing w:val="-2"/>
          <w:w w:val="110"/>
          <w:sz w:val="20"/>
          <w:szCs w:val="20"/>
        </w:rPr>
        <w:t xml:space="preserve"> </w:t>
      </w:r>
      <w:r w:rsidRPr="0099412F">
        <w:rPr>
          <w:w w:val="110"/>
          <w:sz w:val="20"/>
          <w:szCs w:val="20"/>
        </w:rPr>
        <w:t>emergence</w:t>
      </w:r>
      <w:r w:rsidRPr="0099412F">
        <w:rPr>
          <w:spacing w:val="-2"/>
          <w:w w:val="110"/>
          <w:sz w:val="20"/>
          <w:szCs w:val="20"/>
        </w:rPr>
        <w:t xml:space="preserve"> </w:t>
      </w:r>
      <w:r w:rsidRPr="0099412F">
        <w:rPr>
          <w:w w:val="110"/>
          <w:sz w:val="20"/>
          <w:szCs w:val="20"/>
        </w:rPr>
        <w:t>of</w:t>
      </w:r>
      <w:r w:rsidRPr="0099412F">
        <w:rPr>
          <w:spacing w:val="-1"/>
          <w:w w:val="110"/>
          <w:sz w:val="20"/>
          <w:szCs w:val="20"/>
        </w:rPr>
        <w:t xml:space="preserve"> </w:t>
      </w:r>
      <w:r w:rsidRPr="0099412F">
        <w:rPr>
          <w:w w:val="110"/>
          <w:sz w:val="20"/>
          <w:szCs w:val="20"/>
        </w:rPr>
        <w:t>post-Panamax</w:t>
      </w:r>
      <w:r w:rsidRPr="0099412F">
        <w:rPr>
          <w:spacing w:val="-2"/>
          <w:w w:val="110"/>
          <w:sz w:val="20"/>
          <w:szCs w:val="20"/>
        </w:rPr>
        <w:t xml:space="preserve"> </w:t>
      </w:r>
      <w:r w:rsidRPr="0099412F">
        <w:rPr>
          <w:w w:val="110"/>
          <w:sz w:val="20"/>
          <w:szCs w:val="20"/>
        </w:rPr>
        <w:t>ships</w:t>
      </w:r>
      <w:r w:rsidRPr="0099412F">
        <w:rPr>
          <w:spacing w:val="-1"/>
          <w:w w:val="110"/>
          <w:sz w:val="20"/>
          <w:szCs w:val="20"/>
        </w:rPr>
        <w:t xml:space="preserve"> </w:t>
      </w:r>
      <w:ins w:id="513" w:author="Author">
        <w:r w:rsidRPr="0099412F">
          <w:rPr>
            <w:w w:val="110"/>
            <w:sz w:val="20"/>
            <w:szCs w:val="20"/>
          </w:rPr>
          <w:t xml:space="preserve">have </w:t>
        </w:r>
      </w:ins>
      <w:r w:rsidRPr="0099412F">
        <w:rPr>
          <w:w w:val="110"/>
          <w:sz w:val="20"/>
          <w:szCs w:val="20"/>
        </w:rPr>
        <w:t>occurred</w:t>
      </w:r>
      <w:r w:rsidRPr="0099412F">
        <w:rPr>
          <w:spacing w:val="-2"/>
          <w:w w:val="110"/>
          <w:sz w:val="20"/>
          <w:szCs w:val="20"/>
        </w:rPr>
        <w:t xml:space="preserve"> </w:t>
      </w:r>
      <w:r w:rsidRPr="0099412F">
        <w:rPr>
          <w:w w:val="110"/>
          <w:sz w:val="20"/>
          <w:szCs w:val="20"/>
        </w:rPr>
        <w:t>(Guerrero</w:t>
      </w:r>
      <w:r w:rsidRPr="0099412F">
        <w:rPr>
          <w:spacing w:val="-1"/>
          <w:w w:val="110"/>
          <w:sz w:val="20"/>
          <w:szCs w:val="20"/>
        </w:rPr>
        <w:t xml:space="preserve"> </w:t>
      </w:r>
      <w:r w:rsidRPr="0099412F">
        <w:rPr>
          <w:spacing w:val="-5"/>
          <w:w w:val="110"/>
          <w:sz w:val="20"/>
          <w:szCs w:val="20"/>
        </w:rPr>
        <w:t>and</w:t>
      </w:r>
      <w:r w:rsidR="0016154F" w:rsidRPr="0099412F">
        <w:rPr>
          <w:rFonts w:eastAsiaTheme="minorEastAsia"/>
          <w:sz w:val="20"/>
          <w:szCs w:val="20"/>
          <w:lang w:eastAsia="ja-JP"/>
        </w:rPr>
        <w:t xml:space="preserve"> </w:t>
      </w:r>
      <w:r w:rsidRPr="0099412F">
        <w:rPr>
          <w:w w:val="110"/>
          <w:sz w:val="20"/>
          <w:szCs w:val="20"/>
        </w:rPr>
        <w:t>Rodrigue 2014).</w:t>
      </w:r>
      <w:r w:rsidRPr="0099412F">
        <w:rPr>
          <w:spacing w:val="40"/>
          <w:w w:val="110"/>
          <w:sz w:val="20"/>
          <w:szCs w:val="20"/>
        </w:rPr>
        <w:t xml:space="preserve"> </w:t>
      </w:r>
      <w:ins w:id="514" w:author="Author">
        <w:r w:rsidRPr="0099412F">
          <w:rPr>
            <w:w w:val="110"/>
            <w:sz w:val="20"/>
            <w:szCs w:val="20"/>
          </w:rPr>
          <w:t>Consequently</w:t>
        </w:r>
      </w:ins>
      <w:del w:id="515" w:author="Author">
        <w:r w:rsidRPr="0099412F">
          <w:rPr>
            <w:w w:val="110"/>
            <w:sz w:val="20"/>
            <w:szCs w:val="20"/>
          </w:rPr>
          <w:delText>As a result</w:delText>
        </w:r>
      </w:del>
      <w:r w:rsidRPr="0099412F">
        <w:rPr>
          <w:w w:val="110"/>
          <w:sz w:val="20"/>
          <w:szCs w:val="20"/>
        </w:rPr>
        <w:t xml:space="preserve">, </w:t>
      </w:r>
      <w:ins w:id="516" w:author="Author">
        <w:r w:rsidRPr="0099412F">
          <w:rPr>
            <w:w w:val="110"/>
            <w:sz w:val="20"/>
            <w:szCs w:val="20"/>
          </w:rPr>
          <w:t>s</w:t>
        </w:r>
      </w:ins>
      <w:del w:id="517" w:author="Author">
        <w:r w:rsidRPr="0099412F">
          <w:rPr>
            <w:w w:val="110"/>
            <w:sz w:val="20"/>
            <w:szCs w:val="20"/>
          </w:rPr>
          <w:delText>S</w:delText>
        </w:r>
      </w:del>
      <w:r w:rsidRPr="0099412F">
        <w:rPr>
          <w:w w:val="110"/>
          <w:sz w:val="20"/>
          <w:szCs w:val="20"/>
        </w:rPr>
        <w:t>everal ports grew as new transshipment hubs</w:t>
      </w:r>
      <w:ins w:id="518" w:author="Author">
        <w:r w:rsidRPr="0099412F">
          <w:rPr>
            <w:w w:val="110"/>
            <w:sz w:val="20"/>
            <w:szCs w:val="20"/>
          </w:rPr>
          <w:t>, such as</w:t>
        </w:r>
      </w:ins>
      <w:del w:id="519" w:author="Author">
        <w:r w:rsidRPr="0099412F">
          <w:rPr>
            <w:w w:val="110"/>
            <w:sz w:val="20"/>
            <w:szCs w:val="20"/>
          </w:rPr>
          <w:delText xml:space="preserve"> like</w:delText>
        </w:r>
      </w:del>
      <w:r w:rsidRPr="0099412F">
        <w:rPr>
          <w:w w:val="110"/>
          <w:sz w:val="20"/>
          <w:szCs w:val="20"/>
        </w:rPr>
        <w:t xml:space="preserve"> Salalah and Colon</w:t>
      </w:r>
      <w:ins w:id="520" w:author="Author">
        <w:r w:rsidRPr="0099412F">
          <w:rPr>
            <w:w w:val="110"/>
            <w:sz w:val="20"/>
            <w:szCs w:val="20"/>
          </w:rPr>
          <w:t>,</w:t>
        </w:r>
      </w:ins>
      <w:r w:rsidRPr="0099412F">
        <w:rPr>
          <w:w w:val="110"/>
          <w:sz w:val="20"/>
          <w:szCs w:val="20"/>
        </w:rPr>
        <w:t xml:space="preserve"> to accommodate growth in emerging economies</w:t>
      </w:r>
      <w:ins w:id="521" w:author="Author">
        <w:r w:rsidRPr="0099412F">
          <w:rPr>
            <w:w w:val="110"/>
            <w:sz w:val="20"/>
            <w:szCs w:val="20"/>
          </w:rPr>
          <w:t>, such as</w:t>
        </w:r>
      </w:ins>
      <w:del w:id="522" w:author="Author">
        <w:r w:rsidRPr="0099412F">
          <w:rPr>
            <w:w w:val="110"/>
            <w:sz w:val="20"/>
            <w:szCs w:val="20"/>
          </w:rPr>
          <w:delText xml:space="preserve"> like</w:delText>
        </w:r>
      </w:del>
      <w:r w:rsidRPr="0099412F">
        <w:rPr>
          <w:w w:val="110"/>
          <w:sz w:val="20"/>
          <w:szCs w:val="20"/>
        </w:rPr>
        <w:t xml:space="preserve"> Vietnam, India</w:t>
      </w:r>
      <w:ins w:id="523" w:author="Author">
        <w:r w:rsidRPr="0099412F">
          <w:rPr>
            <w:w w:val="110"/>
            <w:sz w:val="20"/>
            <w:szCs w:val="20"/>
          </w:rPr>
          <w:t>,</w:t>
        </w:r>
      </w:ins>
      <w:r w:rsidRPr="0099412F">
        <w:rPr>
          <w:w w:val="110"/>
          <w:sz w:val="20"/>
          <w:szCs w:val="20"/>
        </w:rPr>
        <w:t xml:space="preserve"> and Brazil.</w:t>
      </w:r>
    </w:p>
    <w:p w14:paraId="5B06A7CB" w14:textId="77777777" w:rsidR="00DF116D" w:rsidRPr="0099412F" w:rsidRDefault="00DF116D" w:rsidP="00DF116D">
      <w:pPr>
        <w:pStyle w:val="a3"/>
        <w:spacing w:before="2" w:line="424" w:lineRule="auto"/>
        <w:ind w:left="100" w:right="181" w:firstLine="290"/>
        <w:jc w:val="both"/>
        <w:rPr>
          <w:sz w:val="20"/>
          <w:szCs w:val="20"/>
        </w:rPr>
      </w:pPr>
      <w:r w:rsidRPr="0099412F">
        <w:rPr>
          <w:w w:val="105"/>
          <w:sz w:val="20"/>
          <w:szCs w:val="20"/>
        </w:rPr>
        <w:t xml:space="preserve">Global alliances </w:t>
      </w:r>
      <w:ins w:id="524" w:author="Author">
        <w:r w:rsidRPr="0099412F">
          <w:rPr>
            <w:w w:val="105"/>
            <w:sz w:val="20"/>
            <w:szCs w:val="20"/>
          </w:rPr>
          <w:t>for</w:t>
        </w:r>
      </w:ins>
      <w:del w:id="525" w:author="Author">
        <w:r w:rsidRPr="0099412F">
          <w:rPr>
            <w:w w:val="105"/>
            <w:sz w:val="20"/>
            <w:szCs w:val="20"/>
          </w:rPr>
          <w:delText>in</w:delText>
        </w:r>
      </w:del>
      <w:r w:rsidRPr="0099412F">
        <w:rPr>
          <w:w w:val="105"/>
          <w:sz w:val="20"/>
          <w:szCs w:val="20"/>
        </w:rPr>
        <w:t xml:space="preserve"> </w:t>
      </w:r>
      <w:del w:id="526" w:author="Author">
        <w:r w:rsidRPr="0099412F">
          <w:rPr>
            <w:w w:val="105"/>
            <w:sz w:val="20"/>
            <w:szCs w:val="20"/>
          </w:rPr>
          <w:delText xml:space="preserve">the </w:delText>
        </w:r>
      </w:del>
      <w:r w:rsidRPr="0099412F">
        <w:rPr>
          <w:w w:val="105"/>
          <w:sz w:val="20"/>
          <w:szCs w:val="20"/>
        </w:rPr>
        <w:t xml:space="preserve">container shipping </w:t>
      </w:r>
      <w:proofErr w:type="gramStart"/>
      <w:r w:rsidRPr="0099412F">
        <w:rPr>
          <w:w w:val="105"/>
          <w:sz w:val="20"/>
          <w:szCs w:val="20"/>
        </w:rPr>
        <w:t>were</w:t>
      </w:r>
      <w:proofErr w:type="gramEnd"/>
      <w:r w:rsidRPr="0099412F">
        <w:rPr>
          <w:w w:val="105"/>
          <w:sz w:val="20"/>
          <w:szCs w:val="20"/>
        </w:rPr>
        <w:t xml:space="preserve"> </w:t>
      </w:r>
      <w:ins w:id="527" w:author="Author">
        <w:r w:rsidRPr="0099412F">
          <w:rPr>
            <w:w w:val="105"/>
            <w:sz w:val="20"/>
            <w:szCs w:val="20"/>
          </w:rPr>
          <w:t>established</w:t>
        </w:r>
      </w:ins>
      <w:del w:id="528" w:author="Author">
        <w:r w:rsidRPr="0099412F">
          <w:rPr>
            <w:w w:val="105"/>
            <w:sz w:val="20"/>
            <w:szCs w:val="20"/>
          </w:rPr>
          <w:delText>born</w:delText>
        </w:r>
      </w:del>
      <w:r w:rsidRPr="0099412F">
        <w:rPr>
          <w:w w:val="105"/>
          <w:sz w:val="20"/>
          <w:szCs w:val="20"/>
        </w:rPr>
        <w:t xml:space="preserve"> in the 1990s (Hirata 2017).</w:t>
      </w:r>
      <w:r w:rsidRPr="0099412F">
        <w:rPr>
          <w:spacing w:val="40"/>
          <w:w w:val="105"/>
          <w:sz w:val="20"/>
          <w:szCs w:val="20"/>
        </w:rPr>
        <w:t xml:space="preserve"> </w:t>
      </w:r>
      <w:r w:rsidRPr="0099412F">
        <w:rPr>
          <w:w w:val="105"/>
          <w:sz w:val="20"/>
          <w:szCs w:val="20"/>
        </w:rPr>
        <w:t>If a shipping company decides to merge with another company when expanding its liner networks, it can have more market power,</w:t>
      </w:r>
      <w:r w:rsidRPr="0099412F">
        <w:rPr>
          <w:spacing w:val="80"/>
          <w:w w:val="105"/>
          <w:sz w:val="20"/>
          <w:szCs w:val="20"/>
        </w:rPr>
        <w:t xml:space="preserve"> </w:t>
      </w:r>
      <w:r w:rsidRPr="0099412F">
        <w:rPr>
          <w:w w:val="105"/>
          <w:sz w:val="20"/>
          <w:szCs w:val="20"/>
        </w:rPr>
        <w:t>while</w:t>
      </w:r>
      <w:r w:rsidRPr="0099412F">
        <w:rPr>
          <w:spacing w:val="40"/>
          <w:w w:val="105"/>
          <w:sz w:val="20"/>
          <w:szCs w:val="20"/>
        </w:rPr>
        <w:t xml:space="preserve"> </w:t>
      </w:r>
      <w:del w:id="529" w:author="Author">
        <w:r w:rsidRPr="0099412F">
          <w:rPr>
            <w:w w:val="105"/>
            <w:sz w:val="20"/>
            <w:szCs w:val="20"/>
          </w:rPr>
          <w:delText>it</w:delText>
        </w:r>
        <w:r w:rsidRPr="0099412F">
          <w:rPr>
            <w:spacing w:val="40"/>
            <w:w w:val="105"/>
            <w:sz w:val="20"/>
            <w:szCs w:val="20"/>
          </w:rPr>
          <w:delText xml:space="preserve"> </w:delText>
        </w:r>
      </w:del>
      <w:ins w:id="530" w:author="松田　琢磨" w:date="2023-10-15T11:44:00Z">
        <w:r w:rsidRPr="0099412F">
          <w:rPr>
            <w:w w:val="105"/>
            <w:sz w:val="20"/>
            <w:szCs w:val="20"/>
          </w:rPr>
          <w:t>own</w:t>
        </w:r>
      </w:ins>
      <w:ins w:id="531" w:author="Author">
        <w:r w:rsidRPr="0099412F">
          <w:rPr>
            <w:w w:val="105"/>
            <w:sz w:val="20"/>
            <w:szCs w:val="20"/>
          </w:rPr>
          <w:t>ing</w:t>
        </w:r>
      </w:ins>
      <w:del w:id="532" w:author="Author">
        <w:r w:rsidRPr="0099412F">
          <w:rPr>
            <w:w w:val="105"/>
            <w:sz w:val="20"/>
            <w:szCs w:val="20"/>
          </w:rPr>
          <w:delText>s</w:delText>
        </w:r>
      </w:del>
      <w:del w:id="533" w:author="松田　琢磨" w:date="2023-10-15T11:44:00Z">
        <w:r w:rsidRPr="0099412F">
          <w:rPr>
            <w:w w:val="105"/>
            <w:sz w:val="20"/>
            <w:szCs w:val="20"/>
          </w:rPr>
          <w:delText>owns</w:delText>
        </w:r>
      </w:del>
      <w:r w:rsidRPr="0099412F">
        <w:rPr>
          <w:spacing w:val="40"/>
          <w:w w:val="105"/>
          <w:sz w:val="20"/>
          <w:szCs w:val="20"/>
        </w:rPr>
        <w:t xml:space="preserve"> </w:t>
      </w:r>
      <w:r w:rsidRPr="0099412F">
        <w:rPr>
          <w:w w:val="105"/>
          <w:sz w:val="20"/>
          <w:szCs w:val="20"/>
        </w:rPr>
        <w:t>or</w:t>
      </w:r>
      <w:r w:rsidRPr="0099412F">
        <w:rPr>
          <w:spacing w:val="40"/>
          <w:w w:val="105"/>
          <w:sz w:val="20"/>
          <w:szCs w:val="20"/>
        </w:rPr>
        <w:t xml:space="preserve"> </w:t>
      </w:r>
      <w:ins w:id="534" w:author="松田　琢磨" w:date="2023-10-15T11:44:00Z">
        <w:r w:rsidRPr="0099412F">
          <w:rPr>
            <w:w w:val="105"/>
            <w:sz w:val="20"/>
            <w:szCs w:val="20"/>
          </w:rPr>
          <w:t>charter</w:t>
        </w:r>
      </w:ins>
      <w:ins w:id="535" w:author="Author">
        <w:r w:rsidRPr="0099412F">
          <w:rPr>
            <w:w w:val="105"/>
            <w:sz w:val="20"/>
            <w:szCs w:val="20"/>
          </w:rPr>
          <w:t>ing</w:t>
        </w:r>
      </w:ins>
      <w:del w:id="536" w:author="Author">
        <w:r w:rsidRPr="0099412F">
          <w:rPr>
            <w:w w:val="105"/>
            <w:sz w:val="20"/>
            <w:szCs w:val="20"/>
          </w:rPr>
          <w:delText>s</w:delText>
        </w:r>
      </w:del>
      <w:del w:id="537" w:author="松田　琢磨" w:date="2023-10-15T11:44:00Z">
        <w:r w:rsidRPr="0099412F">
          <w:rPr>
            <w:w w:val="105"/>
            <w:sz w:val="20"/>
            <w:szCs w:val="20"/>
          </w:rPr>
          <w:delText>charters</w:delText>
        </w:r>
      </w:del>
      <w:r w:rsidRPr="0099412F">
        <w:rPr>
          <w:spacing w:val="40"/>
          <w:w w:val="105"/>
          <w:sz w:val="20"/>
          <w:szCs w:val="20"/>
        </w:rPr>
        <w:t xml:space="preserve"> </w:t>
      </w:r>
      <w:r w:rsidRPr="0099412F">
        <w:rPr>
          <w:w w:val="105"/>
          <w:sz w:val="20"/>
          <w:szCs w:val="20"/>
        </w:rPr>
        <w:t>a</w:t>
      </w:r>
      <w:r w:rsidRPr="0099412F">
        <w:rPr>
          <w:spacing w:val="40"/>
          <w:w w:val="105"/>
          <w:sz w:val="20"/>
          <w:szCs w:val="20"/>
        </w:rPr>
        <w:t xml:space="preserve"> </w:t>
      </w:r>
      <w:r w:rsidRPr="0099412F">
        <w:rPr>
          <w:w w:val="105"/>
          <w:sz w:val="20"/>
          <w:szCs w:val="20"/>
        </w:rPr>
        <w:t>larger</w:t>
      </w:r>
      <w:r w:rsidRPr="0099412F">
        <w:rPr>
          <w:spacing w:val="40"/>
          <w:w w:val="105"/>
          <w:sz w:val="20"/>
          <w:szCs w:val="20"/>
        </w:rPr>
        <w:t xml:space="preserve"> </w:t>
      </w:r>
      <w:r w:rsidRPr="0099412F">
        <w:rPr>
          <w:w w:val="105"/>
          <w:sz w:val="20"/>
          <w:szCs w:val="20"/>
        </w:rPr>
        <w:t>number</w:t>
      </w:r>
      <w:r w:rsidRPr="0099412F">
        <w:rPr>
          <w:spacing w:val="40"/>
          <w:w w:val="105"/>
          <w:sz w:val="20"/>
          <w:szCs w:val="20"/>
        </w:rPr>
        <w:t xml:space="preserve"> </w:t>
      </w:r>
      <w:r w:rsidRPr="0099412F">
        <w:rPr>
          <w:w w:val="105"/>
          <w:sz w:val="20"/>
          <w:szCs w:val="20"/>
        </w:rPr>
        <w:t>of</w:t>
      </w:r>
      <w:r w:rsidRPr="0099412F">
        <w:rPr>
          <w:spacing w:val="40"/>
          <w:w w:val="105"/>
          <w:sz w:val="20"/>
          <w:szCs w:val="20"/>
        </w:rPr>
        <w:t xml:space="preserve"> </w:t>
      </w:r>
      <w:proofErr w:type="gramStart"/>
      <w:r w:rsidRPr="0099412F">
        <w:rPr>
          <w:w w:val="105"/>
          <w:sz w:val="20"/>
          <w:szCs w:val="20"/>
        </w:rPr>
        <w:t>vessels,</w:t>
      </w:r>
      <w:ins w:id="538" w:author="松田　琢磨" w:date="2023-10-15T11:44:00Z">
        <w:r w:rsidRPr="0099412F">
          <w:rPr>
            <w:spacing w:val="40"/>
            <w:w w:val="105"/>
            <w:sz w:val="20"/>
            <w:szCs w:val="20"/>
          </w:rPr>
          <w:t xml:space="preserve"> </w:t>
        </w:r>
      </w:ins>
      <w:ins w:id="539" w:author="Author">
        <w:r w:rsidRPr="0099412F">
          <w:rPr>
            <w:w w:val="105"/>
            <w:sz w:val="20"/>
            <w:szCs w:val="20"/>
          </w:rPr>
          <w:t>and</w:t>
        </w:r>
        <w:proofErr w:type="gramEnd"/>
        <w:r w:rsidRPr="0099412F">
          <w:rPr>
            <w:w w:val="105"/>
            <w:sz w:val="20"/>
            <w:szCs w:val="20"/>
          </w:rPr>
          <w:t xml:space="preserve"> is </w:t>
        </w:r>
      </w:ins>
      <w:r w:rsidRPr="0099412F">
        <w:rPr>
          <w:w w:val="105"/>
          <w:sz w:val="20"/>
          <w:szCs w:val="20"/>
        </w:rPr>
        <w:t>then</w:t>
      </w:r>
      <w:del w:id="540" w:author="Author">
        <w:r w:rsidRPr="0099412F">
          <w:rPr>
            <w:spacing w:val="40"/>
            <w:w w:val="105"/>
            <w:sz w:val="20"/>
            <w:szCs w:val="20"/>
          </w:rPr>
          <w:delText xml:space="preserve"> </w:delText>
        </w:r>
        <w:r w:rsidRPr="0099412F">
          <w:rPr>
            <w:w w:val="105"/>
            <w:sz w:val="20"/>
            <w:szCs w:val="20"/>
          </w:rPr>
          <w:delText>is</w:delText>
        </w:r>
      </w:del>
      <w:r w:rsidRPr="0099412F">
        <w:rPr>
          <w:spacing w:val="40"/>
          <w:w w:val="105"/>
          <w:sz w:val="20"/>
          <w:szCs w:val="20"/>
        </w:rPr>
        <w:t xml:space="preserve"> </w:t>
      </w:r>
      <w:r w:rsidRPr="0099412F">
        <w:rPr>
          <w:w w:val="105"/>
          <w:sz w:val="20"/>
          <w:szCs w:val="20"/>
        </w:rPr>
        <w:t>exposed</w:t>
      </w:r>
      <w:r w:rsidRPr="0099412F">
        <w:rPr>
          <w:spacing w:val="40"/>
          <w:w w:val="105"/>
          <w:sz w:val="20"/>
          <w:szCs w:val="20"/>
        </w:rPr>
        <w:t xml:space="preserve"> </w:t>
      </w:r>
      <w:r w:rsidRPr="0099412F">
        <w:rPr>
          <w:w w:val="105"/>
          <w:sz w:val="20"/>
          <w:szCs w:val="20"/>
        </w:rPr>
        <w:t>to</w:t>
      </w:r>
      <w:r w:rsidRPr="0099412F">
        <w:rPr>
          <w:spacing w:val="40"/>
          <w:w w:val="105"/>
          <w:sz w:val="20"/>
          <w:szCs w:val="20"/>
        </w:rPr>
        <w:t xml:space="preserve"> </w:t>
      </w:r>
      <w:del w:id="541" w:author="Author">
        <w:r w:rsidRPr="0099412F">
          <w:rPr>
            <w:w w:val="105"/>
            <w:sz w:val="20"/>
            <w:szCs w:val="20"/>
          </w:rPr>
          <w:delText>more</w:delText>
        </w:r>
        <w:r w:rsidRPr="0099412F">
          <w:rPr>
            <w:spacing w:val="40"/>
            <w:w w:val="105"/>
            <w:sz w:val="20"/>
            <w:szCs w:val="20"/>
          </w:rPr>
          <w:delText xml:space="preserve"> </w:delText>
        </w:r>
      </w:del>
      <w:r w:rsidRPr="0099412F">
        <w:rPr>
          <w:w w:val="105"/>
          <w:sz w:val="20"/>
          <w:szCs w:val="20"/>
        </w:rPr>
        <w:t>huge</w:t>
      </w:r>
      <w:r w:rsidRPr="0099412F">
        <w:rPr>
          <w:spacing w:val="40"/>
          <w:w w:val="105"/>
          <w:sz w:val="20"/>
          <w:szCs w:val="20"/>
        </w:rPr>
        <w:t xml:space="preserve"> </w:t>
      </w:r>
      <w:r w:rsidRPr="0099412F">
        <w:rPr>
          <w:w w:val="105"/>
          <w:sz w:val="20"/>
          <w:szCs w:val="20"/>
        </w:rPr>
        <w:t>risks</w:t>
      </w:r>
      <w:r w:rsidRPr="0099412F">
        <w:rPr>
          <w:spacing w:val="40"/>
          <w:w w:val="105"/>
          <w:sz w:val="20"/>
          <w:szCs w:val="20"/>
        </w:rPr>
        <w:t xml:space="preserve"> </w:t>
      </w:r>
      <w:r w:rsidRPr="0099412F">
        <w:rPr>
          <w:w w:val="105"/>
          <w:sz w:val="20"/>
          <w:szCs w:val="20"/>
        </w:rPr>
        <w:t>of</w:t>
      </w:r>
      <w:r w:rsidRPr="0099412F">
        <w:rPr>
          <w:spacing w:val="40"/>
          <w:w w:val="105"/>
          <w:sz w:val="20"/>
          <w:szCs w:val="20"/>
        </w:rPr>
        <w:t xml:space="preserve"> </w:t>
      </w:r>
      <w:r w:rsidRPr="0099412F">
        <w:rPr>
          <w:w w:val="105"/>
          <w:sz w:val="20"/>
          <w:szCs w:val="20"/>
        </w:rPr>
        <w:t>volatility</w:t>
      </w:r>
      <w:r w:rsidRPr="0099412F">
        <w:rPr>
          <w:spacing w:val="40"/>
          <w:w w:val="105"/>
          <w:sz w:val="20"/>
          <w:szCs w:val="20"/>
        </w:rPr>
        <w:t xml:space="preserve"> </w:t>
      </w:r>
      <w:r w:rsidRPr="0099412F">
        <w:rPr>
          <w:w w:val="105"/>
          <w:sz w:val="20"/>
          <w:szCs w:val="20"/>
        </w:rPr>
        <w:t>in container freight or cargo volume.</w:t>
      </w:r>
      <w:r w:rsidRPr="0099412F">
        <w:rPr>
          <w:spacing w:val="40"/>
          <w:w w:val="105"/>
          <w:sz w:val="20"/>
          <w:szCs w:val="20"/>
        </w:rPr>
        <w:t xml:space="preserve"> </w:t>
      </w:r>
      <w:r w:rsidRPr="0099412F">
        <w:rPr>
          <w:w w:val="105"/>
          <w:sz w:val="20"/>
          <w:szCs w:val="20"/>
        </w:rPr>
        <w:t>On the other hand, if it decides to form an alliance, it can oﬀer customers</w:t>
      </w:r>
      <w:r w:rsidRPr="0099412F">
        <w:rPr>
          <w:spacing w:val="40"/>
          <w:w w:val="105"/>
          <w:sz w:val="20"/>
          <w:szCs w:val="20"/>
        </w:rPr>
        <w:t xml:space="preserve"> </w:t>
      </w:r>
      <w:r w:rsidRPr="0099412F">
        <w:rPr>
          <w:w w:val="105"/>
          <w:sz w:val="20"/>
          <w:szCs w:val="20"/>
        </w:rPr>
        <w:t xml:space="preserve">more comprehensive networks without merging with other </w:t>
      </w:r>
      <w:r w:rsidRPr="0099412F">
        <w:rPr>
          <w:w w:val="105"/>
          <w:sz w:val="20"/>
          <w:szCs w:val="20"/>
        </w:rPr>
        <w:lastRenderedPageBreak/>
        <w:t>companies, they cannot have price-setting power because</w:t>
      </w:r>
      <w:r w:rsidRPr="0099412F">
        <w:rPr>
          <w:spacing w:val="40"/>
          <w:w w:val="105"/>
          <w:sz w:val="20"/>
          <w:szCs w:val="20"/>
        </w:rPr>
        <w:t xml:space="preserve"> </w:t>
      </w:r>
      <w:r w:rsidRPr="0099412F">
        <w:rPr>
          <w:w w:val="105"/>
          <w:sz w:val="20"/>
          <w:szCs w:val="20"/>
        </w:rPr>
        <w:t>members</w:t>
      </w:r>
      <w:r w:rsidRPr="0099412F">
        <w:rPr>
          <w:spacing w:val="40"/>
          <w:w w:val="105"/>
          <w:sz w:val="20"/>
          <w:szCs w:val="20"/>
        </w:rPr>
        <w:t xml:space="preserve"> </w:t>
      </w:r>
      <w:r w:rsidRPr="0099412F">
        <w:rPr>
          <w:w w:val="105"/>
          <w:sz w:val="20"/>
          <w:szCs w:val="20"/>
        </w:rPr>
        <w:t>are</w:t>
      </w:r>
      <w:r w:rsidRPr="0099412F">
        <w:rPr>
          <w:spacing w:val="40"/>
          <w:w w:val="105"/>
          <w:sz w:val="20"/>
          <w:szCs w:val="20"/>
        </w:rPr>
        <w:t xml:space="preserve"> </w:t>
      </w:r>
      <w:r w:rsidRPr="0099412F">
        <w:rPr>
          <w:w w:val="105"/>
          <w:sz w:val="20"/>
          <w:szCs w:val="20"/>
        </w:rPr>
        <w:t>involved</w:t>
      </w:r>
      <w:r w:rsidRPr="0099412F">
        <w:rPr>
          <w:spacing w:val="40"/>
          <w:w w:val="105"/>
          <w:sz w:val="20"/>
          <w:szCs w:val="20"/>
        </w:rPr>
        <w:t xml:space="preserve"> </w:t>
      </w:r>
      <w:r w:rsidRPr="0099412F">
        <w:rPr>
          <w:w w:val="105"/>
          <w:sz w:val="20"/>
          <w:szCs w:val="20"/>
        </w:rPr>
        <w:t>in</w:t>
      </w:r>
      <w:r w:rsidRPr="0099412F">
        <w:rPr>
          <w:spacing w:val="40"/>
          <w:w w:val="105"/>
          <w:sz w:val="20"/>
          <w:szCs w:val="20"/>
        </w:rPr>
        <w:t xml:space="preserve"> </w:t>
      </w:r>
      <w:r w:rsidRPr="0099412F">
        <w:rPr>
          <w:w w:val="105"/>
          <w:sz w:val="20"/>
          <w:szCs w:val="20"/>
        </w:rPr>
        <w:t>the</w:t>
      </w:r>
      <w:r w:rsidRPr="0099412F">
        <w:rPr>
          <w:spacing w:val="40"/>
          <w:w w:val="105"/>
          <w:sz w:val="20"/>
          <w:szCs w:val="20"/>
        </w:rPr>
        <w:t xml:space="preserve"> </w:t>
      </w:r>
      <w:r w:rsidRPr="0099412F">
        <w:rPr>
          <w:w w:val="105"/>
          <w:sz w:val="20"/>
          <w:szCs w:val="20"/>
        </w:rPr>
        <w:t>pricing</w:t>
      </w:r>
      <w:r w:rsidRPr="0099412F">
        <w:rPr>
          <w:spacing w:val="40"/>
          <w:w w:val="105"/>
          <w:sz w:val="20"/>
          <w:szCs w:val="20"/>
        </w:rPr>
        <w:t xml:space="preserve"> </w:t>
      </w:r>
      <w:r w:rsidRPr="0099412F">
        <w:rPr>
          <w:w w:val="105"/>
          <w:sz w:val="20"/>
          <w:szCs w:val="20"/>
        </w:rPr>
        <w:t>decision</w:t>
      </w:r>
      <w:r w:rsidRPr="0099412F">
        <w:rPr>
          <w:spacing w:val="40"/>
          <w:w w:val="105"/>
          <w:sz w:val="20"/>
          <w:szCs w:val="20"/>
        </w:rPr>
        <w:t xml:space="preserve"> </w:t>
      </w:r>
      <w:r w:rsidRPr="0099412F">
        <w:rPr>
          <w:w w:val="105"/>
          <w:sz w:val="20"/>
          <w:szCs w:val="20"/>
        </w:rPr>
        <w:t>separately.</w:t>
      </w:r>
      <w:r w:rsidRPr="0099412F">
        <w:rPr>
          <w:spacing w:val="80"/>
          <w:w w:val="105"/>
          <w:sz w:val="20"/>
          <w:szCs w:val="20"/>
        </w:rPr>
        <w:t xml:space="preserve"> </w:t>
      </w:r>
      <w:r w:rsidRPr="0099412F">
        <w:rPr>
          <w:w w:val="105"/>
          <w:sz w:val="20"/>
          <w:szCs w:val="20"/>
        </w:rPr>
        <w:t>Shipping</w:t>
      </w:r>
      <w:r w:rsidRPr="0099412F">
        <w:rPr>
          <w:spacing w:val="40"/>
          <w:w w:val="105"/>
          <w:sz w:val="20"/>
          <w:szCs w:val="20"/>
        </w:rPr>
        <w:t xml:space="preserve"> </w:t>
      </w:r>
      <w:r w:rsidRPr="0099412F">
        <w:rPr>
          <w:w w:val="105"/>
          <w:sz w:val="20"/>
          <w:szCs w:val="20"/>
        </w:rPr>
        <w:t>alliances</w:t>
      </w:r>
      <w:r w:rsidRPr="0099412F">
        <w:rPr>
          <w:spacing w:val="40"/>
          <w:w w:val="105"/>
          <w:sz w:val="20"/>
          <w:szCs w:val="20"/>
        </w:rPr>
        <w:t xml:space="preserve"> </w:t>
      </w:r>
      <w:r w:rsidRPr="0099412F">
        <w:rPr>
          <w:w w:val="105"/>
          <w:sz w:val="20"/>
          <w:szCs w:val="20"/>
        </w:rPr>
        <w:t>involved</w:t>
      </w:r>
      <w:r w:rsidRPr="0099412F">
        <w:rPr>
          <w:spacing w:val="40"/>
          <w:w w:val="105"/>
          <w:sz w:val="20"/>
          <w:szCs w:val="20"/>
        </w:rPr>
        <w:t xml:space="preserve"> </w:t>
      </w:r>
      <w:r w:rsidRPr="0099412F">
        <w:rPr>
          <w:w w:val="105"/>
          <w:sz w:val="20"/>
          <w:szCs w:val="20"/>
        </w:rPr>
        <w:t>cooperation on</w:t>
      </w:r>
      <w:r w:rsidRPr="0099412F">
        <w:rPr>
          <w:spacing w:val="40"/>
          <w:w w:val="105"/>
          <w:sz w:val="20"/>
          <w:szCs w:val="20"/>
        </w:rPr>
        <w:t xml:space="preserve"> </w:t>
      </w:r>
      <w:r w:rsidRPr="0099412F">
        <w:rPr>
          <w:w w:val="105"/>
          <w:sz w:val="20"/>
          <w:szCs w:val="20"/>
        </w:rPr>
        <w:t>a</w:t>
      </w:r>
      <w:r w:rsidRPr="0099412F">
        <w:rPr>
          <w:spacing w:val="40"/>
          <w:w w:val="105"/>
          <w:sz w:val="20"/>
          <w:szCs w:val="20"/>
        </w:rPr>
        <w:t xml:space="preserve"> </w:t>
      </w:r>
      <w:r w:rsidRPr="0099412F">
        <w:rPr>
          <w:w w:val="105"/>
          <w:sz w:val="20"/>
          <w:szCs w:val="20"/>
        </w:rPr>
        <w:t>global</w:t>
      </w:r>
      <w:r w:rsidRPr="0099412F">
        <w:rPr>
          <w:spacing w:val="40"/>
          <w:w w:val="105"/>
          <w:sz w:val="20"/>
          <w:szCs w:val="20"/>
        </w:rPr>
        <w:t xml:space="preserve"> </w:t>
      </w:r>
      <w:r w:rsidRPr="0099412F">
        <w:rPr>
          <w:w w:val="105"/>
          <w:sz w:val="20"/>
          <w:szCs w:val="20"/>
        </w:rPr>
        <w:t>scale,</w:t>
      </w:r>
      <w:r w:rsidRPr="0099412F">
        <w:rPr>
          <w:spacing w:val="40"/>
          <w:w w:val="105"/>
          <w:sz w:val="20"/>
          <w:szCs w:val="20"/>
        </w:rPr>
        <w:t xml:space="preserve"> </w:t>
      </w:r>
      <w:r w:rsidRPr="0099412F">
        <w:rPr>
          <w:w w:val="105"/>
          <w:sz w:val="20"/>
          <w:szCs w:val="20"/>
        </w:rPr>
        <w:t>mainly</w:t>
      </w:r>
      <w:r w:rsidRPr="0099412F">
        <w:rPr>
          <w:spacing w:val="40"/>
          <w:w w:val="105"/>
          <w:sz w:val="20"/>
          <w:szCs w:val="20"/>
        </w:rPr>
        <w:t xml:space="preserve"> </w:t>
      </w:r>
      <w:r w:rsidRPr="0099412F">
        <w:rPr>
          <w:w w:val="105"/>
          <w:sz w:val="20"/>
          <w:szCs w:val="20"/>
        </w:rPr>
        <w:t>on</w:t>
      </w:r>
      <w:r w:rsidRPr="0099412F">
        <w:rPr>
          <w:spacing w:val="40"/>
          <w:w w:val="105"/>
          <w:sz w:val="20"/>
          <w:szCs w:val="20"/>
        </w:rPr>
        <w:t xml:space="preserve"> </w:t>
      </w:r>
      <w:r w:rsidRPr="0099412F">
        <w:rPr>
          <w:w w:val="105"/>
          <w:sz w:val="20"/>
          <w:szCs w:val="20"/>
        </w:rPr>
        <w:t>trunk</w:t>
      </w:r>
      <w:r w:rsidRPr="0099412F">
        <w:rPr>
          <w:spacing w:val="40"/>
          <w:w w:val="105"/>
          <w:sz w:val="20"/>
          <w:szCs w:val="20"/>
        </w:rPr>
        <w:t xml:space="preserve"> </w:t>
      </w:r>
      <w:r w:rsidRPr="0099412F">
        <w:rPr>
          <w:w w:val="105"/>
          <w:sz w:val="20"/>
          <w:szCs w:val="20"/>
        </w:rPr>
        <w:t>routes</w:t>
      </w:r>
      <w:r w:rsidRPr="0099412F">
        <w:rPr>
          <w:spacing w:val="40"/>
          <w:w w:val="105"/>
          <w:sz w:val="20"/>
          <w:szCs w:val="20"/>
        </w:rPr>
        <w:t xml:space="preserve"> </w:t>
      </w:r>
      <w:r w:rsidRPr="0099412F">
        <w:rPr>
          <w:w w:val="105"/>
          <w:sz w:val="20"/>
          <w:szCs w:val="20"/>
        </w:rPr>
        <w:t>such</w:t>
      </w:r>
      <w:r w:rsidRPr="0099412F">
        <w:rPr>
          <w:spacing w:val="40"/>
          <w:w w:val="105"/>
          <w:sz w:val="20"/>
          <w:szCs w:val="20"/>
        </w:rPr>
        <w:t xml:space="preserve"> </w:t>
      </w:r>
      <w:r w:rsidRPr="0099412F">
        <w:rPr>
          <w:w w:val="105"/>
          <w:sz w:val="20"/>
          <w:szCs w:val="20"/>
        </w:rPr>
        <w:t>as</w:t>
      </w:r>
      <w:r w:rsidRPr="0099412F">
        <w:rPr>
          <w:spacing w:val="40"/>
          <w:w w:val="105"/>
          <w:sz w:val="20"/>
          <w:szCs w:val="20"/>
        </w:rPr>
        <w:t xml:space="preserve"> </w:t>
      </w:r>
      <w:r w:rsidRPr="0099412F">
        <w:rPr>
          <w:w w:val="105"/>
          <w:sz w:val="20"/>
          <w:szCs w:val="20"/>
        </w:rPr>
        <w:t>the</w:t>
      </w:r>
      <w:r w:rsidRPr="0099412F">
        <w:rPr>
          <w:spacing w:val="40"/>
          <w:w w:val="105"/>
          <w:sz w:val="20"/>
          <w:szCs w:val="20"/>
        </w:rPr>
        <w:t xml:space="preserve"> </w:t>
      </w:r>
      <w:r w:rsidRPr="0099412F">
        <w:rPr>
          <w:w w:val="105"/>
          <w:sz w:val="20"/>
          <w:szCs w:val="20"/>
        </w:rPr>
        <w:t>transpaciﬁc</w:t>
      </w:r>
      <w:r w:rsidRPr="0099412F">
        <w:rPr>
          <w:spacing w:val="40"/>
          <w:w w:val="105"/>
          <w:sz w:val="20"/>
          <w:szCs w:val="20"/>
        </w:rPr>
        <w:t xml:space="preserve"> </w:t>
      </w:r>
      <w:r w:rsidRPr="0099412F">
        <w:rPr>
          <w:w w:val="105"/>
          <w:sz w:val="20"/>
          <w:szCs w:val="20"/>
        </w:rPr>
        <w:t>and</w:t>
      </w:r>
      <w:r w:rsidRPr="0099412F">
        <w:rPr>
          <w:spacing w:val="40"/>
          <w:w w:val="105"/>
          <w:sz w:val="20"/>
          <w:szCs w:val="20"/>
        </w:rPr>
        <w:t xml:space="preserve"> </w:t>
      </w:r>
      <w:r w:rsidRPr="0099412F">
        <w:rPr>
          <w:w w:val="105"/>
          <w:sz w:val="20"/>
          <w:szCs w:val="20"/>
        </w:rPr>
        <w:t>Far</w:t>
      </w:r>
      <w:r w:rsidRPr="0099412F">
        <w:rPr>
          <w:spacing w:val="40"/>
          <w:w w:val="105"/>
          <w:sz w:val="20"/>
          <w:szCs w:val="20"/>
        </w:rPr>
        <w:t xml:space="preserve"> </w:t>
      </w:r>
      <w:r w:rsidRPr="0099412F">
        <w:rPr>
          <w:w w:val="105"/>
          <w:sz w:val="20"/>
          <w:szCs w:val="20"/>
        </w:rPr>
        <w:t>East</w:t>
      </w:r>
      <w:r w:rsidRPr="0099412F">
        <w:rPr>
          <w:spacing w:val="40"/>
          <w:w w:val="105"/>
          <w:sz w:val="20"/>
          <w:szCs w:val="20"/>
        </w:rPr>
        <w:t xml:space="preserve"> </w:t>
      </w:r>
      <w:r w:rsidRPr="0099412F">
        <w:rPr>
          <w:w w:val="105"/>
          <w:sz w:val="20"/>
          <w:szCs w:val="20"/>
        </w:rPr>
        <w:t>to</w:t>
      </w:r>
      <w:r w:rsidRPr="0099412F">
        <w:rPr>
          <w:spacing w:val="40"/>
          <w:w w:val="105"/>
          <w:sz w:val="20"/>
          <w:szCs w:val="20"/>
        </w:rPr>
        <w:t xml:space="preserve"> </w:t>
      </w:r>
      <w:r w:rsidRPr="0099412F">
        <w:rPr>
          <w:w w:val="105"/>
          <w:sz w:val="20"/>
          <w:szCs w:val="20"/>
        </w:rPr>
        <w:t>Europe,</w:t>
      </w:r>
      <w:r w:rsidRPr="0099412F">
        <w:rPr>
          <w:spacing w:val="40"/>
          <w:w w:val="105"/>
          <w:sz w:val="20"/>
          <w:szCs w:val="20"/>
        </w:rPr>
        <w:t xml:space="preserve"> </w:t>
      </w:r>
      <w:r w:rsidRPr="0099412F">
        <w:rPr>
          <w:w w:val="105"/>
          <w:sz w:val="20"/>
          <w:szCs w:val="20"/>
        </w:rPr>
        <w:t>unlike</w:t>
      </w:r>
      <w:r w:rsidRPr="0099412F">
        <w:rPr>
          <w:spacing w:val="40"/>
          <w:w w:val="105"/>
          <w:sz w:val="20"/>
          <w:szCs w:val="20"/>
        </w:rPr>
        <w:t xml:space="preserve"> </w:t>
      </w:r>
      <w:r w:rsidRPr="0099412F">
        <w:rPr>
          <w:w w:val="105"/>
          <w:sz w:val="20"/>
          <w:szCs w:val="20"/>
        </w:rPr>
        <w:t>earlier shipping conferences which were limited to speciﬁc routes.</w:t>
      </w:r>
      <w:r w:rsidRPr="0099412F">
        <w:rPr>
          <w:spacing w:val="40"/>
          <w:w w:val="105"/>
          <w:sz w:val="20"/>
          <w:szCs w:val="20"/>
        </w:rPr>
        <w:t xml:space="preserve"> </w:t>
      </w:r>
      <w:r w:rsidRPr="0099412F">
        <w:rPr>
          <w:w w:val="105"/>
          <w:sz w:val="20"/>
          <w:szCs w:val="20"/>
        </w:rPr>
        <w:t>In 1994, MOL formed The Global Alliance (TGA) with APL, Nedlloyd</w:t>
      </w:r>
      <w:ins w:id="542" w:author="Author">
        <w:r w:rsidRPr="0099412F">
          <w:rPr>
            <w:w w:val="105"/>
            <w:sz w:val="20"/>
            <w:szCs w:val="20"/>
          </w:rPr>
          <w:t>,</w:t>
        </w:r>
      </w:ins>
      <w:r w:rsidRPr="0099412F">
        <w:rPr>
          <w:w w:val="105"/>
          <w:sz w:val="20"/>
          <w:szCs w:val="20"/>
        </w:rPr>
        <w:t xml:space="preserve"> and OOCL. The following year, </w:t>
      </w:r>
      <w:ins w:id="543" w:author="Author">
        <w:r w:rsidRPr="0099412F">
          <w:rPr>
            <w:w w:val="105"/>
            <w:sz w:val="20"/>
            <w:szCs w:val="20"/>
          </w:rPr>
          <w:t>NYK, Hapag-Lloyd, NOL, and P&amp;O Containers formed the Grand Alliance (GA)</w:t>
        </w:r>
      </w:ins>
      <w:del w:id="544" w:author="Author">
        <w:r w:rsidRPr="0099412F">
          <w:rPr>
            <w:w w:val="105"/>
            <w:sz w:val="20"/>
            <w:szCs w:val="20"/>
          </w:rPr>
          <w:delText>the Grand Alliance (GA) was formed by NYK, Hapag- Lloyd, NOL and P&amp;O Containers</w:delText>
        </w:r>
      </w:del>
      <w:r w:rsidRPr="0099412F">
        <w:rPr>
          <w:w w:val="105"/>
          <w:sz w:val="20"/>
          <w:szCs w:val="20"/>
        </w:rPr>
        <w:t>.</w:t>
      </w:r>
      <w:r w:rsidRPr="0099412F">
        <w:rPr>
          <w:spacing w:val="40"/>
          <w:w w:val="105"/>
          <w:sz w:val="20"/>
          <w:szCs w:val="20"/>
        </w:rPr>
        <w:t xml:space="preserve"> </w:t>
      </w:r>
      <w:r w:rsidRPr="0099412F">
        <w:rPr>
          <w:w w:val="105"/>
          <w:sz w:val="20"/>
          <w:szCs w:val="20"/>
        </w:rPr>
        <w:t>The CKY Alliance was formed in 1996 by KLINE, Cosco</w:t>
      </w:r>
      <w:ins w:id="545" w:author="Author">
        <w:r w:rsidRPr="0099412F">
          <w:rPr>
            <w:w w:val="105"/>
            <w:sz w:val="20"/>
            <w:szCs w:val="20"/>
          </w:rPr>
          <w:t>,</w:t>
        </w:r>
      </w:ins>
      <w:r w:rsidRPr="0099412F">
        <w:rPr>
          <w:w w:val="105"/>
          <w:sz w:val="20"/>
          <w:szCs w:val="20"/>
        </w:rPr>
        <w:t xml:space="preserve"> and Yang Ming Shipping.</w:t>
      </w:r>
      <w:r w:rsidRPr="0099412F">
        <w:rPr>
          <w:spacing w:val="80"/>
          <w:w w:val="105"/>
          <w:sz w:val="20"/>
          <w:szCs w:val="20"/>
        </w:rPr>
        <w:t xml:space="preserve"> </w:t>
      </w:r>
      <w:r w:rsidRPr="0099412F">
        <w:rPr>
          <w:w w:val="105"/>
          <w:sz w:val="20"/>
          <w:szCs w:val="20"/>
        </w:rPr>
        <w:t>Hanjin</w:t>
      </w:r>
      <w:r w:rsidRPr="0099412F">
        <w:rPr>
          <w:spacing w:val="39"/>
          <w:w w:val="105"/>
          <w:sz w:val="20"/>
          <w:szCs w:val="20"/>
        </w:rPr>
        <w:t xml:space="preserve"> </w:t>
      </w:r>
      <w:r w:rsidRPr="0099412F">
        <w:rPr>
          <w:w w:val="105"/>
          <w:sz w:val="20"/>
          <w:szCs w:val="20"/>
        </w:rPr>
        <w:t>Shipping</w:t>
      </w:r>
      <w:r w:rsidRPr="0099412F">
        <w:rPr>
          <w:spacing w:val="39"/>
          <w:w w:val="105"/>
          <w:sz w:val="20"/>
          <w:szCs w:val="20"/>
        </w:rPr>
        <w:t xml:space="preserve"> </w:t>
      </w:r>
      <w:r w:rsidRPr="0099412F">
        <w:rPr>
          <w:w w:val="105"/>
          <w:sz w:val="20"/>
          <w:szCs w:val="20"/>
        </w:rPr>
        <w:t>entered</w:t>
      </w:r>
      <w:r w:rsidRPr="0099412F">
        <w:rPr>
          <w:spacing w:val="39"/>
          <w:w w:val="105"/>
          <w:sz w:val="20"/>
          <w:szCs w:val="20"/>
        </w:rPr>
        <w:t xml:space="preserve"> </w:t>
      </w:r>
      <w:del w:id="546" w:author="Author">
        <w:r w:rsidRPr="0099412F">
          <w:rPr>
            <w:w w:val="105"/>
            <w:sz w:val="20"/>
            <w:szCs w:val="20"/>
          </w:rPr>
          <w:delText>to</w:delText>
        </w:r>
        <w:r w:rsidRPr="0099412F">
          <w:rPr>
            <w:spacing w:val="39"/>
            <w:w w:val="105"/>
            <w:sz w:val="20"/>
            <w:szCs w:val="20"/>
          </w:rPr>
          <w:delText xml:space="preserve"> </w:delText>
        </w:r>
      </w:del>
      <w:r w:rsidRPr="0099412F">
        <w:rPr>
          <w:w w:val="105"/>
          <w:sz w:val="20"/>
          <w:szCs w:val="20"/>
        </w:rPr>
        <w:t>the</w:t>
      </w:r>
      <w:r w:rsidRPr="0099412F">
        <w:rPr>
          <w:spacing w:val="39"/>
          <w:w w:val="105"/>
          <w:sz w:val="20"/>
          <w:szCs w:val="20"/>
        </w:rPr>
        <w:t xml:space="preserve"> </w:t>
      </w:r>
      <w:r w:rsidRPr="0099412F">
        <w:rPr>
          <w:w w:val="105"/>
          <w:sz w:val="20"/>
          <w:szCs w:val="20"/>
        </w:rPr>
        <w:t>CKY</w:t>
      </w:r>
      <w:r w:rsidRPr="0099412F">
        <w:rPr>
          <w:spacing w:val="39"/>
          <w:w w:val="105"/>
          <w:sz w:val="20"/>
          <w:szCs w:val="20"/>
        </w:rPr>
        <w:t xml:space="preserve"> </w:t>
      </w:r>
      <w:r w:rsidRPr="0099412F">
        <w:rPr>
          <w:w w:val="105"/>
          <w:sz w:val="20"/>
          <w:szCs w:val="20"/>
        </w:rPr>
        <w:t>alliance</w:t>
      </w:r>
      <w:r w:rsidRPr="0099412F">
        <w:rPr>
          <w:spacing w:val="39"/>
          <w:w w:val="105"/>
          <w:sz w:val="20"/>
          <w:szCs w:val="20"/>
        </w:rPr>
        <w:t xml:space="preserve"> </w:t>
      </w:r>
      <w:r w:rsidRPr="0099412F">
        <w:rPr>
          <w:w w:val="105"/>
          <w:sz w:val="20"/>
          <w:szCs w:val="20"/>
        </w:rPr>
        <w:t>in</w:t>
      </w:r>
      <w:r w:rsidRPr="0099412F">
        <w:rPr>
          <w:spacing w:val="39"/>
          <w:w w:val="105"/>
          <w:sz w:val="20"/>
          <w:szCs w:val="20"/>
        </w:rPr>
        <w:t xml:space="preserve"> </w:t>
      </w:r>
      <w:r w:rsidRPr="0099412F">
        <w:rPr>
          <w:w w:val="105"/>
          <w:sz w:val="20"/>
          <w:szCs w:val="20"/>
        </w:rPr>
        <w:t>2001</w:t>
      </w:r>
      <w:ins w:id="547" w:author="Author">
        <w:r w:rsidRPr="0099412F">
          <w:rPr>
            <w:w w:val="105"/>
            <w:sz w:val="20"/>
            <w:szCs w:val="20"/>
          </w:rPr>
          <w:t xml:space="preserve"> to</w:t>
        </w:r>
      </w:ins>
      <w:del w:id="548" w:author="Author">
        <w:r w:rsidRPr="0099412F">
          <w:rPr>
            <w:w w:val="105"/>
            <w:sz w:val="20"/>
            <w:szCs w:val="20"/>
          </w:rPr>
          <w:delText>,</w:delText>
        </w:r>
      </w:del>
      <w:ins w:id="549" w:author="松田　琢磨" w:date="2023-10-15T11:44:00Z">
        <w:r w:rsidRPr="0099412F">
          <w:rPr>
            <w:spacing w:val="40"/>
            <w:w w:val="105"/>
            <w:sz w:val="20"/>
            <w:szCs w:val="20"/>
          </w:rPr>
          <w:t xml:space="preserve"> </w:t>
        </w:r>
      </w:ins>
      <w:ins w:id="550" w:author="Author">
        <w:r w:rsidRPr="0099412F">
          <w:rPr>
            <w:w w:val="105"/>
            <w:sz w:val="20"/>
            <w:szCs w:val="20"/>
          </w:rPr>
          <w:t>form</w:t>
        </w:r>
      </w:ins>
      <w:del w:id="551" w:author="松田　琢磨" w:date="2023-10-15T11:44:00Z">
        <w:r w:rsidRPr="0099412F">
          <w:rPr>
            <w:w w:val="105"/>
            <w:sz w:val="20"/>
            <w:szCs w:val="20"/>
          </w:rPr>
          <w:delText>,</w:delText>
        </w:r>
        <w:r w:rsidRPr="0099412F">
          <w:rPr>
            <w:spacing w:val="40"/>
            <w:w w:val="105"/>
            <w:sz w:val="20"/>
            <w:szCs w:val="20"/>
          </w:rPr>
          <w:delText xml:space="preserve"> </w:delText>
        </w:r>
      </w:del>
      <w:del w:id="552" w:author="Author">
        <w:r w:rsidRPr="0099412F">
          <w:rPr>
            <w:w w:val="105"/>
            <w:sz w:val="20"/>
            <w:szCs w:val="20"/>
          </w:rPr>
          <w:delText>making</w:delText>
        </w:r>
      </w:del>
      <w:r w:rsidRPr="0099412F">
        <w:rPr>
          <w:spacing w:val="39"/>
          <w:w w:val="105"/>
          <w:sz w:val="20"/>
          <w:szCs w:val="20"/>
        </w:rPr>
        <w:t xml:space="preserve"> </w:t>
      </w:r>
      <w:r w:rsidRPr="0099412F">
        <w:rPr>
          <w:w w:val="105"/>
          <w:sz w:val="20"/>
          <w:szCs w:val="20"/>
        </w:rPr>
        <w:t>the</w:t>
      </w:r>
      <w:r w:rsidRPr="0099412F">
        <w:rPr>
          <w:spacing w:val="39"/>
          <w:w w:val="105"/>
          <w:sz w:val="20"/>
          <w:szCs w:val="20"/>
        </w:rPr>
        <w:t xml:space="preserve"> </w:t>
      </w:r>
      <w:ins w:id="553" w:author="Author">
        <w:r w:rsidRPr="0099412F">
          <w:rPr>
            <w:w w:val="105"/>
            <w:sz w:val="20"/>
            <w:szCs w:val="20"/>
          </w:rPr>
          <w:t xml:space="preserve">CKYH </w:t>
        </w:r>
      </w:ins>
      <w:r w:rsidRPr="0099412F">
        <w:rPr>
          <w:w w:val="105"/>
          <w:sz w:val="20"/>
          <w:szCs w:val="20"/>
        </w:rPr>
        <w:t>alliance</w:t>
      </w:r>
      <w:del w:id="554" w:author="Author">
        <w:r w:rsidRPr="0099412F">
          <w:rPr>
            <w:spacing w:val="39"/>
            <w:w w:val="105"/>
            <w:sz w:val="20"/>
            <w:szCs w:val="20"/>
          </w:rPr>
          <w:delText xml:space="preserve"> </w:delText>
        </w:r>
        <w:r w:rsidRPr="0099412F">
          <w:rPr>
            <w:w w:val="105"/>
            <w:sz w:val="20"/>
            <w:szCs w:val="20"/>
          </w:rPr>
          <w:delText>CKYH</w:delText>
        </w:r>
      </w:del>
      <w:r w:rsidRPr="0099412F">
        <w:rPr>
          <w:w w:val="105"/>
          <w:sz w:val="20"/>
          <w:szCs w:val="20"/>
        </w:rPr>
        <w:t>.</w:t>
      </w:r>
      <w:r w:rsidRPr="0099412F">
        <w:rPr>
          <w:spacing w:val="39"/>
          <w:w w:val="105"/>
          <w:sz w:val="20"/>
          <w:szCs w:val="20"/>
        </w:rPr>
        <w:t xml:space="preserve"> </w:t>
      </w:r>
      <w:r w:rsidRPr="0099412F">
        <w:rPr>
          <w:w w:val="105"/>
          <w:sz w:val="20"/>
          <w:szCs w:val="20"/>
        </w:rPr>
        <w:t>At</w:t>
      </w:r>
      <w:r w:rsidRPr="0099412F">
        <w:rPr>
          <w:spacing w:val="39"/>
          <w:w w:val="105"/>
          <w:sz w:val="20"/>
          <w:szCs w:val="20"/>
        </w:rPr>
        <w:t xml:space="preserve"> </w:t>
      </w:r>
      <w:r w:rsidRPr="0099412F">
        <w:rPr>
          <w:w w:val="105"/>
          <w:sz w:val="20"/>
          <w:szCs w:val="20"/>
        </w:rPr>
        <w:t>the</w:t>
      </w:r>
      <w:r w:rsidRPr="0099412F">
        <w:rPr>
          <w:spacing w:val="39"/>
          <w:w w:val="105"/>
          <w:sz w:val="20"/>
          <w:szCs w:val="20"/>
        </w:rPr>
        <w:t xml:space="preserve"> </w:t>
      </w:r>
      <w:r w:rsidRPr="0099412F">
        <w:rPr>
          <w:w w:val="105"/>
          <w:sz w:val="20"/>
          <w:szCs w:val="20"/>
        </w:rPr>
        <w:t xml:space="preserve">same time, mergers </w:t>
      </w:r>
      <w:ins w:id="555" w:author="Author">
        <w:r w:rsidRPr="0099412F">
          <w:rPr>
            <w:w w:val="105"/>
            <w:sz w:val="20"/>
            <w:szCs w:val="20"/>
          </w:rPr>
          <w:t>occurred</w:t>
        </w:r>
      </w:ins>
      <w:del w:id="556" w:author="Author">
        <w:r w:rsidRPr="0099412F">
          <w:rPr>
            <w:w w:val="105"/>
            <w:sz w:val="20"/>
            <w:szCs w:val="20"/>
          </w:rPr>
          <w:delText>were taking place</w:delText>
        </w:r>
      </w:del>
      <w:r w:rsidRPr="0099412F">
        <w:rPr>
          <w:w w:val="105"/>
          <w:sz w:val="20"/>
          <w:szCs w:val="20"/>
        </w:rPr>
        <w:t>, with</w:t>
      </w:r>
      <w:ins w:id="557" w:author="松田　琢磨" w:date="2023-10-15T11:44:00Z">
        <w:r w:rsidRPr="0099412F">
          <w:rPr>
            <w:w w:val="105"/>
            <w:sz w:val="20"/>
            <w:szCs w:val="20"/>
          </w:rPr>
          <w:t xml:space="preserve"> </w:t>
        </w:r>
      </w:ins>
      <w:ins w:id="558" w:author="Author">
        <w:r w:rsidRPr="0099412F">
          <w:rPr>
            <w:w w:val="105"/>
            <w:sz w:val="20"/>
            <w:szCs w:val="20"/>
          </w:rPr>
          <w:t xml:space="preserve">the </w:t>
        </w:r>
      </w:ins>
      <w:r w:rsidRPr="0099412F">
        <w:rPr>
          <w:w w:val="105"/>
          <w:sz w:val="20"/>
          <w:szCs w:val="20"/>
        </w:rPr>
        <w:t>Royal Nedlloyd Lines merging with P&amp;O in 1997.</w:t>
      </w:r>
      <w:r w:rsidRPr="0099412F">
        <w:rPr>
          <w:spacing w:val="40"/>
          <w:w w:val="105"/>
          <w:sz w:val="20"/>
          <w:szCs w:val="20"/>
        </w:rPr>
        <w:t xml:space="preserve"> </w:t>
      </w:r>
      <w:r w:rsidRPr="0099412F">
        <w:rPr>
          <w:w w:val="105"/>
          <w:sz w:val="20"/>
          <w:szCs w:val="20"/>
        </w:rPr>
        <w:t>Both companies</w:t>
      </w:r>
      <w:r w:rsidRPr="0099412F">
        <w:rPr>
          <w:spacing w:val="40"/>
          <w:w w:val="105"/>
          <w:sz w:val="20"/>
          <w:szCs w:val="20"/>
        </w:rPr>
        <w:t xml:space="preserve"> </w:t>
      </w:r>
      <w:r w:rsidRPr="0099412F">
        <w:rPr>
          <w:w w:val="105"/>
          <w:sz w:val="20"/>
          <w:szCs w:val="20"/>
        </w:rPr>
        <w:t>became</w:t>
      </w:r>
      <w:r w:rsidRPr="0099412F">
        <w:rPr>
          <w:spacing w:val="40"/>
          <w:w w:val="105"/>
          <w:sz w:val="20"/>
          <w:szCs w:val="20"/>
        </w:rPr>
        <w:t xml:space="preserve"> </w:t>
      </w:r>
      <w:r w:rsidRPr="0099412F">
        <w:rPr>
          <w:w w:val="105"/>
          <w:sz w:val="20"/>
          <w:szCs w:val="20"/>
        </w:rPr>
        <w:t>P&amp;O</w:t>
      </w:r>
      <w:r w:rsidRPr="0099412F">
        <w:rPr>
          <w:spacing w:val="40"/>
          <w:w w:val="105"/>
          <w:sz w:val="20"/>
          <w:szCs w:val="20"/>
        </w:rPr>
        <w:t xml:space="preserve"> </w:t>
      </w:r>
      <w:r w:rsidRPr="0099412F">
        <w:rPr>
          <w:w w:val="105"/>
          <w:sz w:val="20"/>
          <w:szCs w:val="20"/>
        </w:rPr>
        <w:t>Nedlloyd</w:t>
      </w:r>
      <w:r w:rsidRPr="0099412F">
        <w:rPr>
          <w:spacing w:val="40"/>
          <w:w w:val="105"/>
          <w:sz w:val="20"/>
          <w:szCs w:val="20"/>
        </w:rPr>
        <w:t xml:space="preserve"> </w:t>
      </w:r>
      <w:r w:rsidRPr="0099412F">
        <w:rPr>
          <w:w w:val="105"/>
          <w:sz w:val="20"/>
          <w:szCs w:val="20"/>
        </w:rPr>
        <w:t>and</w:t>
      </w:r>
      <w:r w:rsidRPr="0099412F">
        <w:rPr>
          <w:spacing w:val="40"/>
          <w:w w:val="105"/>
          <w:sz w:val="20"/>
          <w:szCs w:val="20"/>
        </w:rPr>
        <w:t xml:space="preserve"> </w:t>
      </w:r>
      <w:r w:rsidRPr="0099412F">
        <w:rPr>
          <w:w w:val="105"/>
          <w:sz w:val="20"/>
          <w:szCs w:val="20"/>
        </w:rPr>
        <w:t>decided</w:t>
      </w:r>
      <w:r w:rsidRPr="0099412F">
        <w:rPr>
          <w:spacing w:val="40"/>
          <w:w w:val="105"/>
          <w:sz w:val="20"/>
          <w:szCs w:val="20"/>
        </w:rPr>
        <w:t xml:space="preserve"> </w:t>
      </w:r>
      <w:r w:rsidRPr="0099412F">
        <w:rPr>
          <w:w w:val="105"/>
          <w:sz w:val="20"/>
          <w:szCs w:val="20"/>
        </w:rPr>
        <w:t>to</w:t>
      </w:r>
      <w:r w:rsidRPr="0099412F">
        <w:rPr>
          <w:spacing w:val="40"/>
          <w:w w:val="105"/>
          <w:sz w:val="20"/>
          <w:szCs w:val="20"/>
        </w:rPr>
        <w:t xml:space="preserve"> </w:t>
      </w:r>
      <w:r w:rsidRPr="0099412F">
        <w:rPr>
          <w:w w:val="105"/>
          <w:sz w:val="20"/>
          <w:szCs w:val="20"/>
        </w:rPr>
        <w:t>join</w:t>
      </w:r>
      <w:r w:rsidRPr="0099412F">
        <w:rPr>
          <w:spacing w:val="40"/>
          <w:w w:val="105"/>
          <w:sz w:val="20"/>
          <w:szCs w:val="20"/>
        </w:rPr>
        <w:t xml:space="preserve"> </w:t>
      </w:r>
      <w:r w:rsidRPr="0099412F">
        <w:rPr>
          <w:w w:val="105"/>
          <w:sz w:val="20"/>
          <w:szCs w:val="20"/>
        </w:rPr>
        <w:t>GA</w:t>
      </w:r>
      <w:del w:id="559" w:author="Author">
        <w:r w:rsidRPr="0099412F">
          <w:rPr>
            <w:w w:val="105"/>
            <w:sz w:val="20"/>
            <w:szCs w:val="20"/>
          </w:rPr>
          <w:delText>,</w:delText>
        </w:r>
      </w:del>
      <w:r w:rsidRPr="0099412F">
        <w:rPr>
          <w:spacing w:val="40"/>
          <w:w w:val="105"/>
          <w:sz w:val="20"/>
          <w:szCs w:val="20"/>
        </w:rPr>
        <w:t xml:space="preserve"> </w:t>
      </w:r>
      <w:r w:rsidRPr="0099412F">
        <w:rPr>
          <w:w w:val="105"/>
          <w:sz w:val="20"/>
          <w:szCs w:val="20"/>
        </w:rPr>
        <w:t>and</w:t>
      </w:r>
      <w:r w:rsidRPr="0099412F">
        <w:rPr>
          <w:spacing w:val="40"/>
          <w:w w:val="105"/>
          <w:sz w:val="20"/>
          <w:szCs w:val="20"/>
        </w:rPr>
        <w:t xml:space="preserve"> </w:t>
      </w:r>
      <w:r w:rsidRPr="0099412F">
        <w:rPr>
          <w:w w:val="105"/>
          <w:sz w:val="20"/>
          <w:szCs w:val="20"/>
        </w:rPr>
        <w:t>NOL</w:t>
      </w:r>
      <w:ins w:id="560" w:author="Author">
        <w:r w:rsidRPr="0099412F">
          <w:rPr>
            <w:w w:val="105"/>
            <w:sz w:val="20"/>
            <w:szCs w:val="20"/>
          </w:rPr>
          <w:t>. After</w:t>
        </w:r>
      </w:ins>
      <w:del w:id="561" w:author="Author">
        <w:r w:rsidRPr="0099412F">
          <w:rPr>
            <w:w w:val="105"/>
            <w:sz w:val="20"/>
            <w:szCs w:val="20"/>
          </w:rPr>
          <w:delText>,</w:delText>
        </w:r>
        <w:r w:rsidRPr="0099412F">
          <w:rPr>
            <w:spacing w:val="40"/>
            <w:w w:val="105"/>
            <w:sz w:val="20"/>
            <w:szCs w:val="20"/>
          </w:rPr>
          <w:delText xml:space="preserve"> </w:delText>
        </w:r>
        <w:r w:rsidRPr="0099412F">
          <w:rPr>
            <w:w w:val="105"/>
            <w:sz w:val="20"/>
            <w:szCs w:val="20"/>
          </w:rPr>
          <w:delText>after</w:delText>
        </w:r>
      </w:del>
      <w:r w:rsidRPr="0099412F">
        <w:rPr>
          <w:spacing w:val="40"/>
          <w:w w:val="105"/>
          <w:sz w:val="20"/>
          <w:szCs w:val="20"/>
        </w:rPr>
        <w:t xml:space="preserve"> </w:t>
      </w:r>
      <w:r w:rsidRPr="0099412F">
        <w:rPr>
          <w:w w:val="105"/>
          <w:sz w:val="20"/>
          <w:szCs w:val="20"/>
        </w:rPr>
        <w:t>acquiring</w:t>
      </w:r>
      <w:r w:rsidRPr="0099412F">
        <w:rPr>
          <w:spacing w:val="40"/>
          <w:w w:val="105"/>
          <w:sz w:val="20"/>
          <w:szCs w:val="20"/>
        </w:rPr>
        <w:t xml:space="preserve"> </w:t>
      </w:r>
      <w:r w:rsidRPr="0099412F">
        <w:rPr>
          <w:w w:val="105"/>
          <w:sz w:val="20"/>
          <w:szCs w:val="20"/>
        </w:rPr>
        <w:t>APL,</w:t>
      </w:r>
      <w:ins w:id="562" w:author="松田　琢磨" w:date="2023-10-15T11:44:00Z">
        <w:r w:rsidRPr="0099412F">
          <w:rPr>
            <w:spacing w:val="40"/>
            <w:w w:val="105"/>
            <w:sz w:val="20"/>
            <w:szCs w:val="20"/>
          </w:rPr>
          <w:t xml:space="preserve"> </w:t>
        </w:r>
      </w:ins>
      <w:ins w:id="563" w:author="Author">
        <w:r w:rsidRPr="0099412F">
          <w:rPr>
            <w:w w:val="105"/>
            <w:sz w:val="20"/>
            <w:szCs w:val="20"/>
          </w:rPr>
          <w:t xml:space="preserve">they </w:t>
        </w:r>
      </w:ins>
      <w:r w:rsidRPr="0099412F">
        <w:rPr>
          <w:w w:val="105"/>
          <w:sz w:val="20"/>
          <w:szCs w:val="20"/>
        </w:rPr>
        <w:t>formed</w:t>
      </w:r>
      <w:r w:rsidRPr="0099412F">
        <w:rPr>
          <w:spacing w:val="40"/>
          <w:w w:val="105"/>
          <w:sz w:val="20"/>
          <w:szCs w:val="20"/>
        </w:rPr>
        <w:t xml:space="preserve"> </w:t>
      </w:r>
      <w:r w:rsidRPr="0099412F">
        <w:rPr>
          <w:w w:val="105"/>
          <w:sz w:val="20"/>
          <w:szCs w:val="20"/>
        </w:rPr>
        <w:t>The</w:t>
      </w:r>
      <w:r w:rsidRPr="0099412F">
        <w:rPr>
          <w:spacing w:val="40"/>
          <w:w w:val="105"/>
          <w:sz w:val="20"/>
          <w:szCs w:val="20"/>
        </w:rPr>
        <w:t xml:space="preserve"> </w:t>
      </w:r>
      <w:r w:rsidRPr="0099412F">
        <w:rPr>
          <w:w w:val="105"/>
          <w:sz w:val="20"/>
          <w:szCs w:val="20"/>
        </w:rPr>
        <w:t>New</w:t>
      </w:r>
      <w:r w:rsidRPr="0099412F">
        <w:rPr>
          <w:spacing w:val="40"/>
          <w:w w:val="105"/>
          <w:sz w:val="20"/>
          <w:szCs w:val="20"/>
        </w:rPr>
        <w:t xml:space="preserve"> </w:t>
      </w:r>
      <w:r w:rsidRPr="0099412F">
        <w:rPr>
          <w:w w:val="105"/>
          <w:sz w:val="20"/>
          <w:szCs w:val="20"/>
        </w:rPr>
        <w:t>World Alliance</w:t>
      </w:r>
      <w:r w:rsidRPr="0099412F">
        <w:rPr>
          <w:spacing w:val="40"/>
          <w:w w:val="105"/>
          <w:sz w:val="20"/>
          <w:szCs w:val="20"/>
        </w:rPr>
        <w:t xml:space="preserve"> </w:t>
      </w:r>
      <w:r w:rsidRPr="0099412F">
        <w:rPr>
          <w:w w:val="105"/>
          <w:sz w:val="20"/>
          <w:szCs w:val="20"/>
        </w:rPr>
        <w:t>(TNWA)</w:t>
      </w:r>
      <w:r w:rsidRPr="0099412F">
        <w:rPr>
          <w:spacing w:val="40"/>
          <w:w w:val="105"/>
          <w:sz w:val="20"/>
          <w:szCs w:val="20"/>
        </w:rPr>
        <w:t xml:space="preserve"> </w:t>
      </w:r>
      <w:r w:rsidRPr="0099412F">
        <w:rPr>
          <w:w w:val="105"/>
          <w:sz w:val="20"/>
          <w:szCs w:val="20"/>
        </w:rPr>
        <w:t>with</w:t>
      </w:r>
      <w:r w:rsidRPr="0099412F">
        <w:rPr>
          <w:spacing w:val="40"/>
          <w:w w:val="105"/>
          <w:sz w:val="20"/>
          <w:szCs w:val="20"/>
        </w:rPr>
        <w:t xml:space="preserve"> </w:t>
      </w:r>
      <w:r w:rsidRPr="0099412F">
        <w:rPr>
          <w:w w:val="105"/>
          <w:sz w:val="20"/>
          <w:szCs w:val="20"/>
        </w:rPr>
        <w:t>MOL</w:t>
      </w:r>
      <w:r w:rsidRPr="0099412F">
        <w:rPr>
          <w:spacing w:val="40"/>
          <w:w w:val="105"/>
          <w:sz w:val="20"/>
          <w:szCs w:val="20"/>
        </w:rPr>
        <w:t xml:space="preserve"> </w:t>
      </w:r>
      <w:r w:rsidRPr="0099412F">
        <w:rPr>
          <w:w w:val="105"/>
          <w:sz w:val="20"/>
          <w:szCs w:val="20"/>
        </w:rPr>
        <w:t>and</w:t>
      </w:r>
      <w:r w:rsidRPr="0099412F">
        <w:rPr>
          <w:spacing w:val="40"/>
          <w:w w:val="105"/>
          <w:sz w:val="20"/>
          <w:szCs w:val="20"/>
        </w:rPr>
        <w:t xml:space="preserve"> </w:t>
      </w:r>
      <w:r w:rsidRPr="0099412F">
        <w:rPr>
          <w:w w:val="105"/>
          <w:sz w:val="20"/>
          <w:szCs w:val="20"/>
        </w:rPr>
        <w:t>Hyundai</w:t>
      </w:r>
      <w:r w:rsidRPr="0099412F">
        <w:rPr>
          <w:spacing w:val="40"/>
          <w:w w:val="105"/>
          <w:sz w:val="20"/>
          <w:szCs w:val="20"/>
        </w:rPr>
        <w:t xml:space="preserve"> </w:t>
      </w:r>
      <w:r w:rsidRPr="0099412F">
        <w:rPr>
          <w:w w:val="105"/>
          <w:sz w:val="20"/>
          <w:szCs w:val="20"/>
        </w:rPr>
        <w:t>Merchant</w:t>
      </w:r>
      <w:r w:rsidRPr="0099412F">
        <w:rPr>
          <w:spacing w:val="40"/>
          <w:w w:val="105"/>
          <w:sz w:val="20"/>
          <w:szCs w:val="20"/>
        </w:rPr>
        <w:t xml:space="preserve"> </w:t>
      </w:r>
      <w:r w:rsidRPr="0099412F">
        <w:rPr>
          <w:w w:val="105"/>
          <w:sz w:val="20"/>
          <w:szCs w:val="20"/>
        </w:rPr>
        <w:t>Marine</w:t>
      </w:r>
      <w:r w:rsidRPr="0099412F">
        <w:rPr>
          <w:spacing w:val="40"/>
          <w:w w:val="105"/>
          <w:sz w:val="20"/>
          <w:szCs w:val="20"/>
        </w:rPr>
        <w:t xml:space="preserve"> </w:t>
      </w:r>
      <w:r w:rsidRPr="0099412F">
        <w:rPr>
          <w:w w:val="105"/>
          <w:sz w:val="20"/>
          <w:szCs w:val="20"/>
        </w:rPr>
        <w:t>in</w:t>
      </w:r>
      <w:r w:rsidRPr="0099412F">
        <w:rPr>
          <w:spacing w:val="40"/>
          <w:w w:val="105"/>
          <w:sz w:val="20"/>
          <w:szCs w:val="20"/>
        </w:rPr>
        <w:t xml:space="preserve"> </w:t>
      </w:r>
      <w:r w:rsidRPr="0099412F">
        <w:rPr>
          <w:w w:val="105"/>
          <w:sz w:val="20"/>
          <w:szCs w:val="20"/>
        </w:rPr>
        <w:t>1998.</w:t>
      </w:r>
      <w:r w:rsidRPr="0099412F">
        <w:rPr>
          <w:spacing w:val="40"/>
          <w:w w:val="105"/>
          <w:sz w:val="20"/>
          <w:szCs w:val="20"/>
        </w:rPr>
        <w:t xml:space="preserve"> </w:t>
      </w:r>
      <w:r w:rsidRPr="0099412F">
        <w:rPr>
          <w:w w:val="105"/>
          <w:sz w:val="20"/>
          <w:szCs w:val="20"/>
        </w:rPr>
        <w:t>Thus,</w:t>
      </w:r>
      <w:r w:rsidRPr="0099412F">
        <w:rPr>
          <w:spacing w:val="40"/>
          <w:w w:val="105"/>
          <w:sz w:val="20"/>
          <w:szCs w:val="20"/>
        </w:rPr>
        <w:t xml:space="preserve"> </w:t>
      </w:r>
      <w:r w:rsidRPr="0099412F">
        <w:rPr>
          <w:w w:val="105"/>
          <w:sz w:val="20"/>
          <w:szCs w:val="20"/>
        </w:rPr>
        <w:t>ﬁrms</w:t>
      </w:r>
      <w:r w:rsidRPr="0099412F">
        <w:rPr>
          <w:spacing w:val="40"/>
          <w:w w:val="105"/>
          <w:sz w:val="20"/>
          <w:szCs w:val="20"/>
        </w:rPr>
        <w:t xml:space="preserve"> </w:t>
      </w:r>
      <w:r w:rsidRPr="0099412F">
        <w:rPr>
          <w:w w:val="105"/>
          <w:sz w:val="20"/>
          <w:szCs w:val="20"/>
        </w:rPr>
        <w:t>that</w:t>
      </w:r>
      <w:r w:rsidRPr="0099412F">
        <w:rPr>
          <w:spacing w:val="40"/>
          <w:w w:val="105"/>
          <w:sz w:val="20"/>
          <w:szCs w:val="20"/>
        </w:rPr>
        <w:t xml:space="preserve"> </w:t>
      </w:r>
      <w:r w:rsidRPr="0099412F">
        <w:rPr>
          <w:w w:val="105"/>
          <w:sz w:val="20"/>
          <w:szCs w:val="20"/>
        </w:rPr>
        <w:t>chose</w:t>
      </w:r>
      <w:r w:rsidRPr="0099412F">
        <w:rPr>
          <w:spacing w:val="40"/>
          <w:w w:val="105"/>
          <w:sz w:val="20"/>
          <w:szCs w:val="20"/>
        </w:rPr>
        <w:t xml:space="preserve"> </w:t>
      </w:r>
      <w:r w:rsidRPr="0099412F">
        <w:rPr>
          <w:w w:val="105"/>
          <w:sz w:val="20"/>
          <w:szCs w:val="20"/>
        </w:rPr>
        <w:t>not</w:t>
      </w:r>
      <w:r w:rsidRPr="0099412F">
        <w:rPr>
          <w:spacing w:val="40"/>
          <w:w w:val="105"/>
          <w:sz w:val="20"/>
          <w:szCs w:val="20"/>
        </w:rPr>
        <w:t xml:space="preserve"> </w:t>
      </w:r>
      <w:r w:rsidRPr="0099412F">
        <w:rPr>
          <w:w w:val="105"/>
          <w:sz w:val="20"/>
          <w:szCs w:val="20"/>
        </w:rPr>
        <w:t>to</w:t>
      </w:r>
      <w:r w:rsidRPr="0099412F">
        <w:rPr>
          <w:spacing w:val="40"/>
          <w:w w:val="105"/>
          <w:sz w:val="20"/>
          <w:szCs w:val="20"/>
        </w:rPr>
        <w:t xml:space="preserve"> </w:t>
      </w:r>
      <w:r w:rsidRPr="0099412F">
        <w:rPr>
          <w:w w:val="105"/>
          <w:sz w:val="20"/>
          <w:szCs w:val="20"/>
        </w:rPr>
        <w:t>join alliances sought to expand through mergers, for example, CMA’s acquisition of CGM in 1999 and Maersk’s acquisition of Sea-Land and others.</w:t>
      </w:r>
    </w:p>
    <w:p w14:paraId="29600D49" w14:textId="77777777" w:rsidR="00DF116D" w:rsidRPr="0099412F" w:rsidRDefault="00DF116D" w:rsidP="00DF116D">
      <w:pPr>
        <w:pStyle w:val="a3"/>
        <w:spacing w:before="13" w:line="424" w:lineRule="auto"/>
        <w:ind w:left="100" w:right="181" w:firstLine="290"/>
        <w:jc w:val="both"/>
        <w:rPr>
          <w:sz w:val="20"/>
          <w:szCs w:val="20"/>
        </w:rPr>
      </w:pPr>
      <w:r w:rsidRPr="0099412F">
        <w:rPr>
          <w:w w:val="110"/>
          <w:sz w:val="20"/>
          <w:szCs w:val="20"/>
        </w:rPr>
        <w:t>In</w:t>
      </w:r>
      <w:r w:rsidRPr="0099412F">
        <w:rPr>
          <w:spacing w:val="-4"/>
          <w:w w:val="110"/>
          <w:sz w:val="20"/>
          <w:szCs w:val="20"/>
        </w:rPr>
        <w:t xml:space="preserve"> </w:t>
      </w:r>
      <w:r w:rsidRPr="0099412F">
        <w:rPr>
          <w:w w:val="110"/>
          <w:sz w:val="20"/>
          <w:szCs w:val="20"/>
        </w:rPr>
        <w:t>the</w:t>
      </w:r>
      <w:r w:rsidRPr="0099412F">
        <w:rPr>
          <w:spacing w:val="-4"/>
          <w:w w:val="110"/>
          <w:sz w:val="20"/>
          <w:szCs w:val="20"/>
        </w:rPr>
        <w:t xml:space="preserve"> </w:t>
      </w:r>
      <w:r w:rsidRPr="0099412F">
        <w:rPr>
          <w:w w:val="110"/>
          <w:sz w:val="20"/>
          <w:szCs w:val="20"/>
        </w:rPr>
        <w:t>ﬁrst</w:t>
      </w:r>
      <w:r w:rsidRPr="0099412F">
        <w:rPr>
          <w:spacing w:val="-4"/>
          <w:w w:val="110"/>
          <w:sz w:val="20"/>
          <w:szCs w:val="20"/>
        </w:rPr>
        <w:t xml:space="preserve"> </w:t>
      </w:r>
      <w:r w:rsidRPr="0099412F">
        <w:rPr>
          <w:w w:val="110"/>
          <w:sz w:val="20"/>
          <w:szCs w:val="20"/>
        </w:rPr>
        <w:t>half</w:t>
      </w:r>
      <w:r w:rsidRPr="0099412F">
        <w:rPr>
          <w:spacing w:val="-4"/>
          <w:w w:val="110"/>
          <w:sz w:val="20"/>
          <w:szCs w:val="20"/>
        </w:rPr>
        <w:t xml:space="preserve"> </w:t>
      </w:r>
      <w:r w:rsidRPr="0099412F">
        <w:rPr>
          <w:w w:val="110"/>
          <w:sz w:val="20"/>
          <w:szCs w:val="20"/>
        </w:rPr>
        <w:t>of</w:t>
      </w:r>
      <w:r w:rsidRPr="0099412F">
        <w:rPr>
          <w:spacing w:val="-4"/>
          <w:w w:val="110"/>
          <w:sz w:val="20"/>
          <w:szCs w:val="20"/>
        </w:rPr>
        <w:t xml:space="preserve"> </w:t>
      </w:r>
      <w:r w:rsidRPr="0099412F">
        <w:rPr>
          <w:w w:val="110"/>
          <w:sz w:val="20"/>
          <w:szCs w:val="20"/>
        </w:rPr>
        <w:t>the</w:t>
      </w:r>
      <w:r w:rsidRPr="0099412F">
        <w:rPr>
          <w:spacing w:val="-4"/>
          <w:w w:val="110"/>
          <w:sz w:val="20"/>
          <w:szCs w:val="20"/>
        </w:rPr>
        <w:t xml:space="preserve"> </w:t>
      </w:r>
      <w:r w:rsidRPr="0099412F">
        <w:rPr>
          <w:w w:val="110"/>
          <w:sz w:val="20"/>
          <w:szCs w:val="20"/>
        </w:rPr>
        <w:t>2000s,</w:t>
      </w:r>
      <w:r w:rsidRPr="0099412F">
        <w:rPr>
          <w:spacing w:val="-3"/>
          <w:w w:val="110"/>
          <w:sz w:val="20"/>
          <w:szCs w:val="20"/>
        </w:rPr>
        <w:t xml:space="preserve"> </w:t>
      </w:r>
      <w:r w:rsidRPr="0099412F">
        <w:rPr>
          <w:w w:val="110"/>
          <w:sz w:val="20"/>
          <w:szCs w:val="20"/>
        </w:rPr>
        <w:t>merger</w:t>
      </w:r>
      <w:r w:rsidRPr="0099412F">
        <w:rPr>
          <w:spacing w:val="-4"/>
          <w:w w:val="110"/>
          <w:sz w:val="20"/>
          <w:szCs w:val="20"/>
        </w:rPr>
        <w:t xml:space="preserve"> </w:t>
      </w:r>
      <w:r w:rsidRPr="0099412F">
        <w:rPr>
          <w:w w:val="110"/>
          <w:sz w:val="20"/>
          <w:szCs w:val="20"/>
        </w:rPr>
        <w:t>incentives</w:t>
      </w:r>
      <w:r w:rsidRPr="0099412F">
        <w:rPr>
          <w:spacing w:val="-4"/>
          <w:w w:val="110"/>
          <w:sz w:val="20"/>
          <w:szCs w:val="20"/>
        </w:rPr>
        <w:t xml:space="preserve"> </w:t>
      </w:r>
      <w:r w:rsidRPr="0099412F">
        <w:rPr>
          <w:w w:val="110"/>
          <w:sz w:val="20"/>
          <w:szCs w:val="20"/>
        </w:rPr>
        <w:t>decreased</w:t>
      </w:r>
      <w:r w:rsidRPr="0099412F">
        <w:rPr>
          <w:spacing w:val="-4"/>
          <w:w w:val="110"/>
          <w:sz w:val="20"/>
          <w:szCs w:val="20"/>
        </w:rPr>
        <w:t xml:space="preserve"> </w:t>
      </w:r>
      <w:r w:rsidRPr="0099412F">
        <w:rPr>
          <w:w w:val="110"/>
          <w:sz w:val="20"/>
          <w:szCs w:val="20"/>
        </w:rPr>
        <w:t>because</w:t>
      </w:r>
      <w:r w:rsidRPr="0099412F">
        <w:rPr>
          <w:spacing w:val="-4"/>
          <w:w w:val="110"/>
          <w:sz w:val="20"/>
          <w:szCs w:val="20"/>
        </w:rPr>
        <w:t xml:space="preserve"> </w:t>
      </w:r>
      <w:r w:rsidRPr="0099412F">
        <w:rPr>
          <w:w w:val="110"/>
          <w:sz w:val="20"/>
          <w:szCs w:val="20"/>
        </w:rPr>
        <w:t>many</w:t>
      </w:r>
      <w:r w:rsidRPr="0099412F">
        <w:rPr>
          <w:spacing w:val="-4"/>
          <w:w w:val="110"/>
          <w:sz w:val="20"/>
          <w:szCs w:val="20"/>
        </w:rPr>
        <w:t xml:space="preserve"> </w:t>
      </w:r>
      <w:r w:rsidRPr="0099412F">
        <w:rPr>
          <w:w w:val="110"/>
          <w:sz w:val="20"/>
          <w:szCs w:val="20"/>
        </w:rPr>
        <w:t>ﬁrms</w:t>
      </w:r>
      <w:r w:rsidRPr="0099412F">
        <w:rPr>
          <w:spacing w:val="-4"/>
          <w:w w:val="110"/>
          <w:sz w:val="20"/>
          <w:szCs w:val="20"/>
        </w:rPr>
        <w:t xml:space="preserve"> </w:t>
      </w:r>
      <w:r w:rsidRPr="0099412F">
        <w:rPr>
          <w:w w:val="110"/>
          <w:sz w:val="20"/>
          <w:szCs w:val="20"/>
        </w:rPr>
        <w:t>achieved</w:t>
      </w:r>
      <w:r w:rsidRPr="0099412F">
        <w:rPr>
          <w:spacing w:val="-4"/>
          <w:w w:val="110"/>
          <w:sz w:val="20"/>
          <w:szCs w:val="20"/>
        </w:rPr>
        <w:t xml:space="preserve"> </w:t>
      </w:r>
      <w:r w:rsidRPr="0099412F">
        <w:rPr>
          <w:w w:val="110"/>
          <w:sz w:val="20"/>
          <w:szCs w:val="20"/>
        </w:rPr>
        <w:t>substantial</w:t>
      </w:r>
      <w:r w:rsidRPr="0099412F">
        <w:rPr>
          <w:spacing w:val="-4"/>
          <w:w w:val="110"/>
          <w:sz w:val="20"/>
          <w:szCs w:val="20"/>
        </w:rPr>
        <w:t xml:space="preserve"> </w:t>
      </w:r>
      <w:r w:rsidRPr="0099412F">
        <w:rPr>
          <w:w w:val="110"/>
          <w:sz w:val="20"/>
          <w:szCs w:val="20"/>
        </w:rPr>
        <w:t>proﬁts in the transpaciﬁc and Asia-Europe markets without resorting to mergers.</w:t>
      </w:r>
      <w:r w:rsidRPr="0099412F">
        <w:rPr>
          <w:spacing w:val="40"/>
          <w:w w:val="110"/>
          <w:sz w:val="20"/>
          <w:szCs w:val="20"/>
        </w:rPr>
        <w:t xml:space="preserve"> </w:t>
      </w:r>
      <w:r w:rsidRPr="0099412F">
        <w:rPr>
          <w:w w:val="110"/>
          <w:sz w:val="20"/>
          <w:szCs w:val="20"/>
        </w:rPr>
        <w:t>This was attributed to factors</w:t>
      </w:r>
      <w:r w:rsidRPr="0099412F">
        <w:rPr>
          <w:spacing w:val="80"/>
          <w:w w:val="110"/>
          <w:sz w:val="20"/>
          <w:szCs w:val="20"/>
        </w:rPr>
        <w:t xml:space="preserve"> </w:t>
      </w:r>
      <w:r w:rsidRPr="0099412F">
        <w:rPr>
          <w:w w:val="110"/>
          <w:sz w:val="20"/>
          <w:szCs w:val="20"/>
        </w:rPr>
        <w:t xml:space="preserve">such as increased exports of electrical appliances, furniture, </w:t>
      </w:r>
      <w:ins w:id="564" w:author="Author">
        <w:r w:rsidRPr="0099412F">
          <w:rPr>
            <w:w w:val="110"/>
            <w:sz w:val="20"/>
            <w:szCs w:val="20"/>
          </w:rPr>
          <w:t xml:space="preserve">and </w:t>
        </w:r>
      </w:ins>
      <w:r w:rsidRPr="0099412F">
        <w:rPr>
          <w:w w:val="110"/>
          <w:sz w:val="20"/>
          <w:szCs w:val="20"/>
        </w:rPr>
        <w:t>household goods</w:t>
      </w:r>
      <w:del w:id="565" w:author="Author">
        <w:r w:rsidRPr="0099412F">
          <w:rPr>
            <w:w w:val="110"/>
            <w:sz w:val="20"/>
            <w:szCs w:val="20"/>
          </w:rPr>
          <w:delText>, and more,</w:delText>
        </w:r>
      </w:del>
      <w:r w:rsidRPr="0099412F">
        <w:rPr>
          <w:w w:val="110"/>
          <w:sz w:val="20"/>
          <w:szCs w:val="20"/>
        </w:rPr>
        <w:t xml:space="preserve"> driven by China’s rapid economic growth, a stable housing market in the U.S., and strong economic growth in Europe. In the ﬁrst</w:t>
      </w:r>
      <w:r w:rsidRPr="0099412F">
        <w:rPr>
          <w:spacing w:val="-10"/>
          <w:w w:val="110"/>
          <w:sz w:val="20"/>
          <w:szCs w:val="20"/>
        </w:rPr>
        <w:t xml:space="preserve"> </w:t>
      </w:r>
      <w:r w:rsidRPr="0099412F">
        <w:rPr>
          <w:w w:val="110"/>
          <w:sz w:val="20"/>
          <w:szCs w:val="20"/>
        </w:rPr>
        <w:t>half</w:t>
      </w:r>
      <w:r w:rsidRPr="0099412F">
        <w:rPr>
          <w:spacing w:val="-10"/>
          <w:w w:val="110"/>
          <w:sz w:val="20"/>
          <w:szCs w:val="20"/>
        </w:rPr>
        <w:t xml:space="preserve"> </w:t>
      </w:r>
      <w:r w:rsidRPr="0099412F">
        <w:rPr>
          <w:w w:val="110"/>
          <w:sz w:val="20"/>
          <w:szCs w:val="20"/>
        </w:rPr>
        <w:t>of</w:t>
      </w:r>
      <w:r w:rsidRPr="0099412F">
        <w:rPr>
          <w:spacing w:val="-10"/>
          <w:w w:val="110"/>
          <w:sz w:val="20"/>
          <w:szCs w:val="20"/>
        </w:rPr>
        <w:t xml:space="preserve"> </w:t>
      </w:r>
      <w:r w:rsidRPr="0099412F">
        <w:rPr>
          <w:w w:val="110"/>
          <w:sz w:val="20"/>
          <w:szCs w:val="20"/>
        </w:rPr>
        <w:t>the</w:t>
      </w:r>
      <w:r w:rsidRPr="0099412F">
        <w:rPr>
          <w:spacing w:val="-10"/>
          <w:w w:val="110"/>
          <w:sz w:val="20"/>
          <w:szCs w:val="20"/>
        </w:rPr>
        <w:t xml:space="preserve"> </w:t>
      </w:r>
      <w:r w:rsidRPr="0099412F">
        <w:rPr>
          <w:w w:val="110"/>
          <w:sz w:val="20"/>
          <w:szCs w:val="20"/>
        </w:rPr>
        <w:t>2000s,</w:t>
      </w:r>
      <w:r w:rsidRPr="0099412F">
        <w:rPr>
          <w:spacing w:val="-7"/>
          <w:w w:val="110"/>
          <w:sz w:val="20"/>
          <w:szCs w:val="20"/>
        </w:rPr>
        <w:t xml:space="preserve"> </w:t>
      </w:r>
      <w:r w:rsidRPr="0099412F">
        <w:rPr>
          <w:w w:val="110"/>
          <w:sz w:val="20"/>
          <w:szCs w:val="20"/>
        </w:rPr>
        <w:t>cargo</w:t>
      </w:r>
      <w:r w:rsidRPr="0099412F">
        <w:rPr>
          <w:spacing w:val="-10"/>
          <w:w w:val="110"/>
          <w:sz w:val="20"/>
          <w:szCs w:val="20"/>
        </w:rPr>
        <w:t xml:space="preserve"> </w:t>
      </w:r>
      <w:r w:rsidRPr="0099412F">
        <w:rPr>
          <w:w w:val="110"/>
          <w:sz w:val="20"/>
          <w:szCs w:val="20"/>
        </w:rPr>
        <w:t>movements,</w:t>
      </w:r>
      <w:r w:rsidRPr="0099412F">
        <w:rPr>
          <w:spacing w:val="-7"/>
          <w:w w:val="110"/>
          <w:sz w:val="20"/>
          <w:szCs w:val="20"/>
        </w:rPr>
        <w:t xml:space="preserve"> </w:t>
      </w:r>
      <w:r w:rsidRPr="0099412F">
        <w:rPr>
          <w:w w:val="110"/>
          <w:sz w:val="20"/>
          <w:szCs w:val="20"/>
        </w:rPr>
        <w:t>especially</w:t>
      </w:r>
      <w:r w:rsidRPr="0099412F">
        <w:rPr>
          <w:spacing w:val="-10"/>
          <w:w w:val="110"/>
          <w:sz w:val="20"/>
          <w:szCs w:val="20"/>
        </w:rPr>
        <w:t xml:space="preserve"> </w:t>
      </w:r>
      <w:r w:rsidRPr="0099412F">
        <w:rPr>
          <w:w w:val="110"/>
          <w:sz w:val="20"/>
          <w:szCs w:val="20"/>
        </w:rPr>
        <w:t>on</w:t>
      </w:r>
      <w:r w:rsidRPr="0099412F">
        <w:rPr>
          <w:spacing w:val="-10"/>
          <w:w w:val="110"/>
          <w:sz w:val="20"/>
          <w:szCs w:val="20"/>
        </w:rPr>
        <w:t xml:space="preserve"> </w:t>
      </w:r>
      <w:r w:rsidRPr="0099412F">
        <w:rPr>
          <w:w w:val="110"/>
          <w:sz w:val="20"/>
          <w:szCs w:val="20"/>
        </w:rPr>
        <w:t>routes</w:t>
      </w:r>
      <w:r w:rsidRPr="0099412F">
        <w:rPr>
          <w:spacing w:val="-10"/>
          <w:w w:val="110"/>
          <w:sz w:val="20"/>
          <w:szCs w:val="20"/>
        </w:rPr>
        <w:t xml:space="preserve"> </w:t>
      </w:r>
      <w:r w:rsidRPr="0099412F">
        <w:rPr>
          <w:w w:val="110"/>
          <w:sz w:val="20"/>
          <w:szCs w:val="20"/>
        </w:rPr>
        <w:t>from</w:t>
      </w:r>
      <w:r w:rsidRPr="0099412F">
        <w:rPr>
          <w:spacing w:val="-10"/>
          <w:w w:val="110"/>
          <w:sz w:val="20"/>
          <w:szCs w:val="20"/>
        </w:rPr>
        <w:t xml:space="preserve"> </w:t>
      </w:r>
      <w:r w:rsidRPr="0099412F">
        <w:rPr>
          <w:w w:val="110"/>
          <w:sz w:val="20"/>
          <w:szCs w:val="20"/>
        </w:rPr>
        <w:t>China</w:t>
      </w:r>
      <w:r w:rsidRPr="0099412F">
        <w:rPr>
          <w:spacing w:val="-10"/>
          <w:w w:val="110"/>
          <w:sz w:val="20"/>
          <w:szCs w:val="20"/>
        </w:rPr>
        <w:t xml:space="preserve"> </w:t>
      </w:r>
      <w:r w:rsidRPr="0099412F">
        <w:rPr>
          <w:w w:val="110"/>
          <w:sz w:val="20"/>
          <w:szCs w:val="20"/>
        </w:rPr>
        <w:t>to</w:t>
      </w:r>
      <w:r w:rsidRPr="0099412F">
        <w:rPr>
          <w:spacing w:val="-10"/>
          <w:w w:val="110"/>
          <w:sz w:val="20"/>
          <w:szCs w:val="20"/>
        </w:rPr>
        <w:t xml:space="preserve"> </w:t>
      </w:r>
      <w:r w:rsidRPr="0099412F">
        <w:rPr>
          <w:w w:val="110"/>
          <w:sz w:val="20"/>
          <w:szCs w:val="20"/>
        </w:rPr>
        <w:t>the</w:t>
      </w:r>
      <w:r w:rsidRPr="0099412F">
        <w:rPr>
          <w:spacing w:val="-10"/>
          <w:w w:val="110"/>
          <w:sz w:val="20"/>
          <w:szCs w:val="20"/>
        </w:rPr>
        <w:t xml:space="preserve"> </w:t>
      </w:r>
      <w:r w:rsidRPr="0099412F">
        <w:rPr>
          <w:w w:val="110"/>
          <w:sz w:val="20"/>
          <w:szCs w:val="20"/>
        </w:rPr>
        <w:t>U.S.</w:t>
      </w:r>
      <w:r w:rsidRPr="0099412F">
        <w:rPr>
          <w:spacing w:val="-10"/>
          <w:w w:val="110"/>
          <w:sz w:val="20"/>
          <w:szCs w:val="20"/>
        </w:rPr>
        <w:t xml:space="preserve"> </w:t>
      </w:r>
      <w:r w:rsidRPr="0099412F">
        <w:rPr>
          <w:w w:val="110"/>
          <w:sz w:val="20"/>
          <w:szCs w:val="20"/>
        </w:rPr>
        <w:t>and</w:t>
      </w:r>
      <w:r w:rsidRPr="0099412F">
        <w:rPr>
          <w:spacing w:val="-10"/>
          <w:w w:val="110"/>
          <w:sz w:val="20"/>
          <w:szCs w:val="20"/>
        </w:rPr>
        <w:t xml:space="preserve"> </w:t>
      </w:r>
      <w:r w:rsidRPr="0099412F">
        <w:rPr>
          <w:w w:val="110"/>
          <w:sz w:val="20"/>
          <w:szCs w:val="20"/>
        </w:rPr>
        <w:t>Europe,</w:t>
      </w:r>
      <w:r w:rsidRPr="0099412F">
        <w:rPr>
          <w:spacing w:val="-7"/>
          <w:w w:val="110"/>
          <w:sz w:val="20"/>
          <w:szCs w:val="20"/>
        </w:rPr>
        <w:t xml:space="preserve"> </w:t>
      </w:r>
      <w:r w:rsidRPr="0099412F">
        <w:rPr>
          <w:w w:val="110"/>
          <w:sz w:val="20"/>
          <w:szCs w:val="20"/>
        </w:rPr>
        <w:t>experienced signiﬁcant</w:t>
      </w:r>
      <w:r w:rsidRPr="0099412F">
        <w:rPr>
          <w:spacing w:val="-1"/>
          <w:w w:val="110"/>
          <w:sz w:val="20"/>
          <w:szCs w:val="20"/>
        </w:rPr>
        <w:t xml:space="preserve"> </w:t>
      </w:r>
      <w:r w:rsidRPr="0099412F">
        <w:rPr>
          <w:w w:val="110"/>
          <w:sz w:val="20"/>
          <w:szCs w:val="20"/>
        </w:rPr>
        <w:t>growth. As</w:t>
      </w:r>
      <w:r w:rsidRPr="0099412F">
        <w:rPr>
          <w:spacing w:val="-1"/>
          <w:w w:val="110"/>
          <w:sz w:val="20"/>
          <w:szCs w:val="20"/>
        </w:rPr>
        <w:t xml:space="preserve"> </w:t>
      </w:r>
      <w:r w:rsidRPr="0099412F">
        <w:rPr>
          <w:w w:val="110"/>
          <w:sz w:val="20"/>
          <w:szCs w:val="20"/>
        </w:rPr>
        <w:t>some</w:t>
      </w:r>
      <w:r w:rsidRPr="0099412F">
        <w:rPr>
          <w:spacing w:val="-1"/>
          <w:w w:val="110"/>
          <w:sz w:val="20"/>
          <w:szCs w:val="20"/>
        </w:rPr>
        <w:t xml:space="preserve"> </w:t>
      </w:r>
      <w:r w:rsidRPr="0099412F">
        <w:rPr>
          <w:w w:val="110"/>
          <w:sz w:val="20"/>
          <w:szCs w:val="20"/>
        </w:rPr>
        <w:t>exceptions,</w:t>
      </w:r>
      <w:r w:rsidRPr="0099412F">
        <w:rPr>
          <w:spacing w:val="-1"/>
          <w:w w:val="110"/>
          <w:sz w:val="20"/>
          <w:szCs w:val="20"/>
        </w:rPr>
        <w:t xml:space="preserve"> </w:t>
      </w:r>
      <w:r w:rsidRPr="0099412F">
        <w:rPr>
          <w:w w:val="110"/>
          <w:sz w:val="20"/>
          <w:szCs w:val="20"/>
        </w:rPr>
        <w:t>mergers</w:t>
      </w:r>
      <w:r w:rsidRPr="0099412F">
        <w:rPr>
          <w:spacing w:val="-1"/>
          <w:w w:val="110"/>
          <w:sz w:val="20"/>
          <w:szCs w:val="20"/>
        </w:rPr>
        <w:t xml:space="preserve"> </w:t>
      </w:r>
      <w:r w:rsidRPr="0099412F">
        <w:rPr>
          <w:w w:val="110"/>
          <w:sz w:val="20"/>
          <w:szCs w:val="20"/>
        </w:rPr>
        <w:t>and</w:t>
      </w:r>
      <w:r w:rsidRPr="0099412F">
        <w:rPr>
          <w:spacing w:val="-1"/>
          <w:w w:val="110"/>
          <w:sz w:val="20"/>
          <w:szCs w:val="20"/>
        </w:rPr>
        <w:t xml:space="preserve"> </w:t>
      </w:r>
      <w:r w:rsidRPr="0099412F">
        <w:rPr>
          <w:w w:val="110"/>
          <w:sz w:val="20"/>
          <w:szCs w:val="20"/>
        </w:rPr>
        <w:t>acquisitions</w:t>
      </w:r>
      <w:r w:rsidRPr="0099412F">
        <w:rPr>
          <w:spacing w:val="-1"/>
          <w:w w:val="110"/>
          <w:sz w:val="20"/>
          <w:szCs w:val="20"/>
        </w:rPr>
        <w:t xml:space="preserve"> </w:t>
      </w:r>
      <w:r w:rsidRPr="0099412F">
        <w:rPr>
          <w:w w:val="110"/>
          <w:sz w:val="20"/>
          <w:szCs w:val="20"/>
        </w:rPr>
        <w:t>were</w:t>
      </w:r>
      <w:r w:rsidRPr="0099412F">
        <w:rPr>
          <w:spacing w:val="-1"/>
          <w:w w:val="110"/>
          <w:sz w:val="20"/>
          <w:szCs w:val="20"/>
        </w:rPr>
        <w:t xml:space="preserve"> </w:t>
      </w:r>
      <w:r w:rsidRPr="0099412F">
        <w:rPr>
          <w:w w:val="110"/>
          <w:sz w:val="20"/>
          <w:szCs w:val="20"/>
        </w:rPr>
        <w:t>mainly</w:t>
      </w:r>
      <w:r w:rsidRPr="0099412F">
        <w:rPr>
          <w:spacing w:val="-1"/>
          <w:w w:val="110"/>
          <w:sz w:val="20"/>
          <w:szCs w:val="20"/>
        </w:rPr>
        <w:t xml:space="preserve"> </w:t>
      </w:r>
      <w:r w:rsidRPr="0099412F">
        <w:rPr>
          <w:w w:val="110"/>
          <w:sz w:val="20"/>
          <w:szCs w:val="20"/>
        </w:rPr>
        <w:t>European</w:t>
      </w:r>
      <w:r w:rsidRPr="0099412F">
        <w:rPr>
          <w:spacing w:val="-1"/>
          <w:w w:val="110"/>
          <w:sz w:val="20"/>
          <w:szCs w:val="20"/>
        </w:rPr>
        <w:t xml:space="preserve"> </w:t>
      </w:r>
      <w:r w:rsidRPr="0099412F">
        <w:rPr>
          <w:w w:val="110"/>
          <w:sz w:val="20"/>
          <w:szCs w:val="20"/>
        </w:rPr>
        <w:t>companies</w:t>
      </w:r>
      <w:r w:rsidRPr="0099412F">
        <w:rPr>
          <w:spacing w:val="-1"/>
          <w:w w:val="110"/>
          <w:sz w:val="20"/>
          <w:szCs w:val="20"/>
        </w:rPr>
        <w:t xml:space="preserve"> </w:t>
      </w:r>
      <w:r w:rsidRPr="0099412F">
        <w:rPr>
          <w:w w:val="110"/>
          <w:sz w:val="20"/>
          <w:szCs w:val="20"/>
        </w:rPr>
        <w:t>seeking to</w:t>
      </w:r>
      <w:r w:rsidRPr="0099412F">
        <w:rPr>
          <w:spacing w:val="-11"/>
          <w:w w:val="110"/>
          <w:sz w:val="20"/>
          <w:szCs w:val="20"/>
        </w:rPr>
        <w:t xml:space="preserve"> </w:t>
      </w:r>
      <w:r w:rsidRPr="0099412F">
        <w:rPr>
          <w:w w:val="110"/>
          <w:sz w:val="20"/>
          <w:szCs w:val="20"/>
        </w:rPr>
        <w:t>increase</w:t>
      </w:r>
      <w:r w:rsidRPr="0099412F">
        <w:rPr>
          <w:spacing w:val="-11"/>
          <w:w w:val="110"/>
          <w:sz w:val="20"/>
          <w:szCs w:val="20"/>
        </w:rPr>
        <w:t xml:space="preserve"> </w:t>
      </w:r>
      <w:r w:rsidRPr="0099412F">
        <w:rPr>
          <w:w w:val="110"/>
          <w:sz w:val="20"/>
          <w:szCs w:val="20"/>
        </w:rPr>
        <w:t>their</w:t>
      </w:r>
      <w:r w:rsidRPr="0099412F">
        <w:rPr>
          <w:spacing w:val="-11"/>
          <w:w w:val="110"/>
          <w:sz w:val="20"/>
          <w:szCs w:val="20"/>
        </w:rPr>
        <w:t xml:space="preserve"> </w:t>
      </w:r>
      <w:r w:rsidRPr="0099412F">
        <w:rPr>
          <w:w w:val="110"/>
          <w:sz w:val="20"/>
          <w:szCs w:val="20"/>
        </w:rPr>
        <w:t>scale,</w:t>
      </w:r>
      <w:r w:rsidRPr="0099412F">
        <w:rPr>
          <w:spacing w:val="-9"/>
          <w:w w:val="110"/>
          <w:sz w:val="20"/>
          <w:szCs w:val="20"/>
        </w:rPr>
        <w:t xml:space="preserve"> </w:t>
      </w:r>
      <w:r w:rsidRPr="0099412F">
        <w:rPr>
          <w:w w:val="110"/>
          <w:sz w:val="20"/>
          <w:szCs w:val="20"/>
        </w:rPr>
        <w:t>including</w:t>
      </w:r>
      <w:r w:rsidRPr="0099412F">
        <w:rPr>
          <w:spacing w:val="-11"/>
          <w:w w:val="110"/>
          <w:sz w:val="20"/>
          <w:szCs w:val="20"/>
        </w:rPr>
        <w:t xml:space="preserve"> </w:t>
      </w:r>
      <w:r w:rsidRPr="0099412F">
        <w:rPr>
          <w:w w:val="110"/>
          <w:sz w:val="20"/>
          <w:szCs w:val="20"/>
        </w:rPr>
        <w:t>Maersk’s</w:t>
      </w:r>
      <w:r w:rsidRPr="0099412F">
        <w:rPr>
          <w:spacing w:val="-11"/>
          <w:w w:val="110"/>
          <w:sz w:val="20"/>
          <w:szCs w:val="20"/>
        </w:rPr>
        <w:t xml:space="preserve"> </w:t>
      </w:r>
      <w:r w:rsidRPr="0099412F">
        <w:rPr>
          <w:w w:val="110"/>
          <w:sz w:val="20"/>
          <w:szCs w:val="20"/>
        </w:rPr>
        <w:t>acquisition</w:t>
      </w:r>
      <w:r w:rsidRPr="0099412F">
        <w:rPr>
          <w:spacing w:val="-11"/>
          <w:w w:val="110"/>
          <w:sz w:val="20"/>
          <w:szCs w:val="20"/>
        </w:rPr>
        <w:t xml:space="preserve"> </w:t>
      </w:r>
      <w:r w:rsidRPr="0099412F">
        <w:rPr>
          <w:w w:val="110"/>
          <w:sz w:val="20"/>
          <w:szCs w:val="20"/>
        </w:rPr>
        <w:t>of</w:t>
      </w:r>
      <w:r w:rsidRPr="0099412F">
        <w:rPr>
          <w:spacing w:val="-11"/>
          <w:w w:val="110"/>
          <w:sz w:val="20"/>
          <w:szCs w:val="20"/>
        </w:rPr>
        <w:t xml:space="preserve"> </w:t>
      </w:r>
      <w:r w:rsidRPr="0099412F">
        <w:rPr>
          <w:w w:val="110"/>
          <w:sz w:val="20"/>
          <w:szCs w:val="20"/>
        </w:rPr>
        <w:t>P&amp;O</w:t>
      </w:r>
      <w:r w:rsidRPr="0099412F">
        <w:rPr>
          <w:spacing w:val="-11"/>
          <w:w w:val="110"/>
          <w:sz w:val="20"/>
          <w:szCs w:val="20"/>
        </w:rPr>
        <w:t xml:space="preserve"> </w:t>
      </w:r>
      <w:r w:rsidRPr="0099412F">
        <w:rPr>
          <w:w w:val="110"/>
          <w:sz w:val="20"/>
          <w:szCs w:val="20"/>
        </w:rPr>
        <w:t>Nedlloyd</w:t>
      </w:r>
      <w:ins w:id="566" w:author="Author">
        <w:r w:rsidRPr="0099412F">
          <w:rPr>
            <w:spacing w:val="-11"/>
            <w:w w:val="110"/>
            <w:sz w:val="20"/>
            <w:szCs w:val="20"/>
          </w:rPr>
          <w:t>,</w:t>
        </w:r>
      </w:ins>
      <w:del w:id="567" w:author="Author">
        <w:r w:rsidRPr="0099412F">
          <w:rPr>
            <w:spacing w:val="-11"/>
            <w:w w:val="110"/>
            <w:sz w:val="20"/>
            <w:szCs w:val="20"/>
          </w:rPr>
          <w:delText xml:space="preserve"> </w:delText>
        </w:r>
        <w:r w:rsidRPr="0099412F">
          <w:rPr>
            <w:w w:val="110"/>
            <w:sz w:val="20"/>
            <w:szCs w:val="20"/>
          </w:rPr>
          <w:delText>and</w:delText>
        </w:r>
      </w:del>
      <w:r w:rsidRPr="0099412F">
        <w:rPr>
          <w:spacing w:val="-11"/>
          <w:w w:val="110"/>
          <w:sz w:val="20"/>
          <w:szCs w:val="20"/>
        </w:rPr>
        <w:t xml:space="preserve"> </w:t>
      </w:r>
      <w:r w:rsidRPr="0099412F">
        <w:rPr>
          <w:w w:val="110"/>
          <w:sz w:val="20"/>
          <w:szCs w:val="20"/>
        </w:rPr>
        <w:t>Hapag-Lloyd’s</w:t>
      </w:r>
      <w:r w:rsidRPr="0099412F">
        <w:rPr>
          <w:spacing w:val="-11"/>
          <w:w w:val="110"/>
          <w:sz w:val="20"/>
          <w:szCs w:val="20"/>
        </w:rPr>
        <w:t xml:space="preserve"> </w:t>
      </w:r>
      <w:r w:rsidRPr="0099412F">
        <w:rPr>
          <w:w w:val="110"/>
          <w:sz w:val="20"/>
          <w:szCs w:val="20"/>
        </w:rPr>
        <w:t>acquisition</w:t>
      </w:r>
      <w:r w:rsidRPr="0099412F">
        <w:rPr>
          <w:spacing w:val="-11"/>
          <w:w w:val="110"/>
          <w:sz w:val="20"/>
          <w:szCs w:val="20"/>
        </w:rPr>
        <w:t xml:space="preserve"> </w:t>
      </w:r>
      <w:r w:rsidRPr="0099412F">
        <w:rPr>
          <w:w w:val="110"/>
          <w:sz w:val="20"/>
          <w:szCs w:val="20"/>
        </w:rPr>
        <w:t>of</w:t>
      </w:r>
      <w:r w:rsidRPr="0099412F">
        <w:rPr>
          <w:spacing w:val="-11"/>
          <w:w w:val="110"/>
          <w:sz w:val="20"/>
          <w:szCs w:val="20"/>
        </w:rPr>
        <w:t xml:space="preserve"> </w:t>
      </w:r>
      <w:r w:rsidRPr="0099412F">
        <w:rPr>
          <w:w w:val="110"/>
          <w:sz w:val="20"/>
          <w:szCs w:val="20"/>
        </w:rPr>
        <w:t>CP Ships in 2005, and CMA-CGM’s acquisition of Delmas in 2006.</w:t>
      </w:r>
    </w:p>
    <w:p w14:paraId="64EA6AA1" w14:textId="77777777" w:rsidR="00DF116D" w:rsidRPr="00E82A9D" w:rsidRDefault="00DF116D" w:rsidP="00DF116D">
      <w:pPr>
        <w:pStyle w:val="a3"/>
        <w:spacing w:before="10"/>
        <w:rPr>
          <w:sz w:val="23"/>
        </w:rPr>
      </w:pPr>
    </w:p>
    <w:p w14:paraId="01320C6C" w14:textId="5416075C" w:rsidR="00E82A9D" w:rsidRPr="0099412F" w:rsidRDefault="00DF116D" w:rsidP="00E82A9D">
      <w:pPr>
        <w:pStyle w:val="a3"/>
        <w:spacing w:before="68" w:line="424" w:lineRule="auto"/>
        <w:ind w:left="100" w:right="181"/>
        <w:jc w:val="both"/>
        <w:rPr>
          <w:sz w:val="20"/>
          <w:szCs w:val="20"/>
        </w:rPr>
      </w:pPr>
      <w:r w:rsidRPr="0099412F">
        <w:rPr>
          <w:b/>
          <w:w w:val="110"/>
          <w:sz w:val="20"/>
          <w:szCs w:val="20"/>
        </w:rPr>
        <w:t>2009–2022</w:t>
      </w:r>
      <w:r w:rsidRPr="0099412F">
        <w:rPr>
          <w:b/>
          <w:spacing w:val="80"/>
          <w:w w:val="110"/>
          <w:sz w:val="20"/>
          <w:szCs w:val="20"/>
        </w:rPr>
        <w:t xml:space="preserve"> </w:t>
      </w:r>
      <w:r w:rsidRPr="0099412F">
        <w:rPr>
          <w:w w:val="110"/>
          <w:sz w:val="20"/>
          <w:szCs w:val="20"/>
        </w:rPr>
        <w:t xml:space="preserve">Table 3 summarizes all mergers based on </w:t>
      </w:r>
      <w:ins w:id="568" w:author="Author">
        <w:r w:rsidRPr="0099412F">
          <w:rPr>
            <w:w w:val="110"/>
            <w:sz w:val="20"/>
            <w:szCs w:val="20"/>
          </w:rPr>
          <w:t xml:space="preserve">the </w:t>
        </w:r>
      </w:ins>
      <w:r w:rsidRPr="0099412F">
        <w:rPr>
          <w:w w:val="110"/>
          <w:sz w:val="20"/>
          <w:szCs w:val="20"/>
        </w:rPr>
        <w:t>IHS between 2006 and 2022.</w:t>
      </w:r>
      <w:r w:rsidRPr="0099412F">
        <w:rPr>
          <w:spacing w:val="40"/>
          <w:w w:val="110"/>
          <w:sz w:val="20"/>
          <w:szCs w:val="20"/>
        </w:rPr>
        <w:t xml:space="preserve"> </w:t>
      </w:r>
      <w:r w:rsidRPr="0099412F">
        <w:rPr>
          <w:w w:val="110"/>
          <w:sz w:val="20"/>
          <w:szCs w:val="20"/>
        </w:rPr>
        <w:t xml:space="preserve">We </w:t>
      </w:r>
      <w:ins w:id="569" w:author="Author">
        <w:r w:rsidRPr="0099412F">
          <w:rPr>
            <w:w w:val="110"/>
            <w:sz w:val="20"/>
            <w:szCs w:val="20"/>
          </w:rPr>
          <w:t>fi</w:t>
        </w:r>
      </w:ins>
      <w:del w:id="570" w:author="Author">
        <w:r w:rsidRPr="0099412F">
          <w:rPr>
            <w:w w:val="110"/>
            <w:sz w:val="20"/>
            <w:szCs w:val="20"/>
          </w:rPr>
          <w:delText>ﬁ</w:delText>
        </w:r>
      </w:del>
      <w:r w:rsidRPr="0099412F">
        <w:rPr>
          <w:w w:val="110"/>
          <w:sz w:val="20"/>
          <w:szCs w:val="20"/>
        </w:rPr>
        <w:t xml:space="preserve">nd inconsistent merger cases between </w:t>
      </w:r>
      <w:del w:id="571" w:author="Author">
        <w:r w:rsidRPr="0099412F">
          <w:rPr>
            <w:w w:val="110"/>
            <w:sz w:val="20"/>
            <w:szCs w:val="20"/>
          </w:rPr>
          <w:delText xml:space="preserve">the </w:delText>
        </w:r>
      </w:del>
      <w:r w:rsidRPr="0099412F">
        <w:rPr>
          <w:w w:val="110"/>
          <w:sz w:val="20"/>
          <w:szCs w:val="20"/>
        </w:rPr>
        <w:t>HB data and institutional background</w:t>
      </w:r>
      <w:ins w:id="572" w:author="Author">
        <w:r w:rsidRPr="0099412F">
          <w:rPr>
            <w:w w:val="110"/>
            <w:sz w:val="20"/>
            <w:szCs w:val="20"/>
          </w:rPr>
          <w:t>; therefore,</w:t>
        </w:r>
      </w:ins>
      <w:del w:id="573" w:author="Author">
        <w:r w:rsidRPr="0099412F">
          <w:rPr>
            <w:w w:val="110"/>
            <w:sz w:val="20"/>
            <w:szCs w:val="20"/>
          </w:rPr>
          <w:delText xml:space="preserve"> so</w:delText>
        </w:r>
      </w:del>
      <w:r w:rsidRPr="0099412F">
        <w:rPr>
          <w:w w:val="110"/>
          <w:sz w:val="20"/>
          <w:szCs w:val="20"/>
        </w:rPr>
        <w:t xml:space="preserve"> we split the merger cases into two categories. </w:t>
      </w:r>
      <w:ins w:id="574" w:author="Author">
        <w:r w:rsidRPr="0099412F">
          <w:rPr>
            <w:w w:val="110"/>
            <w:sz w:val="20"/>
            <w:szCs w:val="20"/>
          </w:rPr>
          <w:t>P</w:t>
        </w:r>
      </w:ins>
      <w:del w:id="575" w:author="Author">
        <w:r w:rsidRPr="0099412F">
          <w:rPr>
            <w:w w:val="110"/>
            <w:sz w:val="20"/>
            <w:szCs w:val="20"/>
          </w:rPr>
          <w:delText>In p</w:delText>
        </w:r>
      </w:del>
      <w:r w:rsidRPr="0099412F">
        <w:rPr>
          <w:w w:val="110"/>
          <w:sz w:val="20"/>
          <w:szCs w:val="20"/>
        </w:rPr>
        <w:t>anel (a)</w:t>
      </w:r>
      <w:del w:id="576" w:author="Author">
        <w:r w:rsidRPr="0099412F">
          <w:rPr>
            <w:w w:val="110"/>
            <w:sz w:val="20"/>
            <w:szCs w:val="20"/>
          </w:rPr>
          <w:delText>, we</w:delText>
        </w:r>
      </w:del>
      <w:r w:rsidRPr="0099412F">
        <w:rPr>
          <w:w w:val="110"/>
          <w:sz w:val="20"/>
          <w:szCs w:val="20"/>
        </w:rPr>
        <w:t xml:space="preserve"> </w:t>
      </w:r>
      <w:ins w:id="577" w:author="松田　琢磨" w:date="2023-10-15T11:44:00Z">
        <w:r w:rsidRPr="0099412F">
          <w:rPr>
            <w:w w:val="110"/>
            <w:sz w:val="20"/>
            <w:szCs w:val="20"/>
          </w:rPr>
          <w:t>summarize</w:t>
        </w:r>
      </w:ins>
      <w:ins w:id="578" w:author="Author">
        <w:r w:rsidRPr="0099412F">
          <w:rPr>
            <w:w w:val="110"/>
            <w:sz w:val="20"/>
            <w:szCs w:val="20"/>
          </w:rPr>
          <w:t>s</w:t>
        </w:r>
      </w:ins>
      <w:del w:id="579" w:author="松田　琢磨" w:date="2023-10-15T11:44:00Z">
        <w:r w:rsidRPr="0099412F">
          <w:rPr>
            <w:w w:val="110"/>
            <w:sz w:val="20"/>
            <w:szCs w:val="20"/>
          </w:rPr>
          <w:delText>summarize</w:delText>
        </w:r>
      </w:del>
      <w:r w:rsidRPr="0099412F">
        <w:rPr>
          <w:w w:val="110"/>
          <w:sz w:val="20"/>
          <w:szCs w:val="20"/>
        </w:rPr>
        <w:t xml:space="preserve"> the merger cases from the HB data</w:t>
      </w:r>
      <w:ins w:id="580" w:author="Author">
        <w:r w:rsidRPr="0099412F">
          <w:rPr>
            <w:w w:val="110"/>
            <w:sz w:val="20"/>
            <w:szCs w:val="20"/>
          </w:rPr>
          <w:t>,</w:t>
        </w:r>
      </w:ins>
      <w:r w:rsidRPr="0099412F">
        <w:rPr>
          <w:w w:val="110"/>
          <w:sz w:val="20"/>
          <w:szCs w:val="20"/>
        </w:rPr>
        <w:t xml:space="preserve"> consistent with </w:t>
      </w:r>
      <w:del w:id="581" w:author="Author">
        <w:r w:rsidRPr="0099412F">
          <w:rPr>
            <w:w w:val="110"/>
            <w:sz w:val="20"/>
            <w:szCs w:val="20"/>
          </w:rPr>
          <w:delText xml:space="preserve">the </w:delText>
        </w:r>
      </w:del>
      <w:r w:rsidRPr="0099412F">
        <w:rPr>
          <w:w w:val="110"/>
          <w:sz w:val="20"/>
          <w:szCs w:val="20"/>
        </w:rPr>
        <w:t>institutional history.</w:t>
      </w:r>
      <w:r w:rsidRPr="0099412F">
        <w:rPr>
          <w:spacing w:val="32"/>
          <w:w w:val="110"/>
          <w:sz w:val="20"/>
          <w:szCs w:val="20"/>
        </w:rPr>
        <w:t xml:space="preserve"> </w:t>
      </w:r>
      <w:r w:rsidRPr="0099412F">
        <w:rPr>
          <w:w w:val="110"/>
          <w:sz w:val="20"/>
          <w:szCs w:val="20"/>
        </w:rPr>
        <w:t xml:space="preserve">In panel (b), we summarize three merger cases from the HB data </w:t>
      </w:r>
      <w:ins w:id="582" w:author="Author">
        <w:r w:rsidRPr="0099412F">
          <w:rPr>
            <w:w w:val="110"/>
            <w:sz w:val="20"/>
            <w:szCs w:val="20"/>
          </w:rPr>
          <w:t xml:space="preserve">that are </w:t>
        </w:r>
      </w:ins>
      <w:r w:rsidRPr="0099412F">
        <w:rPr>
          <w:w w:val="110"/>
          <w:sz w:val="20"/>
          <w:szCs w:val="20"/>
        </w:rPr>
        <w:t>inconsistent with the institutional history.</w:t>
      </w:r>
      <w:r w:rsidRPr="0099412F">
        <w:rPr>
          <w:spacing w:val="80"/>
          <w:w w:val="110"/>
          <w:sz w:val="20"/>
          <w:szCs w:val="20"/>
        </w:rPr>
        <w:t xml:space="preserve"> </w:t>
      </w:r>
      <w:r w:rsidRPr="0099412F">
        <w:rPr>
          <w:w w:val="110"/>
          <w:sz w:val="20"/>
          <w:szCs w:val="20"/>
        </w:rPr>
        <w:t>The</w:t>
      </w:r>
      <w:r w:rsidRPr="0099412F">
        <w:rPr>
          <w:spacing w:val="37"/>
          <w:w w:val="110"/>
          <w:sz w:val="20"/>
          <w:szCs w:val="20"/>
        </w:rPr>
        <w:t xml:space="preserve"> </w:t>
      </w:r>
      <w:r w:rsidRPr="0099412F">
        <w:rPr>
          <w:w w:val="110"/>
          <w:sz w:val="20"/>
          <w:szCs w:val="20"/>
        </w:rPr>
        <w:t>inconsistency</w:t>
      </w:r>
      <w:r w:rsidRPr="0099412F">
        <w:rPr>
          <w:spacing w:val="37"/>
          <w:w w:val="110"/>
          <w:sz w:val="20"/>
          <w:szCs w:val="20"/>
        </w:rPr>
        <w:t xml:space="preserve"> </w:t>
      </w:r>
      <w:r w:rsidRPr="0099412F">
        <w:rPr>
          <w:w w:val="110"/>
          <w:sz w:val="20"/>
          <w:szCs w:val="20"/>
        </w:rPr>
        <w:t>comes</w:t>
      </w:r>
      <w:r w:rsidRPr="0099412F">
        <w:rPr>
          <w:spacing w:val="37"/>
          <w:w w:val="110"/>
          <w:sz w:val="20"/>
          <w:szCs w:val="20"/>
        </w:rPr>
        <w:t xml:space="preserve"> </w:t>
      </w:r>
      <w:r w:rsidRPr="0099412F">
        <w:rPr>
          <w:w w:val="110"/>
          <w:sz w:val="20"/>
          <w:szCs w:val="20"/>
        </w:rPr>
        <w:t>from</w:t>
      </w:r>
      <w:r w:rsidRPr="0099412F">
        <w:rPr>
          <w:spacing w:val="37"/>
          <w:w w:val="110"/>
          <w:sz w:val="20"/>
          <w:szCs w:val="20"/>
        </w:rPr>
        <w:t xml:space="preserve"> </w:t>
      </w:r>
      <w:r w:rsidRPr="0099412F">
        <w:rPr>
          <w:w w:val="110"/>
          <w:sz w:val="20"/>
          <w:szCs w:val="20"/>
        </w:rPr>
        <w:t>the</w:t>
      </w:r>
      <w:r w:rsidRPr="0099412F">
        <w:rPr>
          <w:spacing w:val="37"/>
          <w:w w:val="110"/>
          <w:sz w:val="20"/>
          <w:szCs w:val="20"/>
        </w:rPr>
        <w:t xml:space="preserve"> </w:t>
      </w:r>
      <w:r w:rsidRPr="0099412F">
        <w:rPr>
          <w:w w:val="110"/>
          <w:sz w:val="20"/>
          <w:szCs w:val="20"/>
        </w:rPr>
        <w:t>fact</w:t>
      </w:r>
      <w:r w:rsidRPr="0099412F">
        <w:rPr>
          <w:spacing w:val="37"/>
          <w:w w:val="110"/>
          <w:sz w:val="20"/>
          <w:szCs w:val="20"/>
        </w:rPr>
        <w:t xml:space="preserve"> </w:t>
      </w:r>
      <w:r w:rsidRPr="0099412F">
        <w:rPr>
          <w:w w:val="110"/>
          <w:sz w:val="20"/>
          <w:szCs w:val="20"/>
        </w:rPr>
        <w:t>that</w:t>
      </w:r>
      <w:r w:rsidRPr="0099412F">
        <w:rPr>
          <w:spacing w:val="37"/>
          <w:w w:val="110"/>
          <w:sz w:val="20"/>
          <w:szCs w:val="20"/>
        </w:rPr>
        <w:t xml:space="preserve"> </w:t>
      </w:r>
      <w:r w:rsidRPr="0099412F">
        <w:rPr>
          <w:w w:val="110"/>
          <w:sz w:val="20"/>
          <w:szCs w:val="20"/>
        </w:rPr>
        <w:t>merged</w:t>
      </w:r>
      <w:r w:rsidRPr="0099412F">
        <w:rPr>
          <w:spacing w:val="37"/>
          <w:w w:val="110"/>
          <w:sz w:val="20"/>
          <w:szCs w:val="20"/>
        </w:rPr>
        <w:t xml:space="preserve"> </w:t>
      </w:r>
      <w:r w:rsidRPr="0099412F">
        <w:rPr>
          <w:w w:val="110"/>
          <w:sz w:val="20"/>
          <w:szCs w:val="20"/>
        </w:rPr>
        <w:t>ﬁrms</w:t>
      </w:r>
      <w:r w:rsidRPr="0099412F">
        <w:rPr>
          <w:spacing w:val="37"/>
          <w:w w:val="110"/>
          <w:sz w:val="20"/>
          <w:szCs w:val="20"/>
        </w:rPr>
        <w:t xml:space="preserve"> </w:t>
      </w:r>
      <w:r w:rsidRPr="0099412F">
        <w:rPr>
          <w:w w:val="110"/>
          <w:sz w:val="20"/>
          <w:szCs w:val="20"/>
        </w:rPr>
        <w:t>can</w:t>
      </w:r>
      <w:r w:rsidRPr="0099412F">
        <w:rPr>
          <w:spacing w:val="37"/>
          <w:w w:val="110"/>
          <w:sz w:val="20"/>
          <w:szCs w:val="20"/>
        </w:rPr>
        <w:t xml:space="preserve"> </w:t>
      </w:r>
      <w:r w:rsidRPr="0099412F">
        <w:rPr>
          <w:w w:val="110"/>
          <w:sz w:val="20"/>
          <w:szCs w:val="20"/>
        </w:rPr>
        <w:t>keep</w:t>
      </w:r>
      <w:r w:rsidRPr="0099412F">
        <w:rPr>
          <w:spacing w:val="37"/>
          <w:w w:val="110"/>
          <w:sz w:val="20"/>
          <w:szCs w:val="20"/>
        </w:rPr>
        <w:t xml:space="preserve"> </w:t>
      </w:r>
      <w:r w:rsidRPr="0099412F">
        <w:rPr>
          <w:w w:val="110"/>
          <w:sz w:val="20"/>
          <w:szCs w:val="20"/>
        </w:rPr>
        <w:t>the</w:t>
      </w:r>
      <w:r w:rsidRPr="0099412F">
        <w:rPr>
          <w:spacing w:val="37"/>
          <w:w w:val="110"/>
          <w:sz w:val="20"/>
          <w:szCs w:val="20"/>
        </w:rPr>
        <w:t xml:space="preserve"> </w:t>
      </w:r>
      <w:r w:rsidRPr="0099412F">
        <w:rPr>
          <w:w w:val="110"/>
          <w:sz w:val="20"/>
          <w:szCs w:val="20"/>
        </w:rPr>
        <w:t>past</w:t>
      </w:r>
      <w:r w:rsidRPr="0099412F">
        <w:rPr>
          <w:spacing w:val="37"/>
          <w:w w:val="110"/>
          <w:sz w:val="20"/>
          <w:szCs w:val="20"/>
        </w:rPr>
        <w:t xml:space="preserve"> </w:t>
      </w:r>
      <w:proofErr w:type="gramStart"/>
      <w:r w:rsidRPr="0099412F">
        <w:rPr>
          <w:w w:val="110"/>
          <w:sz w:val="20"/>
          <w:szCs w:val="20"/>
        </w:rPr>
        <w:t>operator</w:t>
      </w:r>
      <w:proofErr w:type="gramEnd"/>
      <w:r w:rsidRPr="0099412F">
        <w:rPr>
          <w:spacing w:val="37"/>
          <w:w w:val="110"/>
          <w:sz w:val="20"/>
          <w:szCs w:val="20"/>
        </w:rPr>
        <w:t xml:space="preserve"> </w:t>
      </w:r>
      <w:r w:rsidRPr="0099412F">
        <w:rPr>
          <w:w w:val="110"/>
          <w:sz w:val="20"/>
          <w:szCs w:val="20"/>
        </w:rPr>
        <w:t>name</w:t>
      </w:r>
      <w:r w:rsidRPr="0099412F">
        <w:rPr>
          <w:spacing w:val="37"/>
          <w:w w:val="110"/>
          <w:sz w:val="20"/>
          <w:szCs w:val="20"/>
        </w:rPr>
        <w:t xml:space="preserve"> </w:t>
      </w:r>
      <w:r w:rsidRPr="0099412F">
        <w:rPr>
          <w:w w:val="110"/>
          <w:sz w:val="20"/>
          <w:szCs w:val="20"/>
        </w:rPr>
        <w:t>in the</w:t>
      </w:r>
      <w:r w:rsidRPr="0099412F">
        <w:rPr>
          <w:spacing w:val="37"/>
          <w:w w:val="110"/>
          <w:sz w:val="20"/>
          <w:szCs w:val="20"/>
        </w:rPr>
        <w:t xml:space="preserve"> </w:t>
      </w:r>
      <w:r w:rsidRPr="0099412F">
        <w:rPr>
          <w:w w:val="110"/>
          <w:sz w:val="20"/>
          <w:szCs w:val="20"/>
        </w:rPr>
        <w:t>operation.</w:t>
      </w:r>
      <w:r w:rsidRPr="0099412F">
        <w:rPr>
          <w:spacing w:val="26"/>
          <w:w w:val="110"/>
          <w:sz w:val="20"/>
          <w:szCs w:val="20"/>
        </w:rPr>
        <w:t xml:space="preserve">  </w:t>
      </w:r>
      <w:r w:rsidRPr="0099412F">
        <w:rPr>
          <w:w w:val="110"/>
          <w:sz w:val="20"/>
          <w:szCs w:val="20"/>
        </w:rPr>
        <w:t>We</w:t>
      </w:r>
      <w:r w:rsidRPr="0099412F">
        <w:rPr>
          <w:spacing w:val="38"/>
          <w:w w:val="110"/>
          <w:sz w:val="20"/>
          <w:szCs w:val="20"/>
        </w:rPr>
        <w:t xml:space="preserve"> </w:t>
      </w:r>
      <w:r w:rsidRPr="0099412F">
        <w:rPr>
          <w:w w:val="110"/>
          <w:sz w:val="20"/>
          <w:szCs w:val="20"/>
        </w:rPr>
        <w:t>treat</w:t>
      </w:r>
      <w:r w:rsidRPr="0099412F">
        <w:rPr>
          <w:spacing w:val="37"/>
          <w:w w:val="110"/>
          <w:sz w:val="20"/>
          <w:szCs w:val="20"/>
        </w:rPr>
        <w:t xml:space="preserve"> </w:t>
      </w:r>
      <w:r w:rsidRPr="0099412F">
        <w:rPr>
          <w:w w:val="110"/>
          <w:sz w:val="20"/>
          <w:szCs w:val="20"/>
        </w:rPr>
        <w:t>the</w:t>
      </w:r>
      <w:r w:rsidRPr="0099412F">
        <w:rPr>
          <w:spacing w:val="38"/>
          <w:w w:val="110"/>
          <w:sz w:val="20"/>
          <w:szCs w:val="20"/>
        </w:rPr>
        <w:t xml:space="preserve"> </w:t>
      </w:r>
      <w:r w:rsidRPr="0099412F">
        <w:rPr>
          <w:w w:val="110"/>
          <w:sz w:val="20"/>
          <w:szCs w:val="20"/>
        </w:rPr>
        <w:t>three</w:t>
      </w:r>
      <w:r w:rsidRPr="0099412F">
        <w:rPr>
          <w:spacing w:val="37"/>
          <w:w w:val="110"/>
          <w:sz w:val="20"/>
          <w:szCs w:val="20"/>
        </w:rPr>
        <w:t xml:space="preserve"> </w:t>
      </w:r>
      <w:r w:rsidRPr="0099412F">
        <w:rPr>
          <w:w w:val="110"/>
          <w:sz w:val="20"/>
          <w:szCs w:val="20"/>
        </w:rPr>
        <w:t>merger</w:t>
      </w:r>
      <w:r w:rsidRPr="0099412F">
        <w:rPr>
          <w:spacing w:val="37"/>
          <w:w w:val="110"/>
          <w:sz w:val="20"/>
          <w:szCs w:val="20"/>
        </w:rPr>
        <w:t xml:space="preserve"> </w:t>
      </w:r>
      <w:r w:rsidRPr="0099412F">
        <w:rPr>
          <w:w w:val="110"/>
          <w:sz w:val="20"/>
          <w:szCs w:val="20"/>
        </w:rPr>
        <w:t>cases</w:t>
      </w:r>
      <w:r w:rsidRPr="0099412F">
        <w:rPr>
          <w:spacing w:val="37"/>
          <w:w w:val="110"/>
          <w:sz w:val="20"/>
          <w:szCs w:val="20"/>
        </w:rPr>
        <w:t xml:space="preserve"> </w:t>
      </w:r>
      <w:r w:rsidRPr="0099412F">
        <w:rPr>
          <w:w w:val="110"/>
          <w:sz w:val="20"/>
          <w:szCs w:val="20"/>
        </w:rPr>
        <w:t>as</w:t>
      </w:r>
      <w:r w:rsidRPr="0099412F">
        <w:rPr>
          <w:spacing w:val="37"/>
          <w:w w:val="110"/>
          <w:sz w:val="20"/>
          <w:szCs w:val="20"/>
        </w:rPr>
        <w:t xml:space="preserve"> </w:t>
      </w:r>
      <w:r w:rsidRPr="0099412F">
        <w:rPr>
          <w:w w:val="110"/>
          <w:sz w:val="20"/>
          <w:szCs w:val="20"/>
        </w:rPr>
        <w:t>occurring</w:t>
      </w:r>
      <w:r w:rsidRPr="0099412F">
        <w:rPr>
          <w:spacing w:val="37"/>
          <w:w w:val="110"/>
          <w:sz w:val="20"/>
          <w:szCs w:val="20"/>
        </w:rPr>
        <w:t xml:space="preserve"> </w:t>
      </w:r>
      <w:r w:rsidRPr="0099412F">
        <w:rPr>
          <w:w w:val="110"/>
          <w:sz w:val="20"/>
          <w:szCs w:val="20"/>
        </w:rPr>
        <w:t>in</w:t>
      </w:r>
      <w:r w:rsidRPr="0099412F">
        <w:rPr>
          <w:spacing w:val="37"/>
          <w:w w:val="110"/>
          <w:sz w:val="20"/>
          <w:szCs w:val="20"/>
        </w:rPr>
        <w:t xml:space="preserve"> </w:t>
      </w:r>
      <w:r w:rsidRPr="0099412F">
        <w:rPr>
          <w:w w:val="110"/>
          <w:sz w:val="20"/>
          <w:szCs w:val="20"/>
        </w:rPr>
        <w:t>the</w:t>
      </w:r>
      <w:r w:rsidRPr="0099412F">
        <w:rPr>
          <w:spacing w:val="37"/>
          <w:w w:val="110"/>
          <w:sz w:val="20"/>
          <w:szCs w:val="20"/>
        </w:rPr>
        <w:t xml:space="preserve"> </w:t>
      </w:r>
      <w:r w:rsidRPr="0099412F">
        <w:rPr>
          <w:w w:val="110"/>
          <w:sz w:val="20"/>
          <w:szCs w:val="20"/>
        </w:rPr>
        <w:t>data</w:t>
      </w:r>
      <w:ins w:id="583" w:author="Author">
        <w:r w:rsidRPr="0099412F">
          <w:rPr>
            <w:spacing w:val="37"/>
            <w:w w:val="110"/>
            <w:sz w:val="20"/>
            <w:szCs w:val="20"/>
          </w:rPr>
          <w:t>, based on</w:t>
        </w:r>
      </w:ins>
      <w:del w:id="584" w:author="Author">
        <w:r w:rsidRPr="0099412F">
          <w:rPr>
            <w:spacing w:val="37"/>
            <w:w w:val="110"/>
            <w:sz w:val="20"/>
            <w:szCs w:val="20"/>
          </w:rPr>
          <w:delText xml:space="preserve"> </w:delText>
        </w:r>
        <w:r w:rsidRPr="0099412F">
          <w:rPr>
            <w:w w:val="110"/>
            <w:sz w:val="20"/>
            <w:szCs w:val="20"/>
          </w:rPr>
          <w:delText>according</w:delText>
        </w:r>
        <w:r w:rsidRPr="0099412F">
          <w:rPr>
            <w:spacing w:val="37"/>
            <w:w w:val="110"/>
            <w:sz w:val="20"/>
            <w:szCs w:val="20"/>
          </w:rPr>
          <w:delText xml:space="preserve"> </w:delText>
        </w:r>
        <w:r w:rsidRPr="0099412F">
          <w:rPr>
            <w:w w:val="110"/>
            <w:sz w:val="20"/>
            <w:szCs w:val="20"/>
          </w:rPr>
          <w:delText>to</w:delText>
        </w:r>
        <w:r w:rsidRPr="0099412F">
          <w:rPr>
            <w:spacing w:val="37"/>
            <w:w w:val="110"/>
            <w:sz w:val="20"/>
            <w:szCs w:val="20"/>
          </w:rPr>
          <w:delText xml:space="preserve"> </w:delText>
        </w:r>
        <w:r w:rsidRPr="0099412F">
          <w:rPr>
            <w:w w:val="110"/>
            <w:sz w:val="20"/>
            <w:szCs w:val="20"/>
          </w:rPr>
          <w:delText>the</w:delText>
        </w:r>
      </w:del>
      <w:r w:rsidRPr="0099412F">
        <w:rPr>
          <w:spacing w:val="37"/>
          <w:w w:val="110"/>
          <w:sz w:val="20"/>
          <w:szCs w:val="20"/>
        </w:rPr>
        <w:t xml:space="preserve"> </w:t>
      </w:r>
      <w:r w:rsidRPr="0099412F">
        <w:rPr>
          <w:w w:val="110"/>
          <w:sz w:val="20"/>
          <w:szCs w:val="20"/>
        </w:rPr>
        <w:t>data</w:t>
      </w:r>
      <w:r w:rsidRPr="0099412F">
        <w:rPr>
          <w:spacing w:val="37"/>
          <w:w w:val="110"/>
          <w:sz w:val="20"/>
          <w:szCs w:val="20"/>
        </w:rPr>
        <w:t xml:space="preserve"> </w:t>
      </w:r>
      <w:r w:rsidRPr="0099412F">
        <w:rPr>
          <w:spacing w:val="-2"/>
          <w:w w:val="110"/>
          <w:sz w:val="20"/>
          <w:szCs w:val="20"/>
        </w:rPr>
        <w:t>records.</w:t>
      </w:r>
      <w:r w:rsidR="00E82A9D" w:rsidRPr="0099412F">
        <w:rPr>
          <w:w w:val="110"/>
          <w:sz w:val="20"/>
          <w:szCs w:val="20"/>
        </w:rPr>
        <w:t xml:space="preserve"> </w:t>
      </w:r>
      <w:r w:rsidR="00E82A9D" w:rsidRPr="0099412F">
        <w:rPr>
          <w:w w:val="110"/>
          <w:sz w:val="20"/>
          <w:szCs w:val="20"/>
        </w:rPr>
        <w:t xml:space="preserve">Summarizing the two panels, we ﬁnd six mergers before 2009 and </w:t>
      </w:r>
      <w:commentRangeStart w:id="585"/>
      <w:ins w:id="586" w:author="Author">
        <w:r w:rsidR="00E82A9D" w:rsidRPr="0099412F">
          <w:rPr>
            <w:w w:val="110"/>
            <w:sz w:val="20"/>
            <w:szCs w:val="20"/>
          </w:rPr>
          <w:t>19</w:t>
        </w:r>
      </w:ins>
      <w:commentRangeEnd w:id="585"/>
      <w:ins w:id="587" w:author="松田　琢磨" w:date="2023-10-15T11:44:00Z">
        <w:r w:rsidR="00E82A9D" w:rsidRPr="0099412F">
          <w:rPr>
            <w:rStyle w:val="ac"/>
            <w:sz w:val="20"/>
            <w:szCs w:val="20"/>
          </w:rPr>
          <w:commentReference w:id="585"/>
        </w:r>
      </w:ins>
      <w:del w:id="588" w:author="Author">
        <w:r w:rsidR="00E82A9D" w:rsidRPr="0099412F">
          <w:rPr>
            <w:w w:val="110"/>
            <w:sz w:val="20"/>
            <w:szCs w:val="20"/>
          </w:rPr>
          <w:delText>nineteen</w:delText>
        </w:r>
      </w:del>
      <w:r w:rsidR="00E82A9D" w:rsidRPr="0099412F">
        <w:rPr>
          <w:w w:val="110"/>
          <w:sz w:val="20"/>
          <w:szCs w:val="20"/>
        </w:rPr>
        <w:t xml:space="preserve"> mergers after the enactment of the </w:t>
      </w:r>
      <w:ins w:id="589" w:author="Author">
        <w:r w:rsidR="00E82A9D" w:rsidRPr="0099412F">
          <w:rPr>
            <w:w w:val="110"/>
            <w:sz w:val="20"/>
            <w:szCs w:val="20"/>
          </w:rPr>
          <w:t>1998 OSRA</w:t>
        </w:r>
      </w:ins>
      <w:del w:id="590" w:author="Author">
        <w:r w:rsidR="00E82A9D" w:rsidRPr="0099412F">
          <w:rPr>
            <w:w w:val="110"/>
            <w:sz w:val="20"/>
            <w:szCs w:val="20"/>
          </w:rPr>
          <w:delText>OSRA of 1998</w:delText>
        </w:r>
      </w:del>
      <w:r w:rsidR="00E82A9D" w:rsidRPr="0099412F">
        <w:rPr>
          <w:w w:val="110"/>
          <w:sz w:val="20"/>
          <w:szCs w:val="20"/>
        </w:rPr>
        <w:t>.</w:t>
      </w:r>
    </w:p>
    <w:p w14:paraId="78133232" w14:textId="2D11EDCD" w:rsidR="00E82A9D" w:rsidRPr="0099412F" w:rsidRDefault="00E82A9D" w:rsidP="00E82A9D">
      <w:pPr>
        <w:pStyle w:val="a3"/>
        <w:spacing w:before="13" w:line="424" w:lineRule="auto"/>
        <w:ind w:left="100" w:right="181" w:firstLine="290"/>
        <w:jc w:val="both"/>
        <w:rPr>
          <w:w w:val="110"/>
          <w:sz w:val="20"/>
          <w:szCs w:val="20"/>
        </w:rPr>
      </w:pPr>
      <w:ins w:id="591" w:author="Author">
        <w:r w:rsidRPr="0099412F">
          <w:rPr>
            <w:w w:val="110"/>
            <w:sz w:val="20"/>
            <w:szCs w:val="20"/>
          </w:rPr>
          <w:t>A</w:t>
        </w:r>
      </w:ins>
      <w:del w:id="592" w:author="Author">
        <w:r w:rsidRPr="0099412F">
          <w:rPr>
            <w:w w:val="110"/>
            <w:sz w:val="20"/>
            <w:szCs w:val="20"/>
          </w:rPr>
          <w:delText>The</w:delText>
        </w:r>
      </w:del>
      <w:r w:rsidRPr="0099412F">
        <w:rPr>
          <w:w w:val="110"/>
          <w:sz w:val="20"/>
          <w:szCs w:val="20"/>
        </w:rPr>
        <w:t xml:space="preserve"> remarkable feature of this period </w:t>
      </w:r>
      <w:ins w:id="593" w:author="Author">
        <w:r w:rsidRPr="0099412F">
          <w:rPr>
            <w:w w:val="110"/>
            <w:sz w:val="20"/>
            <w:szCs w:val="20"/>
          </w:rPr>
          <w:t>wa</w:t>
        </w:r>
      </w:ins>
      <w:del w:id="594" w:author="Author">
        <w:r w:rsidRPr="0099412F">
          <w:rPr>
            <w:w w:val="110"/>
            <w:sz w:val="20"/>
            <w:szCs w:val="20"/>
          </w:rPr>
          <w:delText>i</w:delText>
        </w:r>
      </w:del>
      <w:r w:rsidRPr="0099412F">
        <w:rPr>
          <w:w w:val="110"/>
          <w:sz w:val="20"/>
          <w:szCs w:val="20"/>
        </w:rPr>
        <w:t xml:space="preserve">s the oversupply of shipping services. After the U.S. </w:t>
      </w:r>
      <w:r w:rsidRPr="0099412F">
        <w:rPr>
          <w:w w:val="110"/>
          <w:sz w:val="20"/>
          <w:szCs w:val="20"/>
        </w:rPr>
        <w:lastRenderedPageBreak/>
        <w:t xml:space="preserve">housing market collapsed in 2007 with the revelation of the subprime mortgage crisis among </w:t>
      </w:r>
      <w:ins w:id="595" w:author="Author">
        <w:r w:rsidRPr="0099412F">
          <w:rPr>
            <w:w w:val="110"/>
            <w:sz w:val="20"/>
            <w:szCs w:val="20"/>
          </w:rPr>
          <w:t>fi</w:t>
        </w:r>
      </w:ins>
      <w:del w:id="596" w:author="Author">
        <w:r w:rsidRPr="0099412F">
          <w:rPr>
            <w:w w:val="110"/>
            <w:sz w:val="20"/>
            <w:szCs w:val="20"/>
          </w:rPr>
          <w:delText>ﬁ</w:delText>
        </w:r>
      </w:del>
      <w:r w:rsidRPr="0099412F">
        <w:rPr>
          <w:w w:val="110"/>
          <w:sz w:val="20"/>
          <w:szCs w:val="20"/>
        </w:rPr>
        <w:t xml:space="preserve">nancial institutions, transport volume growth slowed. </w:t>
      </w:r>
      <w:ins w:id="597" w:author="Author">
        <w:r w:rsidRPr="0099412F">
          <w:rPr>
            <w:w w:val="110"/>
            <w:sz w:val="20"/>
            <w:szCs w:val="20"/>
          </w:rPr>
          <w:t>F</w:t>
        </w:r>
      </w:ins>
      <w:del w:id="598" w:author="Author">
        <w:r w:rsidRPr="0099412F">
          <w:rPr>
            <w:w w:val="110"/>
            <w:sz w:val="20"/>
            <w:szCs w:val="20"/>
          </w:rPr>
          <w:delText>Then, f</w:delText>
        </w:r>
      </w:del>
      <w:r w:rsidRPr="0099412F">
        <w:rPr>
          <w:w w:val="110"/>
          <w:sz w:val="20"/>
          <w:szCs w:val="20"/>
        </w:rPr>
        <w:t>ollowing the bankruptcy of Lehman Brothers</w:t>
      </w:r>
      <w:ins w:id="599" w:author="松田　琢磨" w:date="2023-10-15T11:44:00Z">
        <w:r w:rsidRPr="0099412F">
          <w:rPr>
            <w:w w:val="110"/>
            <w:sz w:val="20"/>
            <w:szCs w:val="20"/>
          </w:rPr>
          <w:t xml:space="preserve"> </w:t>
        </w:r>
      </w:ins>
      <w:ins w:id="600" w:author="Author">
        <w:r w:rsidRPr="0099412F">
          <w:rPr>
            <w:w w:val="110"/>
            <w:sz w:val="20"/>
            <w:szCs w:val="20"/>
          </w:rPr>
          <w:t xml:space="preserve">in </w:t>
        </w:r>
      </w:ins>
      <w:r w:rsidRPr="0099412F">
        <w:rPr>
          <w:w w:val="110"/>
          <w:sz w:val="20"/>
          <w:szCs w:val="20"/>
        </w:rPr>
        <w:t xml:space="preserve">the following year, </w:t>
      </w:r>
      <w:del w:id="601" w:author="Author">
        <w:r w:rsidRPr="0099412F">
          <w:rPr>
            <w:w w:val="110"/>
            <w:sz w:val="20"/>
            <w:szCs w:val="20"/>
          </w:rPr>
          <w:delText xml:space="preserve">the </w:delText>
        </w:r>
      </w:del>
      <w:r w:rsidRPr="0099412F">
        <w:rPr>
          <w:w w:val="110"/>
          <w:sz w:val="20"/>
          <w:szCs w:val="20"/>
        </w:rPr>
        <w:t xml:space="preserve">shipping demand for containerized cargo began to decline. On the other hand, </w:t>
      </w:r>
      <w:del w:id="602" w:author="Author">
        <w:r w:rsidRPr="0099412F">
          <w:rPr>
            <w:w w:val="110"/>
            <w:sz w:val="20"/>
            <w:szCs w:val="20"/>
          </w:rPr>
          <w:delText xml:space="preserve">along </w:delText>
        </w:r>
      </w:del>
      <w:r w:rsidRPr="0099412F">
        <w:rPr>
          <w:w w:val="110"/>
          <w:sz w:val="20"/>
          <w:szCs w:val="20"/>
        </w:rPr>
        <w:t xml:space="preserve">with </w:t>
      </w:r>
      <w:ins w:id="603" w:author="Author">
        <w:r w:rsidRPr="0099412F">
          <w:rPr>
            <w:w w:val="110"/>
            <w:sz w:val="20"/>
            <w:szCs w:val="20"/>
          </w:rPr>
          <w:t>an</w:t>
        </w:r>
      </w:ins>
      <w:del w:id="604" w:author="Author">
        <w:r w:rsidRPr="0099412F">
          <w:rPr>
            <w:w w:val="110"/>
            <w:sz w:val="20"/>
            <w:szCs w:val="20"/>
          </w:rPr>
          <w:delText>the</w:delText>
        </w:r>
      </w:del>
      <w:r w:rsidRPr="0099412F">
        <w:rPr>
          <w:w w:val="110"/>
          <w:sz w:val="20"/>
          <w:szCs w:val="20"/>
        </w:rPr>
        <w:t xml:space="preserve"> increase in the number of vessels, the size of the vessels also </w:t>
      </w:r>
      <w:ins w:id="605" w:author="松田　琢磨" w:date="2023-10-15T11:44:00Z">
        <w:r w:rsidRPr="0099412F">
          <w:rPr>
            <w:w w:val="110"/>
            <w:sz w:val="20"/>
            <w:szCs w:val="20"/>
          </w:rPr>
          <w:t>increase</w:t>
        </w:r>
      </w:ins>
      <w:ins w:id="606" w:author="Author">
        <w:r w:rsidRPr="0099412F">
          <w:rPr>
            <w:w w:val="110"/>
            <w:sz w:val="20"/>
            <w:szCs w:val="20"/>
          </w:rPr>
          <w:t>s</w:t>
        </w:r>
      </w:ins>
      <w:del w:id="607" w:author="Author">
        <w:r w:rsidRPr="0099412F">
          <w:rPr>
            <w:w w:val="110"/>
            <w:sz w:val="20"/>
            <w:szCs w:val="20"/>
          </w:rPr>
          <w:delText>d</w:delText>
        </w:r>
      </w:del>
      <w:del w:id="608" w:author="松田　琢磨" w:date="2023-10-15T11:44:00Z">
        <w:r w:rsidRPr="0099412F">
          <w:rPr>
            <w:w w:val="110"/>
            <w:sz w:val="20"/>
            <w:szCs w:val="20"/>
          </w:rPr>
          <w:delText>increased</w:delText>
        </w:r>
      </w:del>
      <w:del w:id="609" w:author="Author">
        <w:r w:rsidRPr="0099412F">
          <w:rPr>
            <w:w w:val="110"/>
            <w:sz w:val="20"/>
            <w:szCs w:val="20"/>
          </w:rPr>
          <w:delText xml:space="preserve"> in order</w:delText>
        </w:r>
      </w:del>
      <w:r w:rsidRPr="0099412F">
        <w:rPr>
          <w:w w:val="110"/>
          <w:sz w:val="20"/>
          <w:szCs w:val="20"/>
        </w:rPr>
        <w:t xml:space="preserve"> to reduce the transportation cost per container. This encouraged the expansion of service supply and deteriorated the </w:t>
      </w:r>
      <w:ins w:id="610" w:author="Author">
        <w:r w:rsidRPr="0099412F">
          <w:rPr>
            <w:w w:val="110"/>
            <w:sz w:val="20"/>
            <w:szCs w:val="20"/>
          </w:rPr>
          <w:t>supply-demand</w:t>
        </w:r>
      </w:ins>
      <w:del w:id="611" w:author="Author">
        <w:r w:rsidRPr="0099412F">
          <w:rPr>
            <w:w w:val="110"/>
            <w:sz w:val="20"/>
            <w:szCs w:val="20"/>
          </w:rPr>
          <w:delText>supply</w:delText>
        </w:r>
      </w:del>
      <w:ins w:id="612" w:author="Author">
        <w:del w:id="613" w:author="Author">
          <w:r w:rsidRPr="0099412F">
            <w:rPr>
              <w:w w:val="110"/>
              <w:sz w:val="20"/>
              <w:szCs w:val="20"/>
            </w:rPr>
            <w:delText xml:space="preserve"> </w:delText>
          </w:r>
        </w:del>
      </w:ins>
      <w:del w:id="614" w:author="Author">
        <w:r w:rsidRPr="0099412F">
          <w:rPr>
            <w:w w:val="110"/>
            <w:sz w:val="20"/>
            <w:szCs w:val="20"/>
          </w:rPr>
          <w:delText>-demand</w:delText>
        </w:r>
      </w:del>
      <w:r w:rsidRPr="0099412F">
        <w:rPr>
          <w:w w:val="110"/>
          <w:sz w:val="20"/>
          <w:szCs w:val="20"/>
        </w:rPr>
        <w:t xml:space="preserve"> balance </w:t>
      </w:r>
      <w:ins w:id="615" w:author="Author">
        <w:r w:rsidRPr="0099412F">
          <w:rPr>
            <w:w w:val="110"/>
            <w:sz w:val="20"/>
            <w:szCs w:val="20"/>
          </w:rPr>
          <w:t>annually</w:t>
        </w:r>
      </w:ins>
      <w:del w:id="616" w:author="Author">
        <w:r w:rsidRPr="0099412F">
          <w:rPr>
            <w:w w:val="110"/>
            <w:sz w:val="20"/>
            <w:szCs w:val="20"/>
          </w:rPr>
          <w:delText>year by year</w:delText>
        </w:r>
      </w:del>
      <w:r w:rsidRPr="0099412F">
        <w:rPr>
          <w:w w:val="110"/>
          <w:sz w:val="20"/>
          <w:szCs w:val="20"/>
        </w:rPr>
        <w:t xml:space="preserve">. For example, Matsuda et al. (2022) </w:t>
      </w:r>
      <w:ins w:id="617" w:author="松田　琢磨" w:date="2023-10-15T11:44:00Z">
        <w:r w:rsidRPr="0099412F">
          <w:rPr>
            <w:w w:val="110"/>
            <w:sz w:val="20"/>
            <w:szCs w:val="20"/>
          </w:rPr>
          <w:t>show</w:t>
        </w:r>
      </w:ins>
      <w:ins w:id="618" w:author="Author">
        <w:r w:rsidRPr="0099412F">
          <w:rPr>
            <w:w w:val="110"/>
            <w:sz w:val="20"/>
            <w:szCs w:val="20"/>
          </w:rPr>
          <w:t>ed</w:t>
        </w:r>
      </w:ins>
      <w:del w:id="619" w:author="松田　琢磨" w:date="2023-10-15T11:44:00Z">
        <w:r w:rsidRPr="0099412F">
          <w:rPr>
            <w:w w:val="110"/>
            <w:sz w:val="20"/>
            <w:szCs w:val="20"/>
          </w:rPr>
          <w:delText>show</w:delText>
        </w:r>
      </w:del>
      <w:r w:rsidRPr="0099412F">
        <w:rPr>
          <w:w w:val="110"/>
          <w:sz w:val="20"/>
          <w:szCs w:val="20"/>
        </w:rPr>
        <w:t xml:space="preserve"> that, compared with 1986, the volume of containerized cargo transport was 723% in 2007 and 1047% in 2016. </w:t>
      </w:r>
      <w:proofErr w:type="gramStart"/>
      <w:ins w:id="620" w:author="Author">
        <w:r w:rsidRPr="0099412F">
          <w:rPr>
            <w:w w:val="110"/>
            <w:sz w:val="20"/>
            <w:szCs w:val="20"/>
          </w:rPr>
          <w:t>However</w:t>
        </w:r>
      </w:ins>
      <w:proofErr w:type="gramEnd"/>
      <w:del w:id="621" w:author="Author">
        <w:r w:rsidRPr="0099412F">
          <w:rPr>
            <w:w w:val="110"/>
            <w:sz w:val="20"/>
            <w:szCs w:val="20"/>
          </w:rPr>
          <w:delText>On the other hand</w:delText>
        </w:r>
      </w:del>
      <w:r w:rsidRPr="0099412F">
        <w:rPr>
          <w:w w:val="110"/>
          <w:sz w:val="20"/>
          <w:szCs w:val="20"/>
        </w:rPr>
        <w:t>, the tonnage of container ships</w:t>
      </w:r>
      <w:ins w:id="622" w:author="松田　琢磨" w:date="2023-10-15T11:44:00Z">
        <w:r w:rsidRPr="0099412F">
          <w:rPr>
            <w:w w:val="110"/>
            <w:sz w:val="20"/>
            <w:szCs w:val="20"/>
          </w:rPr>
          <w:t xml:space="preserve"> </w:t>
        </w:r>
      </w:ins>
      <w:ins w:id="623" w:author="Author">
        <w:r w:rsidRPr="0099412F">
          <w:rPr>
            <w:w w:val="110"/>
            <w:sz w:val="20"/>
            <w:szCs w:val="20"/>
          </w:rPr>
          <w:t xml:space="preserve">has </w:t>
        </w:r>
      </w:ins>
      <w:r w:rsidRPr="0099412F">
        <w:rPr>
          <w:w w:val="110"/>
          <w:sz w:val="20"/>
          <w:szCs w:val="20"/>
        </w:rPr>
        <w:t>increased from 944% in 2007 to 1784% in 2016. The oversupply of shipping services was the root cause of the market downturn in the late 2010s and was associated with falling freight rates to a competitive level.</w:t>
      </w:r>
      <w:r w:rsidR="0099412F" w:rsidRPr="0099412F">
        <w:rPr>
          <w:rStyle w:val="af6"/>
          <w:w w:val="110"/>
          <w:sz w:val="20"/>
          <w:szCs w:val="20"/>
        </w:rPr>
        <w:footnoteReference w:id="8"/>
      </w:r>
      <w:r w:rsidRPr="0099412F">
        <w:rPr>
          <w:w w:val="110"/>
          <w:sz w:val="20"/>
          <w:szCs w:val="20"/>
        </w:rPr>
        <w:t xml:space="preserve"> As a result, container shipping ﬁrms chose to merge </w:t>
      </w:r>
      <w:proofErr w:type="gramStart"/>
      <w:r w:rsidRPr="0099412F">
        <w:rPr>
          <w:w w:val="110"/>
          <w:sz w:val="20"/>
          <w:szCs w:val="20"/>
        </w:rPr>
        <w:t>in order to</w:t>
      </w:r>
      <w:proofErr w:type="gramEnd"/>
      <w:r w:rsidRPr="0099412F">
        <w:rPr>
          <w:w w:val="110"/>
          <w:sz w:val="20"/>
          <w:szCs w:val="20"/>
        </w:rPr>
        <w:t xml:space="preserve"> survive the tough shipping market.</w:t>
      </w:r>
    </w:p>
    <w:p w14:paraId="1325E9FF" w14:textId="258580B0" w:rsidR="0016154F" w:rsidRPr="0099412F" w:rsidRDefault="00E82A9D" w:rsidP="0016154F">
      <w:pPr>
        <w:pStyle w:val="a3"/>
        <w:spacing w:before="13" w:line="424" w:lineRule="auto"/>
        <w:ind w:left="100" w:right="181" w:firstLine="290"/>
        <w:jc w:val="both"/>
        <w:rPr>
          <w:w w:val="110"/>
          <w:sz w:val="20"/>
          <w:szCs w:val="20"/>
        </w:rPr>
      </w:pPr>
      <w:r w:rsidRPr="0099412F">
        <w:rPr>
          <w:w w:val="110"/>
          <w:sz w:val="20"/>
          <w:szCs w:val="20"/>
        </w:rPr>
        <w:t xml:space="preserve">Mergers and acquisitions have </w:t>
      </w:r>
      <w:del w:id="626" w:author="Author">
        <w:r w:rsidRPr="0099412F">
          <w:rPr>
            <w:w w:val="110"/>
            <w:sz w:val="20"/>
            <w:szCs w:val="20"/>
          </w:rPr>
          <w:delText xml:space="preserve">also </w:delText>
        </w:r>
      </w:del>
      <w:r w:rsidRPr="0099412F">
        <w:rPr>
          <w:w w:val="110"/>
          <w:sz w:val="20"/>
          <w:szCs w:val="20"/>
        </w:rPr>
        <w:t xml:space="preserve">made </w:t>
      </w:r>
      <w:ins w:id="627" w:author="松田　琢磨" w:date="2023-10-15T11:44:00Z">
        <w:r w:rsidRPr="0099412F">
          <w:rPr>
            <w:w w:val="110"/>
            <w:sz w:val="20"/>
            <w:szCs w:val="20"/>
          </w:rPr>
          <w:t>signi</w:t>
        </w:r>
      </w:ins>
      <w:ins w:id="628" w:author="Author">
        <w:r w:rsidRPr="0099412F">
          <w:rPr>
            <w:w w:val="110"/>
            <w:sz w:val="20"/>
            <w:szCs w:val="20"/>
          </w:rPr>
          <w:t>fi</w:t>
        </w:r>
      </w:ins>
      <w:del w:id="629" w:author="Author">
        <w:r w:rsidRPr="0099412F">
          <w:rPr>
            <w:w w:val="110"/>
            <w:sz w:val="20"/>
            <w:szCs w:val="20"/>
          </w:rPr>
          <w:delText>ﬁ</w:delText>
        </w:r>
      </w:del>
      <w:proofErr w:type="gramStart"/>
      <w:ins w:id="630" w:author="松田　琢磨" w:date="2023-10-15T11:44:00Z">
        <w:r w:rsidRPr="0099412F">
          <w:rPr>
            <w:w w:val="110"/>
            <w:sz w:val="20"/>
            <w:szCs w:val="20"/>
          </w:rPr>
          <w:t>cant</w:t>
        </w:r>
      </w:ins>
      <w:proofErr w:type="gramEnd"/>
      <w:del w:id="631" w:author="松田　琢磨" w:date="2023-10-15T11:44:00Z">
        <w:r w:rsidRPr="0099412F">
          <w:rPr>
            <w:w w:val="110"/>
            <w:sz w:val="20"/>
            <w:szCs w:val="20"/>
          </w:rPr>
          <w:delText>signiﬁcant</w:delText>
        </w:r>
      </w:del>
      <w:r w:rsidRPr="0099412F">
        <w:rPr>
          <w:w w:val="110"/>
          <w:sz w:val="20"/>
          <w:szCs w:val="20"/>
        </w:rPr>
        <w:t xml:space="preserve"> progress since 2014. </w:t>
      </w:r>
      <w:ins w:id="632" w:author="Author">
        <w:r w:rsidRPr="0099412F">
          <w:rPr>
            <w:w w:val="110"/>
            <w:sz w:val="20"/>
            <w:szCs w:val="20"/>
          </w:rPr>
          <w:t>T</w:t>
        </w:r>
      </w:ins>
      <w:del w:id="633" w:author="Author">
        <w:r w:rsidRPr="0099412F">
          <w:rPr>
            <w:w w:val="110"/>
            <w:sz w:val="20"/>
            <w:szCs w:val="20"/>
          </w:rPr>
          <w:delText>In t</w:delText>
        </w:r>
      </w:del>
      <w:r w:rsidRPr="0099412F">
        <w:rPr>
          <w:w w:val="110"/>
          <w:sz w:val="20"/>
          <w:szCs w:val="20"/>
        </w:rPr>
        <w:t xml:space="preserve">hat year, Hapag-Lloyd’s acquisition of CSAV, Hamburg Sud’s acquisition of CCNI, and CMA-CGM’s acquisition of </w:t>
      </w:r>
      <w:ins w:id="634" w:author="Author">
        <w:r w:rsidRPr="0099412F">
          <w:rPr>
            <w:w w:val="110"/>
            <w:sz w:val="20"/>
            <w:szCs w:val="20"/>
          </w:rPr>
          <w:t xml:space="preserve">the </w:t>
        </w:r>
      </w:ins>
      <w:r w:rsidRPr="0099412F">
        <w:rPr>
          <w:w w:val="110"/>
          <w:sz w:val="20"/>
          <w:szCs w:val="20"/>
        </w:rPr>
        <w:t>German shipping line ODPR were announced. In 2015, CMA-CGM</w:t>
      </w:r>
      <w:ins w:id="635" w:author="Author">
        <w:r w:rsidRPr="0099412F">
          <w:rPr>
            <w:w w:val="110"/>
            <w:sz w:val="20"/>
            <w:szCs w:val="20"/>
          </w:rPr>
          <w:t xml:space="preserve"> acquired the</w:t>
        </w:r>
      </w:ins>
      <w:del w:id="636" w:author="Author">
        <w:r w:rsidRPr="0099412F">
          <w:rPr>
            <w:w w:val="110"/>
            <w:sz w:val="20"/>
            <w:szCs w:val="20"/>
          </w:rPr>
          <w:delText>’s</w:delText>
        </w:r>
      </w:del>
      <w:del w:id="637" w:author="松田　琢磨" w:date="2023-10-15T11:44:00Z">
        <w:r w:rsidRPr="0099412F">
          <w:rPr>
            <w:w w:val="110"/>
            <w:sz w:val="20"/>
            <w:szCs w:val="20"/>
          </w:rPr>
          <w:delText>’s</w:delText>
        </w:r>
      </w:del>
      <w:del w:id="638" w:author="Author">
        <w:r w:rsidRPr="0099412F">
          <w:rPr>
            <w:w w:val="110"/>
            <w:sz w:val="20"/>
            <w:szCs w:val="20"/>
          </w:rPr>
          <w:delText xml:space="preserve"> acquisition of</w:delText>
        </w:r>
      </w:del>
      <w:r w:rsidRPr="0099412F">
        <w:rPr>
          <w:w w:val="110"/>
          <w:sz w:val="20"/>
          <w:szCs w:val="20"/>
        </w:rPr>
        <w:t xml:space="preserve"> NOL and </w:t>
      </w:r>
      <w:del w:id="639" w:author="Author">
        <w:r w:rsidRPr="0099412F">
          <w:rPr>
            <w:w w:val="110"/>
            <w:sz w:val="20"/>
            <w:szCs w:val="20"/>
          </w:rPr>
          <w:delText xml:space="preserve">the acquisition of the </w:delText>
        </w:r>
      </w:del>
      <w:r w:rsidRPr="0099412F">
        <w:rPr>
          <w:w w:val="110"/>
          <w:sz w:val="20"/>
          <w:szCs w:val="20"/>
        </w:rPr>
        <w:t>container shipping divisions of</w:t>
      </w:r>
      <w:ins w:id="640" w:author="松田　琢磨" w:date="2023-10-15T11:44:00Z">
        <w:r w:rsidRPr="0099412F">
          <w:rPr>
            <w:w w:val="110"/>
            <w:sz w:val="20"/>
            <w:szCs w:val="20"/>
          </w:rPr>
          <w:t xml:space="preserve"> </w:t>
        </w:r>
      </w:ins>
      <w:ins w:id="641" w:author="Author">
        <w:r w:rsidRPr="0099412F">
          <w:rPr>
            <w:w w:val="110"/>
            <w:sz w:val="20"/>
            <w:szCs w:val="20"/>
          </w:rPr>
          <w:t xml:space="preserve">the </w:t>
        </w:r>
      </w:ins>
      <w:r w:rsidRPr="0099412F">
        <w:rPr>
          <w:w w:val="110"/>
          <w:sz w:val="20"/>
          <w:szCs w:val="20"/>
        </w:rPr>
        <w:t>COSCO Group and China Shipping Group. In 2016, Hapag-Lloyd’s acquisition of UASC and Maersk’s acquisition of Hamburg Sud were announced, and in Japan, NYK, MOL</w:t>
      </w:r>
      <w:ins w:id="642" w:author="Author">
        <w:r w:rsidRPr="0099412F">
          <w:rPr>
            <w:w w:val="110"/>
            <w:sz w:val="20"/>
            <w:szCs w:val="20"/>
          </w:rPr>
          <w:t>,</w:t>
        </w:r>
      </w:ins>
      <w:r w:rsidRPr="0099412F">
        <w:rPr>
          <w:w w:val="110"/>
          <w:sz w:val="20"/>
          <w:szCs w:val="20"/>
        </w:rPr>
        <w:t xml:space="preserve"> and KLINE announced the integration of their liner shipping divisions in 2016. The end of August 2016 also saw the ﬁrst bankruptcy of a major shipping company (Hanjin Shipping) since the formation of alliances. </w:t>
      </w:r>
      <w:commentRangeStart w:id="643"/>
      <w:r w:rsidRPr="0099412F">
        <w:rPr>
          <w:w w:val="110"/>
          <w:sz w:val="20"/>
          <w:szCs w:val="20"/>
        </w:rPr>
        <w:t>Restructuring in the 2010s has been signiﬁcant in scale, with</w:t>
      </w:r>
      <w:del w:id="644" w:author="Author">
        <w:r w:rsidRPr="0099412F">
          <w:rPr>
            <w:w w:val="110"/>
            <w:sz w:val="20"/>
            <w:szCs w:val="20"/>
          </w:rPr>
          <w:delText xml:space="preserve"> the number of</w:delText>
        </w:r>
      </w:del>
      <w:r w:rsidRPr="0099412F">
        <w:rPr>
          <w:w w:val="110"/>
          <w:sz w:val="20"/>
          <w:szCs w:val="20"/>
        </w:rPr>
        <w:t xml:space="preserve"> eight container shipping companies </w:t>
      </w:r>
      <w:del w:id="645" w:author="Author">
        <w:r w:rsidRPr="0099412F">
          <w:rPr>
            <w:w w:val="110"/>
            <w:sz w:val="20"/>
            <w:szCs w:val="20"/>
          </w:rPr>
          <w:delText xml:space="preserve">were </w:delText>
        </w:r>
      </w:del>
      <w:r w:rsidRPr="0099412F">
        <w:rPr>
          <w:w w:val="110"/>
          <w:sz w:val="20"/>
          <w:szCs w:val="20"/>
        </w:rPr>
        <w:t>bankrupt or merged between 2015 and 2018.</w:t>
      </w:r>
      <w:commentRangeEnd w:id="643"/>
      <w:r w:rsidRPr="0099412F">
        <w:rPr>
          <w:w w:val="110"/>
          <w:sz w:val="20"/>
          <w:szCs w:val="20"/>
        </w:rPr>
        <w:commentReference w:id="643"/>
      </w:r>
      <w:r w:rsidRPr="0099412F">
        <w:rPr>
          <w:w w:val="110"/>
          <w:sz w:val="20"/>
          <w:szCs w:val="20"/>
        </w:rPr>
        <w:t xml:space="preserve"> </w:t>
      </w:r>
    </w:p>
    <w:p w14:paraId="6BBBB162" w14:textId="77777777" w:rsidR="0016154F" w:rsidRDefault="0016154F" w:rsidP="00D8147B">
      <w:pPr>
        <w:pStyle w:val="a3"/>
        <w:spacing w:before="13" w:line="424" w:lineRule="auto"/>
        <w:ind w:right="181"/>
        <w:jc w:val="both"/>
        <w:rPr>
          <w:w w:val="110"/>
        </w:rPr>
      </w:pPr>
    </w:p>
    <w:p w14:paraId="2A1D99E6" w14:textId="77777777" w:rsidR="0099412F" w:rsidRDefault="0099412F" w:rsidP="00D8147B">
      <w:pPr>
        <w:pStyle w:val="a3"/>
        <w:spacing w:before="13" w:line="424" w:lineRule="auto"/>
        <w:ind w:right="181"/>
        <w:jc w:val="both"/>
        <w:rPr>
          <w:w w:val="110"/>
        </w:rPr>
      </w:pPr>
    </w:p>
    <w:p w14:paraId="26D94975" w14:textId="77777777" w:rsidR="0099412F" w:rsidRDefault="0099412F" w:rsidP="00D8147B">
      <w:pPr>
        <w:pStyle w:val="a3"/>
        <w:spacing w:before="13" w:line="424" w:lineRule="auto"/>
        <w:ind w:right="181"/>
        <w:jc w:val="both"/>
        <w:rPr>
          <w:w w:val="110"/>
        </w:rPr>
      </w:pPr>
    </w:p>
    <w:p w14:paraId="34F4E990" w14:textId="77777777" w:rsidR="0016154F" w:rsidRPr="0016154F" w:rsidRDefault="0016154F" w:rsidP="0016154F">
      <w:pPr>
        <w:spacing w:before="9"/>
        <w:ind w:left="390"/>
        <w:jc w:val="both"/>
        <w:rPr>
          <w:sz w:val="18"/>
          <w:szCs w:val="18"/>
        </w:rPr>
      </w:pPr>
    </w:p>
    <w:p w14:paraId="32B10A50" w14:textId="25201939" w:rsidR="0016154F" w:rsidRPr="0016154F" w:rsidRDefault="0016154F" w:rsidP="0016154F">
      <w:pPr>
        <w:pStyle w:val="a3"/>
        <w:spacing w:before="68"/>
        <w:ind w:left="106" w:right="188"/>
        <w:jc w:val="center"/>
        <w:rPr>
          <w:spacing w:val="-2"/>
          <w:w w:val="105"/>
          <w:sz w:val="18"/>
          <w:szCs w:val="18"/>
        </w:rPr>
      </w:pPr>
      <w:r w:rsidRPr="0016154F">
        <w:rPr>
          <w:w w:val="105"/>
          <w:sz w:val="18"/>
          <w:szCs w:val="18"/>
        </w:rPr>
        <w:lastRenderedPageBreak/>
        <w:t>Table</w:t>
      </w:r>
      <w:r w:rsidRPr="0016154F">
        <w:rPr>
          <w:spacing w:val="18"/>
          <w:w w:val="105"/>
          <w:sz w:val="18"/>
          <w:szCs w:val="18"/>
        </w:rPr>
        <w:t xml:space="preserve"> </w:t>
      </w:r>
      <w:r w:rsidRPr="0016154F">
        <w:rPr>
          <w:w w:val="105"/>
          <w:sz w:val="18"/>
          <w:szCs w:val="18"/>
        </w:rPr>
        <w:t>3:</w:t>
      </w:r>
      <w:r w:rsidRPr="0016154F">
        <w:rPr>
          <w:spacing w:val="42"/>
          <w:w w:val="105"/>
          <w:sz w:val="18"/>
          <w:szCs w:val="18"/>
        </w:rPr>
        <w:t xml:space="preserve"> </w:t>
      </w:r>
      <w:r w:rsidRPr="0016154F">
        <w:rPr>
          <w:w w:val="105"/>
          <w:sz w:val="18"/>
          <w:szCs w:val="18"/>
        </w:rPr>
        <w:t>Merger</w:t>
      </w:r>
      <w:r w:rsidRPr="0016154F">
        <w:rPr>
          <w:spacing w:val="18"/>
          <w:w w:val="105"/>
          <w:sz w:val="18"/>
          <w:szCs w:val="18"/>
        </w:rPr>
        <w:t xml:space="preserve"> </w:t>
      </w:r>
      <w:r w:rsidRPr="0016154F">
        <w:rPr>
          <w:w w:val="105"/>
          <w:sz w:val="18"/>
          <w:szCs w:val="18"/>
        </w:rPr>
        <w:t>list:</w:t>
      </w:r>
      <w:r w:rsidRPr="0016154F">
        <w:rPr>
          <w:spacing w:val="42"/>
          <w:w w:val="105"/>
          <w:sz w:val="18"/>
          <w:szCs w:val="18"/>
        </w:rPr>
        <w:t xml:space="preserve"> </w:t>
      </w:r>
      <w:r w:rsidRPr="0016154F">
        <w:rPr>
          <w:w w:val="105"/>
          <w:sz w:val="18"/>
          <w:szCs w:val="18"/>
        </w:rPr>
        <w:t>HB</w:t>
      </w:r>
      <w:r w:rsidRPr="0016154F">
        <w:rPr>
          <w:spacing w:val="18"/>
          <w:w w:val="105"/>
          <w:sz w:val="18"/>
          <w:szCs w:val="18"/>
        </w:rPr>
        <w:t xml:space="preserve"> </w:t>
      </w:r>
      <w:r w:rsidRPr="0016154F">
        <w:rPr>
          <w:w w:val="105"/>
          <w:sz w:val="18"/>
          <w:szCs w:val="18"/>
        </w:rPr>
        <w:t>(2006</w:t>
      </w:r>
      <w:r w:rsidRPr="00E82A9D">
        <w:rPr>
          <w:w w:val="110"/>
          <w:sz w:val="20"/>
          <w:szCs w:val="20"/>
        </w:rPr>
        <w:t>–</w:t>
      </w:r>
      <w:r w:rsidRPr="0016154F">
        <w:rPr>
          <w:spacing w:val="-2"/>
          <w:w w:val="105"/>
          <w:sz w:val="18"/>
          <w:szCs w:val="18"/>
        </w:rPr>
        <w:t>2022)</w:t>
      </w:r>
    </w:p>
    <w:p w14:paraId="4CE5601A" w14:textId="77777777" w:rsidR="0016154F" w:rsidRPr="0016154F" w:rsidRDefault="0016154F" w:rsidP="0016154F">
      <w:pPr>
        <w:pStyle w:val="a3"/>
        <w:spacing w:before="68"/>
        <w:ind w:left="106" w:right="188"/>
        <w:jc w:val="center"/>
        <w:rPr>
          <w:spacing w:val="-2"/>
          <w:w w:val="105"/>
          <w:sz w:val="18"/>
          <w:szCs w:val="18"/>
        </w:rPr>
      </w:pPr>
    </w:p>
    <w:tbl>
      <w:tblPr>
        <w:tblStyle w:val="TableNormal"/>
        <w:tblW w:w="0" w:type="auto"/>
        <w:tblInd w:w="1415" w:type="dxa"/>
        <w:tblLayout w:type="fixed"/>
        <w:tblLook w:val="01E0" w:firstRow="1" w:lastRow="1" w:firstColumn="1" w:lastColumn="1" w:noHBand="0" w:noVBand="0"/>
      </w:tblPr>
      <w:tblGrid>
        <w:gridCol w:w="463"/>
        <w:gridCol w:w="2445"/>
        <w:gridCol w:w="3168"/>
        <w:gridCol w:w="638"/>
      </w:tblGrid>
      <w:tr w:rsidR="0016154F" w:rsidRPr="0016154F" w14:paraId="4A6004D4" w14:textId="77777777" w:rsidTr="00271A55">
        <w:trPr>
          <w:trHeight w:val="327"/>
        </w:trPr>
        <w:tc>
          <w:tcPr>
            <w:tcW w:w="463" w:type="dxa"/>
            <w:tcBorders>
              <w:top w:val="single" w:sz="8" w:space="0" w:color="000000"/>
              <w:bottom w:val="single" w:sz="4" w:space="0" w:color="000000"/>
            </w:tcBorders>
          </w:tcPr>
          <w:p w14:paraId="16A49266" w14:textId="77777777" w:rsidR="0016154F" w:rsidRPr="0016154F" w:rsidRDefault="0016154F" w:rsidP="00271A55">
            <w:pPr>
              <w:pStyle w:val="TableParagraph"/>
              <w:spacing w:before="37" w:line="240" w:lineRule="auto"/>
              <w:ind w:left="92" w:right="92"/>
              <w:jc w:val="center"/>
              <w:rPr>
                <w:sz w:val="18"/>
                <w:szCs w:val="18"/>
              </w:rPr>
            </w:pPr>
            <w:r w:rsidRPr="0016154F">
              <w:rPr>
                <w:spacing w:val="-5"/>
                <w:sz w:val="18"/>
                <w:szCs w:val="18"/>
              </w:rPr>
              <w:t>ID</w:t>
            </w:r>
          </w:p>
        </w:tc>
        <w:tc>
          <w:tcPr>
            <w:tcW w:w="2445" w:type="dxa"/>
            <w:tcBorders>
              <w:top w:val="single" w:sz="8" w:space="0" w:color="000000"/>
              <w:bottom w:val="single" w:sz="4" w:space="0" w:color="000000"/>
            </w:tcBorders>
          </w:tcPr>
          <w:p w14:paraId="42911B70" w14:textId="77777777" w:rsidR="0016154F" w:rsidRPr="0016154F" w:rsidRDefault="0016154F" w:rsidP="00271A55">
            <w:pPr>
              <w:pStyle w:val="TableParagraph"/>
              <w:spacing w:before="37" w:line="240" w:lineRule="auto"/>
              <w:ind w:left="119"/>
              <w:rPr>
                <w:sz w:val="18"/>
                <w:szCs w:val="18"/>
              </w:rPr>
            </w:pPr>
            <w:r w:rsidRPr="0016154F">
              <w:rPr>
                <w:spacing w:val="-2"/>
                <w:sz w:val="18"/>
                <w:szCs w:val="18"/>
              </w:rPr>
              <w:t>Seller</w:t>
            </w:r>
          </w:p>
        </w:tc>
        <w:tc>
          <w:tcPr>
            <w:tcW w:w="3168" w:type="dxa"/>
            <w:tcBorders>
              <w:top w:val="single" w:sz="8" w:space="0" w:color="000000"/>
              <w:bottom w:val="single" w:sz="4" w:space="0" w:color="000000"/>
            </w:tcBorders>
          </w:tcPr>
          <w:p w14:paraId="53D65CFF" w14:textId="77777777" w:rsidR="0016154F" w:rsidRPr="0016154F" w:rsidRDefault="0016154F" w:rsidP="00271A55">
            <w:pPr>
              <w:pStyle w:val="TableParagraph"/>
              <w:spacing w:before="37" w:line="240" w:lineRule="auto"/>
              <w:ind w:left="121"/>
              <w:rPr>
                <w:sz w:val="18"/>
                <w:szCs w:val="18"/>
              </w:rPr>
            </w:pPr>
            <w:r w:rsidRPr="0016154F">
              <w:rPr>
                <w:spacing w:val="-4"/>
                <w:sz w:val="18"/>
                <w:szCs w:val="18"/>
              </w:rPr>
              <w:t>Buyer</w:t>
            </w:r>
          </w:p>
        </w:tc>
        <w:tc>
          <w:tcPr>
            <w:tcW w:w="638" w:type="dxa"/>
            <w:tcBorders>
              <w:top w:val="single" w:sz="8" w:space="0" w:color="000000"/>
              <w:bottom w:val="single" w:sz="4" w:space="0" w:color="000000"/>
            </w:tcBorders>
          </w:tcPr>
          <w:p w14:paraId="61BA7D26" w14:textId="77777777" w:rsidR="0016154F" w:rsidRPr="0016154F" w:rsidRDefault="0016154F" w:rsidP="00271A55">
            <w:pPr>
              <w:pStyle w:val="TableParagraph"/>
              <w:spacing w:before="37" w:line="240" w:lineRule="auto"/>
              <w:ind w:right="114"/>
              <w:jc w:val="right"/>
              <w:rPr>
                <w:sz w:val="18"/>
                <w:szCs w:val="18"/>
              </w:rPr>
            </w:pPr>
            <w:r w:rsidRPr="0016154F">
              <w:rPr>
                <w:spacing w:val="-4"/>
                <w:sz w:val="18"/>
                <w:szCs w:val="18"/>
              </w:rPr>
              <w:t>Year</w:t>
            </w:r>
          </w:p>
        </w:tc>
      </w:tr>
      <w:tr w:rsidR="0016154F" w:rsidRPr="0016154F" w14:paraId="7349118C" w14:textId="77777777" w:rsidTr="00271A55">
        <w:trPr>
          <w:trHeight w:val="292"/>
        </w:trPr>
        <w:tc>
          <w:tcPr>
            <w:tcW w:w="463" w:type="dxa"/>
            <w:tcBorders>
              <w:top w:val="single" w:sz="4" w:space="0" w:color="000000"/>
            </w:tcBorders>
          </w:tcPr>
          <w:p w14:paraId="60A613AD" w14:textId="77777777" w:rsidR="0016154F" w:rsidRPr="0016154F" w:rsidRDefault="0016154F" w:rsidP="00271A55">
            <w:pPr>
              <w:pStyle w:val="TableParagraph"/>
              <w:spacing w:before="39" w:line="240" w:lineRule="auto"/>
              <w:ind w:left="124"/>
              <w:jc w:val="center"/>
              <w:rPr>
                <w:sz w:val="18"/>
                <w:szCs w:val="18"/>
              </w:rPr>
            </w:pPr>
            <w:r w:rsidRPr="0016154F">
              <w:rPr>
                <w:w w:val="115"/>
                <w:sz w:val="18"/>
                <w:szCs w:val="18"/>
              </w:rPr>
              <w:t>1</w:t>
            </w:r>
          </w:p>
        </w:tc>
        <w:tc>
          <w:tcPr>
            <w:tcW w:w="2445" w:type="dxa"/>
            <w:tcBorders>
              <w:top w:val="single" w:sz="4" w:space="0" w:color="000000"/>
            </w:tcBorders>
          </w:tcPr>
          <w:p w14:paraId="5E4DCBCE" w14:textId="77777777" w:rsidR="0016154F" w:rsidRPr="0016154F" w:rsidRDefault="0016154F" w:rsidP="00271A55">
            <w:pPr>
              <w:pStyle w:val="TableParagraph"/>
              <w:spacing w:before="39" w:line="240" w:lineRule="auto"/>
              <w:ind w:left="119"/>
              <w:rPr>
                <w:sz w:val="18"/>
                <w:szCs w:val="18"/>
              </w:rPr>
            </w:pPr>
            <w:r w:rsidRPr="0016154F">
              <w:rPr>
                <w:sz w:val="18"/>
                <w:szCs w:val="18"/>
              </w:rPr>
              <w:t>Cheng</w:t>
            </w:r>
            <w:r w:rsidRPr="0016154F">
              <w:rPr>
                <w:spacing w:val="6"/>
                <w:sz w:val="18"/>
                <w:szCs w:val="18"/>
              </w:rPr>
              <w:t xml:space="preserve"> </w:t>
            </w:r>
            <w:r w:rsidRPr="0016154F">
              <w:rPr>
                <w:spacing w:val="-5"/>
                <w:sz w:val="18"/>
                <w:szCs w:val="18"/>
              </w:rPr>
              <w:t>Lie</w:t>
            </w:r>
          </w:p>
        </w:tc>
        <w:tc>
          <w:tcPr>
            <w:tcW w:w="3168" w:type="dxa"/>
            <w:tcBorders>
              <w:top w:val="single" w:sz="4" w:space="0" w:color="000000"/>
            </w:tcBorders>
          </w:tcPr>
          <w:p w14:paraId="6990969E" w14:textId="77777777" w:rsidR="0016154F" w:rsidRPr="0016154F" w:rsidRDefault="0016154F" w:rsidP="00271A55">
            <w:pPr>
              <w:pStyle w:val="TableParagraph"/>
              <w:spacing w:before="39" w:line="240" w:lineRule="auto"/>
              <w:ind w:left="120"/>
              <w:rPr>
                <w:sz w:val="18"/>
                <w:szCs w:val="18"/>
              </w:rPr>
            </w:pPr>
            <w:r w:rsidRPr="0016154F">
              <w:rPr>
                <w:sz w:val="18"/>
                <w:szCs w:val="18"/>
              </w:rPr>
              <w:t>CMA-</w:t>
            </w:r>
            <w:r w:rsidRPr="0016154F">
              <w:rPr>
                <w:spacing w:val="-5"/>
                <w:sz w:val="18"/>
                <w:szCs w:val="18"/>
              </w:rPr>
              <w:t>CGM</w:t>
            </w:r>
          </w:p>
        </w:tc>
        <w:tc>
          <w:tcPr>
            <w:tcW w:w="638" w:type="dxa"/>
            <w:tcBorders>
              <w:top w:val="single" w:sz="4" w:space="0" w:color="000000"/>
            </w:tcBorders>
          </w:tcPr>
          <w:p w14:paraId="6AEF241B" w14:textId="77777777" w:rsidR="0016154F" w:rsidRPr="0016154F" w:rsidRDefault="0016154F" w:rsidP="00271A55">
            <w:pPr>
              <w:pStyle w:val="TableParagraph"/>
              <w:spacing w:before="39" w:line="240" w:lineRule="auto"/>
              <w:ind w:right="114"/>
              <w:jc w:val="right"/>
              <w:rPr>
                <w:sz w:val="18"/>
                <w:szCs w:val="18"/>
              </w:rPr>
            </w:pPr>
            <w:r w:rsidRPr="0016154F">
              <w:rPr>
                <w:spacing w:val="-4"/>
                <w:w w:val="95"/>
                <w:sz w:val="18"/>
                <w:szCs w:val="18"/>
              </w:rPr>
              <w:t>2006</w:t>
            </w:r>
          </w:p>
        </w:tc>
      </w:tr>
      <w:tr w:rsidR="0016154F" w:rsidRPr="0016154F" w14:paraId="4C1059C7" w14:textId="77777777" w:rsidTr="00271A55">
        <w:trPr>
          <w:trHeight w:val="239"/>
        </w:trPr>
        <w:tc>
          <w:tcPr>
            <w:tcW w:w="463" w:type="dxa"/>
          </w:tcPr>
          <w:p w14:paraId="55331DDF" w14:textId="77777777" w:rsidR="0016154F" w:rsidRPr="0016154F" w:rsidRDefault="0016154F" w:rsidP="00271A55">
            <w:pPr>
              <w:pStyle w:val="TableParagraph"/>
              <w:ind w:left="124"/>
              <w:jc w:val="center"/>
              <w:rPr>
                <w:sz w:val="18"/>
                <w:szCs w:val="18"/>
              </w:rPr>
            </w:pPr>
            <w:r w:rsidRPr="0016154F">
              <w:rPr>
                <w:w w:val="89"/>
                <w:sz w:val="18"/>
                <w:szCs w:val="18"/>
              </w:rPr>
              <w:t>2</w:t>
            </w:r>
          </w:p>
        </w:tc>
        <w:tc>
          <w:tcPr>
            <w:tcW w:w="2445" w:type="dxa"/>
          </w:tcPr>
          <w:p w14:paraId="250DD126" w14:textId="77777777" w:rsidR="0016154F" w:rsidRPr="0016154F" w:rsidRDefault="0016154F" w:rsidP="00271A55">
            <w:pPr>
              <w:pStyle w:val="TableParagraph"/>
              <w:ind w:left="119"/>
              <w:rPr>
                <w:sz w:val="18"/>
                <w:szCs w:val="18"/>
              </w:rPr>
            </w:pPr>
            <w:r w:rsidRPr="0016154F">
              <w:rPr>
                <w:sz w:val="18"/>
                <w:szCs w:val="18"/>
              </w:rPr>
              <w:t>Lloyd</w:t>
            </w:r>
            <w:r w:rsidRPr="0016154F">
              <w:rPr>
                <w:spacing w:val="5"/>
                <w:sz w:val="18"/>
                <w:szCs w:val="18"/>
              </w:rPr>
              <w:t xml:space="preserve"> </w:t>
            </w:r>
            <w:r w:rsidRPr="0016154F">
              <w:rPr>
                <w:spacing w:val="-2"/>
                <w:sz w:val="18"/>
                <w:szCs w:val="18"/>
              </w:rPr>
              <w:t>Triestino</w:t>
            </w:r>
          </w:p>
        </w:tc>
        <w:tc>
          <w:tcPr>
            <w:tcW w:w="3168" w:type="dxa"/>
          </w:tcPr>
          <w:p w14:paraId="1E1D702E" w14:textId="77777777" w:rsidR="0016154F" w:rsidRPr="0016154F" w:rsidRDefault="0016154F" w:rsidP="00271A55">
            <w:pPr>
              <w:pStyle w:val="TableParagraph"/>
              <w:ind w:left="119"/>
              <w:rPr>
                <w:sz w:val="18"/>
                <w:szCs w:val="18"/>
              </w:rPr>
            </w:pPr>
            <w:r w:rsidRPr="0016154F">
              <w:rPr>
                <w:spacing w:val="-2"/>
                <w:sz w:val="18"/>
                <w:szCs w:val="18"/>
              </w:rPr>
              <w:t>Evergreen</w:t>
            </w:r>
          </w:p>
        </w:tc>
        <w:tc>
          <w:tcPr>
            <w:tcW w:w="638" w:type="dxa"/>
          </w:tcPr>
          <w:p w14:paraId="6A65523A" w14:textId="77777777" w:rsidR="0016154F" w:rsidRPr="0016154F" w:rsidRDefault="0016154F" w:rsidP="00271A55">
            <w:pPr>
              <w:pStyle w:val="TableParagraph"/>
              <w:ind w:right="115"/>
              <w:jc w:val="right"/>
              <w:rPr>
                <w:sz w:val="18"/>
                <w:szCs w:val="18"/>
              </w:rPr>
            </w:pPr>
            <w:r w:rsidRPr="0016154F">
              <w:rPr>
                <w:spacing w:val="-4"/>
                <w:w w:val="95"/>
                <w:sz w:val="18"/>
                <w:szCs w:val="18"/>
              </w:rPr>
              <w:t>2006</w:t>
            </w:r>
          </w:p>
        </w:tc>
      </w:tr>
      <w:tr w:rsidR="0016154F" w:rsidRPr="0016154F" w14:paraId="082AA9A2" w14:textId="77777777" w:rsidTr="00271A55">
        <w:trPr>
          <w:trHeight w:val="239"/>
        </w:trPr>
        <w:tc>
          <w:tcPr>
            <w:tcW w:w="463" w:type="dxa"/>
          </w:tcPr>
          <w:p w14:paraId="2A5117E9" w14:textId="77777777" w:rsidR="0016154F" w:rsidRPr="0016154F" w:rsidRDefault="0016154F" w:rsidP="00271A55">
            <w:pPr>
              <w:pStyle w:val="TableParagraph"/>
              <w:ind w:left="124"/>
              <w:jc w:val="center"/>
              <w:rPr>
                <w:sz w:val="18"/>
                <w:szCs w:val="18"/>
              </w:rPr>
            </w:pPr>
            <w:r w:rsidRPr="0016154F">
              <w:rPr>
                <w:w w:val="90"/>
                <w:sz w:val="18"/>
                <w:szCs w:val="18"/>
              </w:rPr>
              <w:t>3</w:t>
            </w:r>
          </w:p>
        </w:tc>
        <w:tc>
          <w:tcPr>
            <w:tcW w:w="2445" w:type="dxa"/>
          </w:tcPr>
          <w:p w14:paraId="040F1FB6" w14:textId="77777777" w:rsidR="0016154F" w:rsidRPr="0016154F" w:rsidRDefault="0016154F" w:rsidP="00271A55">
            <w:pPr>
              <w:pStyle w:val="TableParagraph"/>
              <w:ind w:left="119"/>
              <w:rPr>
                <w:sz w:val="18"/>
                <w:szCs w:val="18"/>
              </w:rPr>
            </w:pPr>
            <w:proofErr w:type="spellStart"/>
            <w:r w:rsidRPr="0016154F">
              <w:rPr>
                <w:spacing w:val="-2"/>
                <w:sz w:val="18"/>
                <w:szCs w:val="18"/>
              </w:rPr>
              <w:t>Norasia</w:t>
            </w:r>
            <w:proofErr w:type="spellEnd"/>
          </w:p>
        </w:tc>
        <w:tc>
          <w:tcPr>
            <w:tcW w:w="3168" w:type="dxa"/>
          </w:tcPr>
          <w:p w14:paraId="53404954" w14:textId="77777777" w:rsidR="0016154F" w:rsidRPr="0016154F" w:rsidRDefault="0016154F" w:rsidP="00271A55">
            <w:pPr>
              <w:pStyle w:val="TableParagraph"/>
              <w:ind w:left="120"/>
              <w:rPr>
                <w:sz w:val="18"/>
                <w:szCs w:val="18"/>
              </w:rPr>
            </w:pPr>
            <w:r w:rsidRPr="0016154F">
              <w:rPr>
                <w:spacing w:val="-4"/>
                <w:w w:val="110"/>
                <w:sz w:val="18"/>
                <w:szCs w:val="18"/>
              </w:rPr>
              <w:t>CSAV</w:t>
            </w:r>
          </w:p>
        </w:tc>
        <w:tc>
          <w:tcPr>
            <w:tcW w:w="638" w:type="dxa"/>
          </w:tcPr>
          <w:p w14:paraId="644A0EE7" w14:textId="77777777" w:rsidR="0016154F" w:rsidRPr="0016154F" w:rsidRDefault="0016154F" w:rsidP="00271A55">
            <w:pPr>
              <w:pStyle w:val="TableParagraph"/>
              <w:ind w:right="115"/>
              <w:jc w:val="right"/>
              <w:rPr>
                <w:sz w:val="18"/>
                <w:szCs w:val="18"/>
              </w:rPr>
            </w:pPr>
            <w:r w:rsidRPr="0016154F">
              <w:rPr>
                <w:spacing w:val="-4"/>
                <w:w w:val="95"/>
                <w:sz w:val="18"/>
                <w:szCs w:val="18"/>
              </w:rPr>
              <w:t>2006</w:t>
            </w:r>
          </w:p>
        </w:tc>
      </w:tr>
      <w:tr w:rsidR="0016154F" w:rsidRPr="0016154F" w14:paraId="7D50E2E0" w14:textId="77777777" w:rsidTr="00271A55">
        <w:trPr>
          <w:trHeight w:val="239"/>
        </w:trPr>
        <w:tc>
          <w:tcPr>
            <w:tcW w:w="463" w:type="dxa"/>
          </w:tcPr>
          <w:p w14:paraId="67BA6D09" w14:textId="77777777" w:rsidR="0016154F" w:rsidRPr="0016154F" w:rsidRDefault="0016154F" w:rsidP="00271A55">
            <w:pPr>
              <w:pStyle w:val="TableParagraph"/>
              <w:ind w:left="124"/>
              <w:jc w:val="center"/>
              <w:rPr>
                <w:sz w:val="18"/>
                <w:szCs w:val="18"/>
              </w:rPr>
            </w:pPr>
            <w:r w:rsidRPr="0016154F">
              <w:rPr>
                <w:w w:val="88"/>
                <w:sz w:val="18"/>
                <w:szCs w:val="18"/>
              </w:rPr>
              <w:t>4</w:t>
            </w:r>
          </w:p>
        </w:tc>
        <w:tc>
          <w:tcPr>
            <w:tcW w:w="2445" w:type="dxa"/>
          </w:tcPr>
          <w:p w14:paraId="75F5F385" w14:textId="77777777" w:rsidR="0016154F" w:rsidRPr="0016154F" w:rsidRDefault="0016154F" w:rsidP="00271A55">
            <w:pPr>
              <w:pStyle w:val="TableParagraph"/>
              <w:ind w:left="119"/>
              <w:rPr>
                <w:sz w:val="18"/>
                <w:szCs w:val="18"/>
              </w:rPr>
            </w:pPr>
            <w:r w:rsidRPr="0016154F">
              <w:rPr>
                <w:spacing w:val="-2"/>
                <w:sz w:val="18"/>
                <w:szCs w:val="18"/>
              </w:rPr>
              <w:t>MacAndrews</w:t>
            </w:r>
          </w:p>
        </w:tc>
        <w:tc>
          <w:tcPr>
            <w:tcW w:w="3168" w:type="dxa"/>
          </w:tcPr>
          <w:p w14:paraId="778C1BD1" w14:textId="77777777" w:rsidR="0016154F" w:rsidRPr="0016154F" w:rsidRDefault="0016154F" w:rsidP="00271A55">
            <w:pPr>
              <w:pStyle w:val="TableParagraph"/>
              <w:ind w:left="120"/>
              <w:rPr>
                <w:sz w:val="18"/>
                <w:szCs w:val="18"/>
              </w:rPr>
            </w:pPr>
            <w:r w:rsidRPr="0016154F">
              <w:rPr>
                <w:sz w:val="18"/>
                <w:szCs w:val="18"/>
              </w:rPr>
              <w:t>CMA-</w:t>
            </w:r>
            <w:r w:rsidRPr="0016154F">
              <w:rPr>
                <w:spacing w:val="-5"/>
                <w:sz w:val="18"/>
                <w:szCs w:val="18"/>
              </w:rPr>
              <w:t>CGM</w:t>
            </w:r>
          </w:p>
        </w:tc>
        <w:tc>
          <w:tcPr>
            <w:tcW w:w="638" w:type="dxa"/>
          </w:tcPr>
          <w:p w14:paraId="55140D59" w14:textId="77777777" w:rsidR="0016154F" w:rsidRPr="0016154F" w:rsidRDefault="0016154F" w:rsidP="00271A55">
            <w:pPr>
              <w:pStyle w:val="TableParagraph"/>
              <w:ind w:right="114"/>
              <w:jc w:val="right"/>
              <w:rPr>
                <w:sz w:val="18"/>
                <w:szCs w:val="18"/>
              </w:rPr>
            </w:pPr>
            <w:r w:rsidRPr="0016154F">
              <w:rPr>
                <w:spacing w:val="-4"/>
                <w:w w:val="95"/>
                <w:sz w:val="18"/>
                <w:szCs w:val="18"/>
              </w:rPr>
              <w:t>2007</w:t>
            </w:r>
          </w:p>
        </w:tc>
      </w:tr>
      <w:tr w:rsidR="0016154F" w:rsidRPr="0016154F" w14:paraId="3972CF01" w14:textId="77777777" w:rsidTr="00271A55">
        <w:trPr>
          <w:trHeight w:val="239"/>
        </w:trPr>
        <w:tc>
          <w:tcPr>
            <w:tcW w:w="463" w:type="dxa"/>
          </w:tcPr>
          <w:p w14:paraId="231C9986" w14:textId="77777777" w:rsidR="0016154F" w:rsidRPr="0016154F" w:rsidRDefault="0016154F" w:rsidP="00271A55">
            <w:pPr>
              <w:pStyle w:val="TableParagraph"/>
              <w:ind w:left="124"/>
              <w:jc w:val="center"/>
              <w:rPr>
                <w:sz w:val="18"/>
                <w:szCs w:val="18"/>
              </w:rPr>
            </w:pPr>
            <w:r w:rsidRPr="0016154F">
              <w:rPr>
                <w:w w:val="94"/>
                <w:sz w:val="18"/>
                <w:szCs w:val="18"/>
              </w:rPr>
              <w:t>5</w:t>
            </w:r>
          </w:p>
        </w:tc>
        <w:tc>
          <w:tcPr>
            <w:tcW w:w="2445" w:type="dxa"/>
          </w:tcPr>
          <w:p w14:paraId="1B3A5DC2" w14:textId="77777777" w:rsidR="0016154F" w:rsidRPr="0016154F" w:rsidRDefault="0016154F" w:rsidP="00271A55">
            <w:pPr>
              <w:pStyle w:val="TableParagraph"/>
              <w:ind w:left="119"/>
              <w:rPr>
                <w:sz w:val="18"/>
                <w:szCs w:val="18"/>
              </w:rPr>
            </w:pPr>
            <w:r w:rsidRPr="0016154F">
              <w:rPr>
                <w:spacing w:val="-2"/>
                <w:sz w:val="18"/>
                <w:szCs w:val="18"/>
              </w:rPr>
              <w:t>Lufeng</w:t>
            </w:r>
          </w:p>
        </w:tc>
        <w:tc>
          <w:tcPr>
            <w:tcW w:w="3168" w:type="dxa"/>
          </w:tcPr>
          <w:p w14:paraId="292B982C" w14:textId="77777777" w:rsidR="0016154F" w:rsidRPr="0016154F" w:rsidRDefault="0016154F" w:rsidP="00271A55">
            <w:pPr>
              <w:pStyle w:val="TableParagraph"/>
              <w:ind w:left="120"/>
              <w:rPr>
                <w:sz w:val="18"/>
                <w:szCs w:val="18"/>
              </w:rPr>
            </w:pPr>
            <w:proofErr w:type="spellStart"/>
            <w:r w:rsidRPr="0016154F">
              <w:rPr>
                <w:spacing w:val="-2"/>
                <w:sz w:val="18"/>
                <w:szCs w:val="18"/>
              </w:rPr>
              <w:t>Sinotrans</w:t>
            </w:r>
            <w:proofErr w:type="spellEnd"/>
          </w:p>
        </w:tc>
        <w:tc>
          <w:tcPr>
            <w:tcW w:w="638" w:type="dxa"/>
          </w:tcPr>
          <w:p w14:paraId="08798869" w14:textId="77777777" w:rsidR="0016154F" w:rsidRPr="0016154F" w:rsidRDefault="0016154F" w:rsidP="00271A55">
            <w:pPr>
              <w:pStyle w:val="TableParagraph"/>
              <w:ind w:right="115"/>
              <w:jc w:val="right"/>
              <w:rPr>
                <w:sz w:val="18"/>
                <w:szCs w:val="18"/>
              </w:rPr>
            </w:pPr>
            <w:r w:rsidRPr="0016154F">
              <w:rPr>
                <w:spacing w:val="-4"/>
                <w:w w:val="95"/>
                <w:sz w:val="18"/>
                <w:szCs w:val="18"/>
              </w:rPr>
              <w:t>2008</w:t>
            </w:r>
          </w:p>
        </w:tc>
      </w:tr>
      <w:tr w:rsidR="0016154F" w:rsidRPr="0016154F" w14:paraId="4A2848F6" w14:textId="77777777" w:rsidTr="00271A55">
        <w:trPr>
          <w:trHeight w:val="239"/>
        </w:trPr>
        <w:tc>
          <w:tcPr>
            <w:tcW w:w="463" w:type="dxa"/>
          </w:tcPr>
          <w:p w14:paraId="047C2F4F" w14:textId="77777777" w:rsidR="0016154F" w:rsidRPr="0016154F" w:rsidRDefault="0016154F" w:rsidP="00271A55">
            <w:pPr>
              <w:pStyle w:val="TableParagraph"/>
              <w:ind w:left="124"/>
              <w:jc w:val="center"/>
              <w:rPr>
                <w:sz w:val="18"/>
                <w:szCs w:val="18"/>
              </w:rPr>
            </w:pPr>
            <w:r w:rsidRPr="0016154F">
              <w:rPr>
                <w:w w:val="88"/>
                <w:sz w:val="18"/>
                <w:szCs w:val="18"/>
              </w:rPr>
              <w:t>6</w:t>
            </w:r>
          </w:p>
        </w:tc>
        <w:tc>
          <w:tcPr>
            <w:tcW w:w="2445" w:type="dxa"/>
          </w:tcPr>
          <w:p w14:paraId="2B2FAA4A" w14:textId="77777777" w:rsidR="0016154F" w:rsidRPr="0016154F" w:rsidRDefault="0016154F" w:rsidP="00271A55">
            <w:pPr>
              <w:pStyle w:val="TableParagraph"/>
              <w:ind w:left="119"/>
              <w:rPr>
                <w:sz w:val="18"/>
                <w:szCs w:val="18"/>
              </w:rPr>
            </w:pPr>
            <w:r w:rsidRPr="0016154F">
              <w:rPr>
                <w:spacing w:val="-2"/>
                <w:sz w:val="18"/>
                <w:szCs w:val="18"/>
              </w:rPr>
              <w:t>IRISL</w:t>
            </w:r>
          </w:p>
        </w:tc>
        <w:tc>
          <w:tcPr>
            <w:tcW w:w="3168" w:type="dxa"/>
          </w:tcPr>
          <w:p w14:paraId="5EA4A263" w14:textId="77777777" w:rsidR="0016154F" w:rsidRPr="0016154F" w:rsidRDefault="0016154F" w:rsidP="00271A55">
            <w:pPr>
              <w:pStyle w:val="TableParagraph"/>
              <w:ind w:left="120"/>
              <w:rPr>
                <w:sz w:val="18"/>
                <w:szCs w:val="18"/>
              </w:rPr>
            </w:pPr>
            <w:r w:rsidRPr="0016154F">
              <w:rPr>
                <w:sz w:val="18"/>
                <w:szCs w:val="18"/>
              </w:rPr>
              <w:t>Hafez</w:t>
            </w:r>
            <w:r w:rsidRPr="0016154F">
              <w:rPr>
                <w:spacing w:val="2"/>
                <w:sz w:val="18"/>
                <w:szCs w:val="18"/>
              </w:rPr>
              <w:t xml:space="preserve"> </w:t>
            </w:r>
            <w:r w:rsidRPr="0016154F">
              <w:rPr>
                <w:sz w:val="18"/>
                <w:szCs w:val="18"/>
              </w:rPr>
              <w:t>Darya</w:t>
            </w:r>
            <w:r w:rsidRPr="0016154F">
              <w:rPr>
                <w:spacing w:val="2"/>
                <w:sz w:val="18"/>
                <w:szCs w:val="18"/>
              </w:rPr>
              <w:t xml:space="preserve"> </w:t>
            </w:r>
            <w:r w:rsidRPr="0016154F">
              <w:rPr>
                <w:sz w:val="18"/>
                <w:szCs w:val="18"/>
              </w:rPr>
              <w:t>Arya</w:t>
            </w:r>
            <w:r w:rsidRPr="0016154F">
              <w:rPr>
                <w:spacing w:val="3"/>
                <w:sz w:val="18"/>
                <w:szCs w:val="18"/>
              </w:rPr>
              <w:t xml:space="preserve"> </w:t>
            </w:r>
            <w:r w:rsidRPr="0016154F">
              <w:rPr>
                <w:sz w:val="18"/>
                <w:szCs w:val="18"/>
              </w:rPr>
              <w:t>Shipping</w:t>
            </w:r>
            <w:r w:rsidRPr="0016154F">
              <w:rPr>
                <w:spacing w:val="2"/>
                <w:sz w:val="18"/>
                <w:szCs w:val="18"/>
              </w:rPr>
              <w:t xml:space="preserve"> </w:t>
            </w:r>
            <w:r w:rsidRPr="0016154F">
              <w:rPr>
                <w:spacing w:val="-2"/>
                <w:sz w:val="18"/>
                <w:szCs w:val="18"/>
              </w:rPr>
              <w:t>Lines</w:t>
            </w:r>
          </w:p>
        </w:tc>
        <w:tc>
          <w:tcPr>
            <w:tcW w:w="638" w:type="dxa"/>
          </w:tcPr>
          <w:p w14:paraId="6CF69112" w14:textId="77777777" w:rsidR="0016154F" w:rsidRPr="0016154F" w:rsidRDefault="0016154F" w:rsidP="00271A55">
            <w:pPr>
              <w:pStyle w:val="TableParagraph"/>
              <w:ind w:right="115"/>
              <w:jc w:val="right"/>
              <w:rPr>
                <w:sz w:val="18"/>
                <w:szCs w:val="18"/>
              </w:rPr>
            </w:pPr>
            <w:r w:rsidRPr="0016154F">
              <w:rPr>
                <w:spacing w:val="-4"/>
                <w:sz w:val="18"/>
                <w:szCs w:val="18"/>
              </w:rPr>
              <w:t>2010</w:t>
            </w:r>
          </w:p>
        </w:tc>
      </w:tr>
      <w:tr w:rsidR="0016154F" w:rsidRPr="0016154F" w14:paraId="096183B8" w14:textId="77777777" w:rsidTr="00271A55">
        <w:trPr>
          <w:trHeight w:val="239"/>
        </w:trPr>
        <w:tc>
          <w:tcPr>
            <w:tcW w:w="463" w:type="dxa"/>
          </w:tcPr>
          <w:p w14:paraId="0683F517" w14:textId="77777777" w:rsidR="0016154F" w:rsidRPr="0016154F" w:rsidRDefault="0016154F" w:rsidP="00271A55">
            <w:pPr>
              <w:pStyle w:val="TableParagraph"/>
              <w:ind w:left="124"/>
              <w:jc w:val="center"/>
              <w:rPr>
                <w:sz w:val="18"/>
                <w:szCs w:val="18"/>
              </w:rPr>
            </w:pPr>
            <w:r w:rsidRPr="0016154F">
              <w:rPr>
                <w:w w:val="99"/>
                <w:sz w:val="18"/>
                <w:szCs w:val="18"/>
              </w:rPr>
              <w:t>7</w:t>
            </w:r>
          </w:p>
        </w:tc>
        <w:tc>
          <w:tcPr>
            <w:tcW w:w="2445" w:type="dxa"/>
          </w:tcPr>
          <w:p w14:paraId="0F5E202A" w14:textId="77777777" w:rsidR="0016154F" w:rsidRPr="0016154F" w:rsidRDefault="0016154F" w:rsidP="00271A55">
            <w:pPr>
              <w:pStyle w:val="TableParagraph"/>
              <w:ind w:left="119"/>
              <w:rPr>
                <w:sz w:val="18"/>
                <w:szCs w:val="18"/>
              </w:rPr>
            </w:pPr>
            <w:r w:rsidRPr="0016154F">
              <w:rPr>
                <w:sz w:val="18"/>
                <w:szCs w:val="18"/>
              </w:rPr>
              <w:t>NEW</w:t>
            </w:r>
            <w:r w:rsidRPr="0016154F">
              <w:rPr>
                <w:spacing w:val="34"/>
                <w:sz w:val="18"/>
                <w:szCs w:val="18"/>
              </w:rPr>
              <w:t xml:space="preserve"> </w:t>
            </w:r>
            <w:r w:rsidRPr="0016154F">
              <w:rPr>
                <w:sz w:val="18"/>
                <w:szCs w:val="18"/>
              </w:rPr>
              <w:t>ONTO</w:t>
            </w:r>
            <w:r w:rsidRPr="0016154F">
              <w:rPr>
                <w:spacing w:val="34"/>
                <w:sz w:val="18"/>
                <w:szCs w:val="18"/>
              </w:rPr>
              <w:t xml:space="preserve"> </w:t>
            </w:r>
            <w:r w:rsidRPr="0016154F">
              <w:rPr>
                <w:spacing w:val="-2"/>
                <w:sz w:val="18"/>
                <w:szCs w:val="18"/>
              </w:rPr>
              <w:t>SHIPPING</w:t>
            </w:r>
          </w:p>
        </w:tc>
        <w:tc>
          <w:tcPr>
            <w:tcW w:w="3168" w:type="dxa"/>
          </w:tcPr>
          <w:p w14:paraId="2904B690" w14:textId="77777777" w:rsidR="0016154F" w:rsidRPr="0016154F" w:rsidRDefault="0016154F" w:rsidP="00271A55">
            <w:pPr>
              <w:pStyle w:val="TableParagraph"/>
              <w:ind w:left="121"/>
              <w:rPr>
                <w:sz w:val="18"/>
                <w:szCs w:val="18"/>
              </w:rPr>
            </w:pPr>
            <w:r w:rsidRPr="0016154F">
              <w:rPr>
                <w:spacing w:val="-5"/>
                <w:w w:val="110"/>
                <w:sz w:val="18"/>
                <w:szCs w:val="18"/>
              </w:rPr>
              <w:t>CCL</w:t>
            </w:r>
          </w:p>
        </w:tc>
        <w:tc>
          <w:tcPr>
            <w:tcW w:w="638" w:type="dxa"/>
          </w:tcPr>
          <w:p w14:paraId="34DC7AD8" w14:textId="77777777" w:rsidR="0016154F" w:rsidRPr="0016154F" w:rsidRDefault="0016154F" w:rsidP="00271A55">
            <w:pPr>
              <w:pStyle w:val="TableParagraph"/>
              <w:ind w:right="113"/>
              <w:jc w:val="right"/>
              <w:rPr>
                <w:sz w:val="18"/>
                <w:szCs w:val="18"/>
              </w:rPr>
            </w:pPr>
            <w:r w:rsidRPr="0016154F">
              <w:rPr>
                <w:spacing w:val="-4"/>
                <w:sz w:val="18"/>
                <w:szCs w:val="18"/>
              </w:rPr>
              <w:t>2010</w:t>
            </w:r>
          </w:p>
        </w:tc>
      </w:tr>
      <w:tr w:rsidR="0016154F" w:rsidRPr="0016154F" w14:paraId="4A0C6E44" w14:textId="77777777" w:rsidTr="00271A55">
        <w:trPr>
          <w:trHeight w:val="239"/>
        </w:trPr>
        <w:tc>
          <w:tcPr>
            <w:tcW w:w="463" w:type="dxa"/>
          </w:tcPr>
          <w:p w14:paraId="7D06D5C0" w14:textId="77777777" w:rsidR="0016154F" w:rsidRPr="0016154F" w:rsidRDefault="0016154F" w:rsidP="00271A55">
            <w:pPr>
              <w:pStyle w:val="TableParagraph"/>
              <w:ind w:left="124"/>
              <w:jc w:val="center"/>
              <w:rPr>
                <w:sz w:val="18"/>
                <w:szCs w:val="18"/>
              </w:rPr>
            </w:pPr>
            <w:r w:rsidRPr="0016154F">
              <w:rPr>
                <w:w w:val="83"/>
                <w:sz w:val="18"/>
                <w:szCs w:val="18"/>
              </w:rPr>
              <w:t>8</w:t>
            </w:r>
          </w:p>
        </w:tc>
        <w:tc>
          <w:tcPr>
            <w:tcW w:w="2445" w:type="dxa"/>
          </w:tcPr>
          <w:p w14:paraId="0A431187" w14:textId="77777777" w:rsidR="0016154F" w:rsidRPr="0016154F" w:rsidRDefault="0016154F" w:rsidP="00271A55">
            <w:pPr>
              <w:pStyle w:val="TableParagraph"/>
              <w:ind w:left="119"/>
              <w:rPr>
                <w:sz w:val="18"/>
                <w:szCs w:val="18"/>
              </w:rPr>
            </w:pPr>
            <w:r w:rsidRPr="0016154F">
              <w:rPr>
                <w:spacing w:val="-5"/>
                <w:w w:val="110"/>
                <w:sz w:val="18"/>
                <w:szCs w:val="18"/>
              </w:rPr>
              <w:t>TSK</w:t>
            </w:r>
          </w:p>
        </w:tc>
        <w:tc>
          <w:tcPr>
            <w:tcW w:w="3168" w:type="dxa"/>
          </w:tcPr>
          <w:p w14:paraId="4A041560" w14:textId="77777777" w:rsidR="0016154F" w:rsidRPr="0016154F" w:rsidRDefault="0016154F" w:rsidP="00271A55">
            <w:pPr>
              <w:pStyle w:val="TableParagraph"/>
              <w:ind w:left="121"/>
              <w:rPr>
                <w:sz w:val="18"/>
                <w:szCs w:val="18"/>
              </w:rPr>
            </w:pPr>
            <w:r w:rsidRPr="0016154F">
              <w:rPr>
                <w:spacing w:val="-5"/>
                <w:w w:val="110"/>
                <w:sz w:val="18"/>
                <w:szCs w:val="18"/>
              </w:rPr>
              <w:t>NYK</w:t>
            </w:r>
          </w:p>
        </w:tc>
        <w:tc>
          <w:tcPr>
            <w:tcW w:w="638" w:type="dxa"/>
          </w:tcPr>
          <w:p w14:paraId="19B4D998" w14:textId="77777777" w:rsidR="0016154F" w:rsidRPr="0016154F" w:rsidRDefault="0016154F" w:rsidP="00271A55">
            <w:pPr>
              <w:pStyle w:val="TableParagraph"/>
              <w:ind w:right="114"/>
              <w:jc w:val="right"/>
              <w:rPr>
                <w:sz w:val="18"/>
                <w:szCs w:val="18"/>
              </w:rPr>
            </w:pPr>
            <w:r w:rsidRPr="0016154F">
              <w:rPr>
                <w:spacing w:val="-4"/>
                <w:sz w:val="18"/>
                <w:szCs w:val="18"/>
              </w:rPr>
              <w:t>2010</w:t>
            </w:r>
          </w:p>
        </w:tc>
      </w:tr>
      <w:tr w:rsidR="0016154F" w:rsidRPr="0016154F" w14:paraId="353F169F" w14:textId="77777777" w:rsidTr="00271A55">
        <w:trPr>
          <w:trHeight w:val="239"/>
        </w:trPr>
        <w:tc>
          <w:tcPr>
            <w:tcW w:w="463" w:type="dxa"/>
          </w:tcPr>
          <w:p w14:paraId="59EEFC92" w14:textId="77777777" w:rsidR="0016154F" w:rsidRPr="0016154F" w:rsidRDefault="0016154F" w:rsidP="00271A55">
            <w:pPr>
              <w:pStyle w:val="TableParagraph"/>
              <w:ind w:left="124"/>
              <w:jc w:val="center"/>
              <w:rPr>
                <w:sz w:val="18"/>
                <w:szCs w:val="18"/>
              </w:rPr>
            </w:pPr>
            <w:r w:rsidRPr="0016154F">
              <w:rPr>
                <w:w w:val="88"/>
                <w:sz w:val="18"/>
                <w:szCs w:val="18"/>
              </w:rPr>
              <w:t>9</w:t>
            </w:r>
          </w:p>
        </w:tc>
        <w:tc>
          <w:tcPr>
            <w:tcW w:w="2445" w:type="dxa"/>
          </w:tcPr>
          <w:p w14:paraId="405C4D06" w14:textId="77777777" w:rsidR="0016154F" w:rsidRPr="0016154F" w:rsidRDefault="0016154F" w:rsidP="00271A55">
            <w:pPr>
              <w:pStyle w:val="TableParagraph"/>
              <w:ind w:left="119"/>
              <w:rPr>
                <w:sz w:val="18"/>
                <w:szCs w:val="18"/>
              </w:rPr>
            </w:pPr>
            <w:r w:rsidRPr="0016154F">
              <w:rPr>
                <w:spacing w:val="-2"/>
                <w:sz w:val="18"/>
                <w:szCs w:val="18"/>
              </w:rPr>
              <w:t>Chongqing</w:t>
            </w:r>
            <w:r w:rsidRPr="0016154F">
              <w:rPr>
                <w:spacing w:val="7"/>
                <w:sz w:val="18"/>
                <w:szCs w:val="18"/>
              </w:rPr>
              <w:t xml:space="preserve"> </w:t>
            </w:r>
            <w:r w:rsidRPr="0016154F">
              <w:rPr>
                <w:spacing w:val="-2"/>
                <w:sz w:val="18"/>
                <w:szCs w:val="18"/>
              </w:rPr>
              <w:t>Marine</w:t>
            </w:r>
          </w:p>
        </w:tc>
        <w:tc>
          <w:tcPr>
            <w:tcW w:w="3168" w:type="dxa"/>
          </w:tcPr>
          <w:p w14:paraId="3003ACCF" w14:textId="77777777" w:rsidR="0016154F" w:rsidRPr="0016154F" w:rsidRDefault="0016154F" w:rsidP="00271A55">
            <w:pPr>
              <w:pStyle w:val="TableParagraph"/>
              <w:ind w:left="120"/>
              <w:rPr>
                <w:sz w:val="18"/>
                <w:szCs w:val="18"/>
              </w:rPr>
            </w:pPr>
            <w:r w:rsidRPr="0016154F">
              <w:rPr>
                <w:w w:val="105"/>
                <w:sz w:val="18"/>
                <w:szCs w:val="18"/>
              </w:rPr>
              <w:t>TAICANG</w:t>
            </w:r>
            <w:r w:rsidRPr="0016154F">
              <w:rPr>
                <w:spacing w:val="2"/>
                <w:w w:val="105"/>
                <w:sz w:val="18"/>
                <w:szCs w:val="18"/>
              </w:rPr>
              <w:t xml:space="preserve"> </w:t>
            </w:r>
            <w:r w:rsidRPr="0016154F">
              <w:rPr>
                <w:w w:val="105"/>
                <w:sz w:val="18"/>
                <w:szCs w:val="18"/>
              </w:rPr>
              <w:t>CONTAINER</w:t>
            </w:r>
            <w:r w:rsidRPr="0016154F">
              <w:rPr>
                <w:spacing w:val="2"/>
                <w:w w:val="105"/>
                <w:sz w:val="18"/>
                <w:szCs w:val="18"/>
              </w:rPr>
              <w:t xml:space="preserve"> </w:t>
            </w:r>
            <w:r w:rsidRPr="0016154F">
              <w:rPr>
                <w:spacing w:val="-2"/>
                <w:w w:val="105"/>
                <w:sz w:val="18"/>
                <w:szCs w:val="18"/>
              </w:rPr>
              <w:t>LINES</w:t>
            </w:r>
          </w:p>
        </w:tc>
        <w:tc>
          <w:tcPr>
            <w:tcW w:w="638" w:type="dxa"/>
          </w:tcPr>
          <w:p w14:paraId="18093B92" w14:textId="77777777" w:rsidR="0016154F" w:rsidRPr="0016154F" w:rsidRDefault="0016154F" w:rsidP="00271A55">
            <w:pPr>
              <w:pStyle w:val="TableParagraph"/>
              <w:ind w:right="114"/>
              <w:jc w:val="right"/>
              <w:rPr>
                <w:sz w:val="18"/>
                <w:szCs w:val="18"/>
              </w:rPr>
            </w:pPr>
            <w:r w:rsidRPr="0016154F">
              <w:rPr>
                <w:spacing w:val="-4"/>
                <w:sz w:val="18"/>
                <w:szCs w:val="18"/>
              </w:rPr>
              <w:t>2011</w:t>
            </w:r>
          </w:p>
        </w:tc>
      </w:tr>
      <w:tr w:rsidR="0016154F" w:rsidRPr="0016154F" w14:paraId="74DBCB7F" w14:textId="77777777" w:rsidTr="00271A55">
        <w:trPr>
          <w:trHeight w:val="239"/>
        </w:trPr>
        <w:tc>
          <w:tcPr>
            <w:tcW w:w="463" w:type="dxa"/>
          </w:tcPr>
          <w:p w14:paraId="5053AFA5" w14:textId="77777777" w:rsidR="0016154F" w:rsidRPr="0016154F" w:rsidRDefault="0016154F" w:rsidP="00271A55">
            <w:pPr>
              <w:pStyle w:val="TableParagraph"/>
              <w:ind w:left="102" w:right="77"/>
              <w:jc w:val="center"/>
              <w:rPr>
                <w:sz w:val="18"/>
                <w:szCs w:val="18"/>
              </w:rPr>
            </w:pPr>
            <w:r w:rsidRPr="0016154F">
              <w:rPr>
                <w:spacing w:val="-5"/>
                <w:sz w:val="18"/>
                <w:szCs w:val="18"/>
              </w:rPr>
              <w:t>10</w:t>
            </w:r>
          </w:p>
        </w:tc>
        <w:tc>
          <w:tcPr>
            <w:tcW w:w="2445" w:type="dxa"/>
          </w:tcPr>
          <w:p w14:paraId="35863DA2" w14:textId="77777777" w:rsidR="0016154F" w:rsidRPr="0016154F" w:rsidRDefault="0016154F" w:rsidP="00271A55">
            <w:pPr>
              <w:pStyle w:val="TableParagraph"/>
              <w:ind w:left="119"/>
              <w:rPr>
                <w:sz w:val="18"/>
                <w:szCs w:val="18"/>
              </w:rPr>
            </w:pPr>
            <w:r w:rsidRPr="0016154F">
              <w:rPr>
                <w:sz w:val="18"/>
                <w:szCs w:val="18"/>
              </w:rPr>
              <w:t>China</w:t>
            </w:r>
            <w:r w:rsidRPr="0016154F">
              <w:rPr>
                <w:spacing w:val="12"/>
                <w:sz w:val="18"/>
                <w:szCs w:val="18"/>
              </w:rPr>
              <w:t xml:space="preserve"> </w:t>
            </w:r>
            <w:r w:rsidRPr="0016154F">
              <w:rPr>
                <w:spacing w:val="-2"/>
                <w:sz w:val="18"/>
                <w:szCs w:val="18"/>
              </w:rPr>
              <w:t>Navigation</w:t>
            </w:r>
          </w:p>
        </w:tc>
        <w:tc>
          <w:tcPr>
            <w:tcW w:w="3168" w:type="dxa"/>
          </w:tcPr>
          <w:p w14:paraId="79F750E1" w14:textId="77777777" w:rsidR="0016154F" w:rsidRPr="0016154F" w:rsidRDefault="0016154F" w:rsidP="00271A55">
            <w:pPr>
              <w:pStyle w:val="TableParagraph"/>
              <w:ind w:left="120"/>
              <w:rPr>
                <w:sz w:val="18"/>
                <w:szCs w:val="18"/>
              </w:rPr>
            </w:pPr>
            <w:r w:rsidRPr="0016154F">
              <w:rPr>
                <w:spacing w:val="-2"/>
                <w:sz w:val="18"/>
                <w:szCs w:val="18"/>
              </w:rPr>
              <w:t>Swire</w:t>
            </w:r>
          </w:p>
        </w:tc>
        <w:tc>
          <w:tcPr>
            <w:tcW w:w="638" w:type="dxa"/>
          </w:tcPr>
          <w:p w14:paraId="1FE6D08F" w14:textId="77777777" w:rsidR="0016154F" w:rsidRPr="0016154F" w:rsidRDefault="0016154F" w:rsidP="00271A55">
            <w:pPr>
              <w:pStyle w:val="TableParagraph"/>
              <w:ind w:right="115"/>
              <w:jc w:val="right"/>
              <w:rPr>
                <w:sz w:val="18"/>
                <w:szCs w:val="18"/>
              </w:rPr>
            </w:pPr>
            <w:r w:rsidRPr="0016154F">
              <w:rPr>
                <w:spacing w:val="-4"/>
                <w:sz w:val="18"/>
                <w:szCs w:val="18"/>
              </w:rPr>
              <w:t>2011</w:t>
            </w:r>
          </w:p>
        </w:tc>
      </w:tr>
      <w:tr w:rsidR="0016154F" w:rsidRPr="0016154F" w14:paraId="19BCD6C4" w14:textId="77777777" w:rsidTr="00271A55">
        <w:trPr>
          <w:trHeight w:val="239"/>
        </w:trPr>
        <w:tc>
          <w:tcPr>
            <w:tcW w:w="463" w:type="dxa"/>
          </w:tcPr>
          <w:p w14:paraId="2F1AC744" w14:textId="77777777" w:rsidR="0016154F" w:rsidRPr="0016154F" w:rsidRDefault="0016154F" w:rsidP="00271A55">
            <w:pPr>
              <w:pStyle w:val="TableParagraph"/>
              <w:ind w:left="102" w:right="77"/>
              <w:jc w:val="center"/>
              <w:rPr>
                <w:sz w:val="18"/>
                <w:szCs w:val="18"/>
              </w:rPr>
            </w:pPr>
            <w:r w:rsidRPr="0016154F">
              <w:rPr>
                <w:spacing w:val="-5"/>
                <w:w w:val="115"/>
                <w:sz w:val="18"/>
                <w:szCs w:val="18"/>
              </w:rPr>
              <w:t>11</w:t>
            </w:r>
          </w:p>
        </w:tc>
        <w:tc>
          <w:tcPr>
            <w:tcW w:w="2445" w:type="dxa"/>
          </w:tcPr>
          <w:p w14:paraId="315B468F" w14:textId="77777777" w:rsidR="0016154F" w:rsidRPr="0016154F" w:rsidRDefault="0016154F" w:rsidP="00271A55">
            <w:pPr>
              <w:pStyle w:val="TableParagraph"/>
              <w:ind w:left="119"/>
              <w:rPr>
                <w:sz w:val="18"/>
                <w:szCs w:val="18"/>
              </w:rPr>
            </w:pPr>
            <w:r w:rsidRPr="0016154F">
              <w:rPr>
                <w:sz w:val="18"/>
                <w:szCs w:val="18"/>
              </w:rPr>
              <w:t>SEACON/T.S.</w:t>
            </w:r>
            <w:r w:rsidRPr="0016154F">
              <w:rPr>
                <w:spacing w:val="70"/>
                <w:sz w:val="18"/>
                <w:szCs w:val="18"/>
              </w:rPr>
              <w:t xml:space="preserve"> </w:t>
            </w:r>
            <w:r w:rsidRPr="0016154F">
              <w:rPr>
                <w:spacing w:val="-2"/>
                <w:sz w:val="18"/>
                <w:szCs w:val="18"/>
              </w:rPr>
              <w:t>Lines</w:t>
            </w:r>
          </w:p>
        </w:tc>
        <w:tc>
          <w:tcPr>
            <w:tcW w:w="3168" w:type="dxa"/>
          </w:tcPr>
          <w:p w14:paraId="15AEA109" w14:textId="77777777" w:rsidR="0016154F" w:rsidRPr="0016154F" w:rsidRDefault="0016154F" w:rsidP="00271A55">
            <w:pPr>
              <w:pStyle w:val="TableParagraph"/>
              <w:ind w:left="121"/>
              <w:rPr>
                <w:sz w:val="18"/>
                <w:szCs w:val="18"/>
              </w:rPr>
            </w:pPr>
            <w:r w:rsidRPr="0016154F">
              <w:rPr>
                <w:sz w:val="18"/>
                <w:szCs w:val="18"/>
              </w:rPr>
              <w:t>T.S.</w:t>
            </w:r>
            <w:r w:rsidRPr="0016154F">
              <w:rPr>
                <w:spacing w:val="38"/>
                <w:sz w:val="18"/>
                <w:szCs w:val="18"/>
              </w:rPr>
              <w:t xml:space="preserve"> </w:t>
            </w:r>
            <w:r w:rsidRPr="0016154F">
              <w:rPr>
                <w:spacing w:val="-4"/>
                <w:sz w:val="18"/>
                <w:szCs w:val="18"/>
              </w:rPr>
              <w:t>Lines</w:t>
            </w:r>
          </w:p>
        </w:tc>
        <w:tc>
          <w:tcPr>
            <w:tcW w:w="638" w:type="dxa"/>
          </w:tcPr>
          <w:p w14:paraId="67649BE0" w14:textId="77777777" w:rsidR="0016154F" w:rsidRPr="0016154F" w:rsidRDefault="0016154F" w:rsidP="00271A55">
            <w:pPr>
              <w:pStyle w:val="TableParagraph"/>
              <w:ind w:right="114"/>
              <w:jc w:val="right"/>
              <w:rPr>
                <w:sz w:val="18"/>
                <w:szCs w:val="18"/>
              </w:rPr>
            </w:pPr>
            <w:r w:rsidRPr="0016154F">
              <w:rPr>
                <w:spacing w:val="-4"/>
                <w:sz w:val="18"/>
                <w:szCs w:val="18"/>
              </w:rPr>
              <w:t>2013</w:t>
            </w:r>
          </w:p>
        </w:tc>
      </w:tr>
      <w:tr w:rsidR="0016154F" w:rsidRPr="0016154F" w14:paraId="6EF53085" w14:textId="77777777" w:rsidTr="00271A55">
        <w:trPr>
          <w:trHeight w:val="239"/>
        </w:trPr>
        <w:tc>
          <w:tcPr>
            <w:tcW w:w="463" w:type="dxa"/>
          </w:tcPr>
          <w:p w14:paraId="7C87D060" w14:textId="77777777" w:rsidR="0016154F" w:rsidRPr="0016154F" w:rsidRDefault="0016154F" w:rsidP="00271A55">
            <w:pPr>
              <w:pStyle w:val="TableParagraph"/>
              <w:ind w:left="102" w:right="77"/>
              <w:jc w:val="center"/>
              <w:rPr>
                <w:sz w:val="18"/>
                <w:szCs w:val="18"/>
              </w:rPr>
            </w:pPr>
            <w:r w:rsidRPr="0016154F">
              <w:rPr>
                <w:spacing w:val="-5"/>
                <w:sz w:val="18"/>
                <w:szCs w:val="18"/>
              </w:rPr>
              <w:t>12</w:t>
            </w:r>
          </w:p>
        </w:tc>
        <w:tc>
          <w:tcPr>
            <w:tcW w:w="2445" w:type="dxa"/>
          </w:tcPr>
          <w:p w14:paraId="0151F567" w14:textId="77777777" w:rsidR="0016154F" w:rsidRPr="0016154F" w:rsidRDefault="0016154F" w:rsidP="00271A55">
            <w:pPr>
              <w:pStyle w:val="TableParagraph"/>
              <w:ind w:left="119"/>
              <w:rPr>
                <w:sz w:val="18"/>
                <w:szCs w:val="18"/>
              </w:rPr>
            </w:pPr>
            <w:r w:rsidRPr="0016154F">
              <w:rPr>
                <w:spacing w:val="-2"/>
                <w:sz w:val="18"/>
                <w:szCs w:val="18"/>
              </w:rPr>
              <w:t>Greater</w:t>
            </w:r>
            <w:r w:rsidRPr="0016154F">
              <w:rPr>
                <w:spacing w:val="18"/>
                <w:sz w:val="18"/>
                <w:szCs w:val="18"/>
              </w:rPr>
              <w:t xml:space="preserve"> </w:t>
            </w:r>
            <w:r w:rsidRPr="0016154F">
              <w:rPr>
                <w:spacing w:val="-2"/>
                <w:sz w:val="18"/>
                <w:szCs w:val="18"/>
              </w:rPr>
              <w:t>Bali-</w:t>
            </w:r>
            <w:r w:rsidRPr="0016154F">
              <w:rPr>
                <w:spacing w:val="-5"/>
                <w:sz w:val="18"/>
                <w:szCs w:val="18"/>
              </w:rPr>
              <w:t>Hai</w:t>
            </w:r>
          </w:p>
        </w:tc>
        <w:tc>
          <w:tcPr>
            <w:tcW w:w="3168" w:type="dxa"/>
          </w:tcPr>
          <w:p w14:paraId="40403414" w14:textId="77777777" w:rsidR="0016154F" w:rsidRPr="0016154F" w:rsidRDefault="0016154F" w:rsidP="00271A55">
            <w:pPr>
              <w:pStyle w:val="TableParagraph"/>
              <w:ind w:left="121"/>
              <w:rPr>
                <w:sz w:val="18"/>
                <w:szCs w:val="18"/>
              </w:rPr>
            </w:pPr>
            <w:r w:rsidRPr="0016154F">
              <w:rPr>
                <w:spacing w:val="-2"/>
                <w:sz w:val="18"/>
                <w:szCs w:val="18"/>
              </w:rPr>
              <w:t>Swire</w:t>
            </w:r>
          </w:p>
        </w:tc>
        <w:tc>
          <w:tcPr>
            <w:tcW w:w="638" w:type="dxa"/>
          </w:tcPr>
          <w:p w14:paraId="7A1ABDED" w14:textId="77777777" w:rsidR="0016154F" w:rsidRPr="0016154F" w:rsidRDefault="0016154F" w:rsidP="00271A55">
            <w:pPr>
              <w:pStyle w:val="TableParagraph"/>
              <w:ind w:right="114"/>
              <w:jc w:val="right"/>
              <w:rPr>
                <w:sz w:val="18"/>
                <w:szCs w:val="18"/>
              </w:rPr>
            </w:pPr>
            <w:r w:rsidRPr="0016154F">
              <w:rPr>
                <w:spacing w:val="-4"/>
                <w:sz w:val="18"/>
                <w:szCs w:val="18"/>
              </w:rPr>
              <w:t>2014</w:t>
            </w:r>
          </w:p>
        </w:tc>
      </w:tr>
      <w:tr w:rsidR="0016154F" w:rsidRPr="0016154F" w14:paraId="34ACAD35" w14:textId="77777777" w:rsidTr="00271A55">
        <w:trPr>
          <w:trHeight w:val="239"/>
        </w:trPr>
        <w:tc>
          <w:tcPr>
            <w:tcW w:w="463" w:type="dxa"/>
          </w:tcPr>
          <w:p w14:paraId="4F534F3C" w14:textId="77777777" w:rsidR="0016154F" w:rsidRPr="0016154F" w:rsidRDefault="0016154F" w:rsidP="00271A55">
            <w:pPr>
              <w:pStyle w:val="TableParagraph"/>
              <w:ind w:left="102" w:right="77"/>
              <w:jc w:val="center"/>
              <w:rPr>
                <w:sz w:val="18"/>
                <w:szCs w:val="18"/>
              </w:rPr>
            </w:pPr>
            <w:r w:rsidRPr="0016154F">
              <w:rPr>
                <w:spacing w:val="-5"/>
                <w:sz w:val="18"/>
                <w:szCs w:val="18"/>
              </w:rPr>
              <w:t>13</w:t>
            </w:r>
          </w:p>
        </w:tc>
        <w:tc>
          <w:tcPr>
            <w:tcW w:w="2445" w:type="dxa"/>
          </w:tcPr>
          <w:p w14:paraId="4A138072" w14:textId="77777777" w:rsidR="0016154F" w:rsidRPr="0016154F" w:rsidRDefault="0016154F" w:rsidP="00271A55">
            <w:pPr>
              <w:pStyle w:val="TableParagraph"/>
              <w:ind w:left="119"/>
              <w:rPr>
                <w:sz w:val="18"/>
                <w:szCs w:val="18"/>
              </w:rPr>
            </w:pPr>
            <w:r w:rsidRPr="0016154F">
              <w:rPr>
                <w:spacing w:val="-4"/>
                <w:w w:val="105"/>
                <w:sz w:val="18"/>
                <w:szCs w:val="18"/>
              </w:rPr>
              <w:t>CCNI</w:t>
            </w:r>
          </w:p>
        </w:tc>
        <w:tc>
          <w:tcPr>
            <w:tcW w:w="3168" w:type="dxa"/>
          </w:tcPr>
          <w:p w14:paraId="69337279" w14:textId="77777777" w:rsidR="0016154F" w:rsidRPr="0016154F" w:rsidRDefault="0016154F" w:rsidP="00271A55">
            <w:pPr>
              <w:pStyle w:val="TableParagraph"/>
              <w:ind w:left="120"/>
              <w:rPr>
                <w:sz w:val="18"/>
                <w:szCs w:val="18"/>
              </w:rPr>
            </w:pPr>
            <w:r w:rsidRPr="0016154F">
              <w:rPr>
                <w:spacing w:val="-2"/>
                <w:sz w:val="18"/>
                <w:szCs w:val="18"/>
              </w:rPr>
              <w:t>Maersk</w:t>
            </w:r>
          </w:p>
        </w:tc>
        <w:tc>
          <w:tcPr>
            <w:tcW w:w="638" w:type="dxa"/>
          </w:tcPr>
          <w:p w14:paraId="75BB7CB9" w14:textId="77777777" w:rsidR="0016154F" w:rsidRPr="0016154F" w:rsidRDefault="0016154F" w:rsidP="00271A55">
            <w:pPr>
              <w:pStyle w:val="TableParagraph"/>
              <w:ind w:right="114"/>
              <w:jc w:val="right"/>
              <w:rPr>
                <w:sz w:val="18"/>
                <w:szCs w:val="18"/>
              </w:rPr>
            </w:pPr>
            <w:r w:rsidRPr="0016154F">
              <w:rPr>
                <w:spacing w:val="-4"/>
                <w:sz w:val="18"/>
                <w:szCs w:val="18"/>
              </w:rPr>
              <w:t>2015</w:t>
            </w:r>
          </w:p>
        </w:tc>
      </w:tr>
      <w:tr w:rsidR="0016154F" w:rsidRPr="0016154F" w14:paraId="7FA2484C" w14:textId="77777777" w:rsidTr="00271A55">
        <w:trPr>
          <w:trHeight w:val="239"/>
        </w:trPr>
        <w:tc>
          <w:tcPr>
            <w:tcW w:w="463" w:type="dxa"/>
          </w:tcPr>
          <w:p w14:paraId="5F7DA896" w14:textId="77777777" w:rsidR="0016154F" w:rsidRPr="0016154F" w:rsidRDefault="0016154F" w:rsidP="00271A55">
            <w:pPr>
              <w:pStyle w:val="TableParagraph"/>
              <w:ind w:left="102" w:right="77"/>
              <w:jc w:val="center"/>
              <w:rPr>
                <w:sz w:val="18"/>
                <w:szCs w:val="18"/>
              </w:rPr>
            </w:pPr>
            <w:r w:rsidRPr="0016154F">
              <w:rPr>
                <w:spacing w:val="-5"/>
                <w:sz w:val="18"/>
                <w:szCs w:val="18"/>
              </w:rPr>
              <w:t>14</w:t>
            </w:r>
          </w:p>
        </w:tc>
        <w:tc>
          <w:tcPr>
            <w:tcW w:w="2445" w:type="dxa"/>
          </w:tcPr>
          <w:p w14:paraId="72B976A1" w14:textId="77777777" w:rsidR="0016154F" w:rsidRPr="0016154F" w:rsidRDefault="0016154F" w:rsidP="00271A55">
            <w:pPr>
              <w:pStyle w:val="TableParagraph"/>
              <w:ind w:left="119"/>
              <w:rPr>
                <w:sz w:val="18"/>
                <w:szCs w:val="18"/>
              </w:rPr>
            </w:pPr>
            <w:r w:rsidRPr="0016154F">
              <w:rPr>
                <w:spacing w:val="-4"/>
                <w:w w:val="110"/>
                <w:sz w:val="18"/>
                <w:szCs w:val="18"/>
              </w:rPr>
              <w:t>CSAV</w:t>
            </w:r>
          </w:p>
        </w:tc>
        <w:tc>
          <w:tcPr>
            <w:tcW w:w="3168" w:type="dxa"/>
          </w:tcPr>
          <w:p w14:paraId="5008ED28" w14:textId="77777777" w:rsidR="0016154F" w:rsidRPr="0016154F" w:rsidRDefault="0016154F" w:rsidP="00271A55">
            <w:pPr>
              <w:pStyle w:val="TableParagraph"/>
              <w:ind w:left="120"/>
              <w:rPr>
                <w:sz w:val="18"/>
                <w:szCs w:val="18"/>
              </w:rPr>
            </w:pPr>
            <w:r w:rsidRPr="0016154F">
              <w:rPr>
                <w:spacing w:val="-6"/>
                <w:sz w:val="18"/>
                <w:szCs w:val="18"/>
              </w:rPr>
              <w:t>Hapag-</w:t>
            </w:r>
            <w:r w:rsidRPr="0016154F">
              <w:rPr>
                <w:spacing w:val="-2"/>
                <w:sz w:val="18"/>
                <w:szCs w:val="18"/>
              </w:rPr>
              <w:t>Lloyd</w:t>
            </w:r>
          </w:p>
        </w:tc>
        <w:tc>
          <w:tcPr>
            <w:tcW w:w="638" w:type="dxa"/>
          </w:tcPr>
          <w:p w14:paraId="017EFC50" w14:textId="77777777" w:rsidR="0016154F" w:rsidRPr="0016154F" w:rsidRDefault="0016154F" w:rsidP="00271A55">
            <w:pPr>
              <w:pStyle w:val="TableParagraph"/>
              <w:ind w:right="115"/>
              <w:jc w:val="right"/>
              <w:rPr>
                <w:sz w:val="18"/>
                <w:szCs w:val="18"/>
              </w:rPr>
            </w:pPr>
            <w:r w:rsidRPr="0016154F">
              <w:rPr>
                <w:spacing w:val="-4"/>
                <w:sz w:val="18"/>
                <w:szCs w:val="18"/>
              </w:rPr>
              <w:t>2015</w:t>
            </w:r>
          </w:p>
        </w:tc>
      </w:tr>
      <w:tr w:rsidR="0016154F" w:rsidRPr="0016154F" w14:paraId="40BAF094" w14:textId="77777777" w:rsidTr="00271A55">
        <w:trPr>
          <w:trHeight w:val="239"/>
        </w:trPr>
        <w:tc>
          <w:tcPr>
            <w:tcW w:w="463" w:type="dxa"/>
          </w:tcPr>
          <w:p w14:paraId="0FBC9781" w14:textId="77777777" w:rsidR="0016154F" w:rsidRPr="0016154F" w:rsidRDefault="0016154F" w:rsidP="00271A55">
            <w:pPr>
              <w:pStyle w:val="TableParagraph"/>
              <w:ind w:left="102" w:right="77"/>
              <w:jc w:val="center"/>
              <w:rPr>
                <w:sz w:val="18"/>
                <w:szCs w:val="18"/>
              </w:rPr>
            </w:pPr>
            <w:r w:rsidRPr="0016154F">
              <w:rPr>
                <w:spacing w:val="-5"/>
                <w:w w:val="105"/>
                <w:sz w:val="18"/>
                <w:szCs w:val="18"/>
              </w:rPr>
              <w:t>15</w:t>
            </w:r>
          </w:p>
        </w:tc>
        <w:tc>
          <w:tcPr>
            <w:tcW w:w="2445" w:type="dxa"/>
          </w:tcPr>
          <w:p w14:paraId="510CF3AC" w14:textId="77777777" w:rsidR="0016154F" w:rsidRPr="0016154F" w:rsidRDefault="0016154F" w:rsidP="00271A55">
            <w:pPr>
              <w:pStyle w:val="TableParagraph"/>
              <w:ind w:left="119"/>
              <w:rPr>
                <w:sz w:val="18"/>
                <w:szCs w:val="18"/>
              </w:rPr>
            </w:pPr>
            <w:r w:rsidRPr="0016154F">
              <w:rPr>
                <w:sz w:val="18"/>
                <w:szCs w:val="18"/>
              </w:rPr>
              <w:t>China</w:t>
            </w:r>
            <w:r w:rsidRPr="0016154F">
              <w:rPr>
                <w:spacing w:val="12"/>
                <w:sz w:val="18"/>
                <w:szCs w:val="18"/>
              </w:rPr>
              <w:t xml:space="preserve"> </w:t>
            </w:r>
            <w:r w:rsidRPr="0016154F">
              <w:rPr>
                <w:spacing w:val="-2"/>
                <w:sz w:val="18"/>
                <w:szCs w:val="18"/>
              </w:rPr>
              <w:t>Shipping</w:t>
            </w:r>
          </w:p>
        </w:tc>
        <w:tc>
          <w:tcPr>
            <w:tcW w:w="3168" w:type="dxa"/>
          </w:tcPr>
          <w:p w14:paraId="78ECF615" w14:textId="77777777" w:rsidR="0016154F" w:rsidRPr="0016154F" w:rsidRDefault="0016154F" w:rsidP="00271A55">
            <w:pPr>
              <w:pStyle w:val="TableParagraph"/>
              <w:ind w:left="119"/>
              <w:rPr>
                <w:sz w:val="18"/>
                <w:szCs w:val="18"/>
              </w:rPr>
            </w:pPr>
            <w:r w:rsidRPr="0016154F">
              <w:rPr>
                <w:spacing w:val="-2"/>
                <w:w w:val="105"/>
                <w:sz w:val="18"/>
                <w:szCs w:val="18"/>
              </w:rPr>
              <w:t>COSCO</w:t>
            </w:r>
          </w:p>
        </w:tc>
        <w:tc>
          <w:tcPr>
            <w:tcW w:w="638" w:type="dxa"/>
          </w:tcPr>
          <w:p w14:paraId="35A97359" w14:textId="77777777" w:rsidR="0016154F" w:rsidRPr="0016154F" w:rsidRDefault="0016154F" w:rsidP="00271A55">
            <w:pPr>
              <w:pStyle w:val="TableParagraph"/>
              <w:ind w:right="115"/>
              <w:jc w:val="right"/>
              <w:rPr>
                <w:sz w:val="18"/>
                <w:szCs w:val="18"/>
              </w:rPr>
            </w:pPr>
            <w:r w:rsidRPr="0016154F">
              <w:rPr>
                <w:spacing w:val="-4"/>
                <w:sz w:val="18"/>
                <w:szCs w:val="18"/>
              </w:rPr>
              <w:t>2016</w:t>
            </w:r>
          </w:p>
        </w:tc>
      </w:tr>
      <w:tr w:rsidR="0016154F" w:rsidRPr="0016154F" w14:paraId="60B818F8" w14:textId="77777777" w:rsidTr="00271A55">
        <w:trPr>
          <w:trHeight w:val="239"/>
        </w:trPr>
        <w:tc>
          <w:tcPr>
            <w:tcW w:w="463" w:type="dxa"/>
          </w:tcPr>
          <w:p w14:paraId="5EAC3009" w14:textId="77777777" w:rsidR="0016154F" w:rsidRPr="0016154F" w:rsidRDefault="0016154F" w:rsidP="00271A55">
            <w:pPr>
              <w:pStyle w:val="TableParagraph"/>
              <w:ind w:left="102" w:right="77"/>
              <w:jc w:val="center"/>
              <w:rPr>
                <w:sz w:val="18"/>
                <w:szCs w:val="18"/>
              </w:rPr>
            </w:pPr>
            <w:r w:rsidRPr="0016154F">
              <w:rPr>
                <w:spacing w:val="-5"/>
                <w:sz w:val="18"/>
                <w:szCs w:val="18"/>
              </w:rPr>
              <w:t>16</w:t>
            </w:r>
          </w:p>
        </w:tc>
        <w:tc>
          <w:tcPr>
            <w:tcW w:w="2445" w:type="dxa"/>
          </w:tcPr>
          <w:p w14:paraId="0EBBB40C" w14:textId="77777777" w:rsidR="0016154F" w:rsidRPr="0016154F" w:rsidRDefault="0016154F" w:rsidP="00271A55">
            <w:pPr>
              <w:pStyle w:val="TableParagraph"/>
              <w:ind w:left="119"/>
              <w:rPr>
                <w:sz w:val="18"/>
                <w:szCs w:val="18"/>
              </w:rPr>
            </w:pPr>
            <w:r w:rsidRPr="0016154F">
              <w:rPr>
                <w:sz w:val="18"/>
                <w:szCs w:val="18"/>
              </w:rPr>
              <w:t>Shanghai</w:t>
            </w:r>
            <w:r w:rsidRPr="0016154F">
              <w:rPr>
                <w:spacing w:val="-2"/>
                <w:sz w:val="18"/>
                <w:szCs w:val="18"/>
              </w:rPr>
              <w:t xml:space="preserve"> </w:t>
            </w:r>
            <w:proofErr w:type="spellStart"/>
            <w:r w:rsidRPr="0016154F">
              <w:rPr>
                <w:sz w:val="18"/>
                <w:szCs w:val="18"/>
              </w:rPr>
              <w:t>Puhai</w:t>
            </w:r>
            <w:proofErr w:type="spellEnd"/>
            <w:r w:rsidRPr="0016154F">
              <w:rPr>
                <w:spacing w:val="-1"/>
                <w:sz w:val="18"/>
                <w:szCs w:val="18"/>
              </w:rPr>
              <w:t xml:space="preserve"> </w:t>
            </w:r>
            <w:r w:rsidRPr="0016154F">
              <w:rPr>
                <w:spacing w:val="-2"/>
                <w:sz w:val="18"/>
                <w:szCs w:val="18"/>
              </w:rPr>
              <w:t>Shipping</w:t>
            </w:r>
          </w:p>
        </w:tc>
        <w:tc>
          <w:tcPr>
            <w:tcW w:w="3168" w:type="dxa"/>
          </w:tcPr>
          <w:p w14:paraId="51F6DD9E" w14:textId="77777777" w:rsidR="0016154F" w:rsidRPr="0016154F" w:rsidRDefault="0016154F" w:rsidP="00271A55">
            <w:pPr>
              <w:pStyle w:val="TableParagraph"/>
              <w:ind w:left="120"/>
              <w:rPr>
                <w:sz w:val="18"/>
                <w:szCs w:val="18"/>
              </w:rPr>
            </w:pPr>
            <w:r w:rsidRPr="0016154F">
              <w:rPr>
                <w:spacing w:val="-2"/>
                <w:w w:val="105"/>
                <w:sz w:val="18"/>
                <w:szCs w:val="18"/>
              </w:rPr>
              <w:t>COSCO</w:t>
            </w:r>
          </w:p>
        </w:tc>
        <w:tc>
          <w:tcPr>
            <w:tcW w:w="638" w:type="dxa"/>
          </w:tcPr>
          <w:p w14:paraId="06A0C527" w14:textId="77777777" w:rsidR="0016154F" w:rsidRPr="0016154F" w:rsidRDefault="0016154F" w:rsidP="00271A55">
            <w:pPr>
              <w:pStyle w:val="TableParagraph"/>
              <w:ind w:right="114"/>
              <w:jc w:val="right"/>
              <w:rPr>
                <w:sz w:val="18"/>
                <w:szCs w:val="18"/>
              </w:rPr>
            </w:pPr>
            <w:r w:rsidRPr="0016154F">
              <w:rPr>
                <w:spacing w:val="-4"/>
                <w:sz w:val="18"/>
                <w:szCs w:val="18"/>
              </w:rPr>
              <w:t>2016</w:t>
            </w:r>
          </w:p>
        </w:tc>
      </w:tr>
      <w:tr w:rsidR="0016154F" w:rsidRPr="0016154F" w14:paraId="1E6AD758" w14:textId="77777777" w:rsidTr="00271A55">
        <w:trPr>
          <w:trHeight w:val="239"/>
        </w:trPr>
        <w:tc>
          <w:tcPr>
            <w:tcW w:w="463" w:type="dxa"/>
          </w:tcPr>
          <w:p w14:paraId="11A2DDF4" w14:textId="77777777" w:rsidR="0016154F" w:rsidRPr="0016154F" w:rsidRDefault="0016154F" w:rsidP="00271A55">
            <w:pPr>
              <w:pStyle w:val="TableParagraph"/>
              <w:ind w:left="102" w:right="77"/>
              <w:jc w:val="center"/>
              <w:rPr>
                <w:sz w:val="18"/>
                <w:szCs w:val="18"/>
              </w:rPr>
            </w:pPr>
            <w:r w:rsidRPr="0016154F">
              <w:rPr>
                <w:spacing w:val="-5"/>
                <w:w w:val="105"/>
                <w:sz w:val="18"/>
                <w:szCs w:val="18"/>
              </w:rPr>
              <w:t>17</w:t>
            </w:r>
          </w:p>
        </w:tc>
        <w:tc>
          <w:tcPr>
            <w:tcW w:w="2445" w:type="dxa"/>
          </w:tcPr>
          <w:p w14:paraId="302996C9" w14:textId="77777777" w:rsidR="0016154F" w:rsidRPr="0016154F" w:rsidRDefault="0016154F" w:rsidP="00271A55">
            <w:pPr>
              <w:pStyle w:val="TableParagraph"/>
              <w:ind w:left="119"/>
              <w:rPr>
                <w:sz w:val="18"/>
                <w:szCs w:val="18"/>
              </w:rPr>
            </w:pPr>
            <w:r w:rsidRPr="0016154F">
              <w:rPr>
                <w:spacing w:val="-4"/>
                <w:w w:val="105"/>
                <w:sz w:val="18"/>
                <w:szCs w:val="18"/>
              </w:rPr>
              <w:t>UASC</w:t>
            </w:r>
          </w:p>
        </w:tc>
        <w:tc>
          <w:tcPr>
            <w:tcW w:w="3168" w:type="dxa"/>
          </w:tcPr>
          <w:p w14:paraId="468A58E3" w14:textId="77777777" w:rsidR="0016154F" w:rsidRPr="0016154F" w:rsidRDefault="0016154F" w:rsidP="00271A55">
            <w:pPr>
              <w:pStyle w:val="TableParagraph"/>
              <w:ind w:left="120"/>
              <w:rPr>
                <w:sz w:val="18"/>
                <w:szCs w:val="18"/>
              </w:rPr>
            </w:pPr>
            <w:r w:rsidRPr="0016154F">
              <w:rPr>
                <w:spacing w:val="-6"/>
                <w:sz w:val="18"/>
                <w:szCs w:val="18"/>
              </w:rPr>
              <w:t>Hapag-</w:t>
            </w:r>
            <w:r w:rsidRPr="0016154F">
              <w:rPr>
                <w:spacing w:val="-2"/>
                <w:sz w:val="18"/>
                <w:szCs w:val="18"/>
              </w:rPr>
              <w:t>Lloyd</w:t>
            </w:r>
          </w:p>
        </w:tc>
        <w:tc>
          <w:tcPr>
            <w:tcW w:w="638" w:type="dxa"/>
          </w:tcPr>
          <w:p w14:paraId="4480DB53" w14:textId="77777777" w:rsidR="0016154F" w:rsidRPr="0016154F" w:rsidRDefault="0016154F" w:rsidP="00271A55">
            <w:pPr>
              <w:pStyle w:val="TableParagraph"/>
              <w:ind w:right="115"/>
              <w:jc w:val="right"/>
              <w:rPr>
                <w:sz w:val="18"/>
                <w:szCs w:val="18"/>
              </w:rPr>
            </w:pPr>
            <w:r w:rsidRPr="0016154F">
              <w:rPr>
                <w:spacing w:val="-4"/>
                <w:sz w:val="18"/>
                <w:szCs w:val="18"/>
              </w:rPr>
              <w:t>2017</w:t>
            </w:r>
          </w:p>
        </w:tc>
      </w:tr>
      <w:tr w:rsidR="0016154F" w:rsidRPr="0016154F" w14:paraId="3F815FF4" w14:textId="77777777" w:rsidTr="00271A55">
        <w:trPr>
          <w:trHeight w:val="239"/>
        </w:trPr>
        <w:tc>
          <w:tcPr>
            <w:tcW w:w="463" w:type="dxa"/>
          </w:tcPr>
          <w:p w14:paraId="03D41CCB" w14:textId="77777777" w:rsidR="0016154F" w:rsidRPr="0016154F" w:rsidRDefault="0016154F" w:rsidP="00271A55">
            <w:pPr>
              <w:pStyle w:val="TableParagraph"/>
              <w:ind w:left="102" w:right="77"/>
              <w:jc w:val="center"/>
              <w:rPr>
                <w:sz w:val="18"/>
                <w:szCs w:val="18"/>
              </w:rPr>
            </w:pPr>
            <w:r w:rsidRPr="0016154F">
              <w:rPr>
                <w:spacing w:val="-5"/>
                <w:sz w:val="18"/>
                <w:szCs w:val="18"/>
              </w:rPr>
              <w:t>18</w:t>
            </w:r>
          </w:p>
        </w:tc>
        <w:tc>
          <w:tcPr>
            <w:tcW w:w="2445" w:type="dxa"/>
          </w:tcPr>
          <w:p w14:paraId="7B6158B5" w14:textId="77777777" w:rsidR="0016154F" w:rsidRPr="0016154F" w:rsidRDefault="0016154F" w:rsidP="00271A55">
            <w:pPr>
              <w:pStyle w:val="TableParagraph"/>
              <w:ind w:left="119"/>
              <w:rPr>
                <w:sz w:val="18"/>
                <w:szCs w:val="18"/>
              </w:rPr>
            </w:pPr>
            <w:r w:rsidRPr="0016154F">
              <w:rPr>
                <w:spacing w:val="-2"/>
                <w:sz w:val="18"/>
                <w:szCs w:val="18"/>
              </w:rPr>
              <w:t>KLINE</w:t>
            </w:r>
          </w:p>
        </w:tc>
        <w:tc>
          <w:tcPr>
            <w:tcW w:w="3168" w:type="dxa"/>
          </w:tcPr>
          <w:p w14:paraId="60950419" w14:textId="77777777" w:rsidR="0016154F" w:rsidRPr="0016154F" w:rsidRDefault="0016154F" w:rsidP="00271A55">
            <w:pPr>
              <w:pStyle w:val="TableParagraph"/>
              <w:ind w:left="121"/>
              <w:rPr>
                <w:sz w:val="18"/>
                <w:szCs w:val="18"/>
              </w:rPr>
            </w:pPr>
            <w:r w:rsidRPr="0016154F">
              <w:rPr>
                <w:spacing w:val="-2"/>
                <w:sz w:val="18"/>
                <w:szCs w:val="18"/>
              </w:rPr>
              <w:t>Ocean</w:t>
            </w:r>
            <w:r w:rsidRPr="0016154F">
              <w:rPr>
                <w:spacing w:val="2"/>
                <w:sz w:val="18"/>
                <w:szCs w:val="18"/>
              </w:rPr>
              <w:t xml:space="preserve"> </w:t>
            </w:r>
            <w:r w:rsidRPr="0016154F">
              <w:rPr>
                <w:spacing w:val="-2"/>
                <w:sz w:val="18"/>
                <w:szCs w:val="18"/>
              </w:rPr>
              <w:t>Network</w:t>
            </w:r>
            <w:r w:rsidRPr="0016154F">
              <w:rPr>
                <w:spacing w:val="3"/>
                <w:sz w:val="18"/>
                <w:szCs w:val="18"/>
              </w:rPr>
              <w:t xml:space="preserve"> </w:t>
            </w:r>
            <w:r w:rsidRPr="0016154F">
              <w:rPr>
                <w:spacing w:val="-2"/>
                <w:sz w:val="18"/>
                <w:szCs w:val="18"/>
              </w:rPr>
              <w:t>Express</w:t>
            </w:r>
          </w:p>
        </w:tc>
        <w:tc>
          <w:tcPr>
            <w:tcW w:w="638" w:type="dxa"/>
          </w:tcPr>
          <w:p w14:paraId="4FCB2619" w14:textId="77777777" w:rsidR="0016154F" w:rsidRPr="0016154F" w:rsidRDefault="0016154F" w:rsidP="00271A55">
            <w:pPr>
              <w:pStyle w:val="TableParagraph"/>
              <w:ind w:right="114"/>
              <w:jc w:val="right"/>
              <w:rPr>
                <w:sz w:val="18"/>
                <w:szCs w:val="18"/>
              </w:rPr>
            </w:pPr>
            <w:r w:rsidRPr="0016154F">
              <w:rPr>
                <w:spacing w:val="-4"/>
                <w:sz w:val="18"/>
                <w:szCs w:val="18"/>
              </w:rPr>
              <w:t>2018</w:t>
            </w:r>
          </w:p>
        </w:tc>
      </w:tr>
      <w:tr w:rsidR="0016154F" w:rsidRPr="0016154F" w14:paraId="42FF3F31" w14:textId="77777777" w:rsidTr="00271A55">
        <w:trPr>
          <w:trHeight w:val="239"/>
        </w:trPr>
        <w:tc>
          <w:tcPr>
            <w:tcW w:w="463" w:type="dxa"/>
          </w:tcPr>
          <w:p w14:paraId="614AE96F" w14:textId="77777777" w:rsidR="0016154F" w:rsidRPr="0016154F" w:rsidRDefault="0016154F" w:rsidP="00271A55">
            <w:pPr>
              <w:pStyle w:val="TableParagraph"/>
              <w:ind w:left="102" w:right="77"/>
              <w:jc w:val="center"/>
              <w:rPr>
                <w:sz w:val="18"/>
                <w:szCs w:val="18"/>
              </w:rPr>
            </w:pPr>
            <w:r w:rsidRPr="0016154F">
              <w:rPr>
                <w:spacing w:val="-5"/>
                <w:sz w:val="18"/>
                <w:szCs w:val="18"/>
              </w:rPr>
              <w:t>19</w:t>
            </w:r>
          </w:p>
        </w:tc>
        <w:tc>
          <w:tcPr>
            <w:tcW w:w="2445" w:type="dxa"/>
          </w:tcPr>
          <w:p w14:paraId="11EA2058" w14:textId="77777777" w:rsidR="0016154F" w:rsidRPr="0016154F" w:rsidRDefault="0016154F" w:rsidP="00271A55">
            <w:pPr>
              <w:pStyle w:val="TableParagraph"/>
              <w:ind w:left="119"/>
              <w:rPr>
                <w:sz w:val="18"/>
                <w:szCs w:val="18"/>
              </w:rPr>
            </w:pPr>
            <w:r w:rsidRPr="0016154F">
              <w:rPr>
                <w:spacing w:val="-5"/>
                <w:sz w:val="18"/>
                <w:szCs w:val="18"/>
              </w:rPr>
              <w:t>MOL</w:t>
            </w:r>
          </w:p>
        </w:tc>
        <w:tc>
          <w:tcPr>
            <w:tcW w:w="3168" w:type="dxa"/>
          </w:tcPr>
          <w:p w14:paraId="5DE77B5A" w14:textId="77777777" w:rsidR="0016154F" w:rsidRPr="0016154F" w:rsidRDefault="0016154F" w:rsidP="00271A55">
            <w:pPr>
              <w:pStyle w:val="TableParagraph"/>
              <w:ind w:left="120"/>
              <w:rPr>
                <w:sz w:val="18"/>
                <w:szCs w:val="18"/>
              </w:rPr>
            </w:pPr>
            <w:r w:rsidRPr="0016154F">
              <w:rPr>
                <w:spacing w:val="-2"/>
                <w:sz w:val="18"/>
                <w:szCs w:val="18"/>
              </w:rPr>
              <w:t>Ocean</w:t>
            </w:r>
            <w:r w:rsidRPr="0016154F">
              <w:rPr>
                <w:spacing w:val="2"/>
                <w:sz w:val="18"/>
                <w:szCs w:val="18"/>
              </w:rPr>
              <w:t xml:space="preserve"> </w:t>
            </w:r>
            <w:r w:rsidRPr="0016154F">
              <w:rPr>
                <w:spacing w:val="-2"/>
                <w:sz w:val="18"/>
                <w:szCs w:val="18"/>
              </w:rPr>
              <w:t>Network</w:t>
            </w:r>
            <w:r w:rsidRPr="0016154F">
              <w:rPr>
                <w:spacing w:val="3"/>
                <w:sz w:val="18"/>
                <w:szCs w:val="18"/>
              </w:rPr>
              <w:t xml:space="preserve"> </w:t>
            </w:r>
            <w:r w:rsidRPr="0016154F">
              <w:rPr>
                <w:spacing w:val="-2"/>
                <w:sz w:val="18"/>
                <w:szCs w:val="18"/>
              </w:rPr>
              <w:t>Express</w:t>
            </w:r>
          </w:p>
        </w:tc>
        <w:tc>
          <w:tcPr>
            <w:tcW w:w="638" w:type="dxa"/>
          </w:tcPr>
          <w:p w14:paraId="14740C0E" w14:textId="77777777" w:rsidR="0016154F" w:rsidRPr="0016154F" w:rsidRDefault="0016154F" w:rsidP="00271A55">
            <w:pPr>
              <w:pStyle w:val="TableParagraph"/>
              <w:ind w:right="114"/>
              <w:jc w:val="right"/>
              <w:rPr>
                <w:sz w:val="18"/>
                <w:szCs w:val="18"/>
              </w:rPr>
            </w:pPr>
            <w:r w:rsidRPr="0016154F">
              <w:rPr>
                <w:spacing w:val="-4"/>
                <w:sz w:val="18"/>
                <w:szCs w:val="18"/>
              </w:rPr>
              <w:t>2018</w:t>
            </w:r>
          </w:p>
        </w:tc>
      </w:tr>
      <w:tr w:rsidR="0016154F" w:rsidRPr="0016154F" w14:paraId="4FE6EFCE" w14:textId="77777777" w:rsidTr="00271A55">
        <w:trPr>
          <w:trHeight w:val="239"/>
        </w:trPr>
        <w:tc>
          <w:tcPr>
            <w:tcW w:w="463" w:type="dxa"/>
          </w:tcPr>
          <w:p w14:paraId="552806ED" w14:textId="77777777" w:rsidR="0016154F" w:rsidRPr="0016154F" w:rsidRDefault="0016154F" w:rsidP="00271A55">
            <w:pPr>
              <w:pStyle w:val="TableParagraph"/>
              <w:ind w:left="102" w:right="77"/>
              <w:jc w:val="center"/>
              <w:rPr>
                <w:sz w:val="18"/>
                <w:szCs w:val="18"/>
              </w:rPr>
            </w:pPr>
            <w:r w:rsidRPr="0016154F">
              <w:rPr>
                <w:spacing w:val="-5"/>
                <w:w w:val="95"/>
                <w:sz w:val="18"/>
                <w:szCs w:val="18"/>
              </w:rPr>
              <w:t>20</w:t>
            </w:r>
          </w:p>
        </w:tc>
        <w:tc>
          <w:tcPr>
            <w:tcW w:w="2445" w:type="dxa"/>
          </w:tcPr>
          <w:p w14:paraId="7B9EA0EA" w14:textId="77777777" w:rsidR="0016154F" w:rsidRPr="0016154F" w:rsidRDefault="0016154F" w:rsidP="00271A55">
            <w:pPr>
              <w:pStyle w:val="TableParagraph"/>
              <w:ind w:left="119"/>
              <w:rPr>
                <w:sz w:val="18"/>
                <w:szCs w:val="18"/>
              </w:rPr>
            </w:pPr>
            <w:r w:rsidRPr="0016154F">
              <w:rPr>
                <w:spacing w:val="-5"/>
                <w:w w:val="110"/>
                <w:sz w:val="18"/>
                <w:szCs w:val="18"/>
              </w:rPr>
              <w:t>NYK</w:t>
            </w:r>
          </w:p>
        </w:tc>
        <w:tc>
          <w:tcPr>
            <w:tcW w:w="3168" w:type="dxa"/>
          </w:tcPr>
          <w:p w14:paraId="0F9023A7" w14:textId="77777777" w:rsidR="0016154F" w:rsidRPr="0016154F" w:rsidRDefault="0016154F" w:rsidP="00271A55">
            <w:pPr>
              <w:pStyle w:val="TableParagraph"/>
              <w:ind w:left="121"/>
              <w:rPr>
                <w:sz w:val="18"/>
                <w:szCs w:val="18"/>
              </w:rPr>
            </w:pPr>
            <w:r w:rsidRPr="0016154F">
              <w:rPr>
                <w:spacing w:val="-2"/>
                <w:sz w:val="18"/>
                <w:szCs w:val="18"/>
              </w:rPr>
              <w:t>Ocean</w:t>
            </w:r>
            <w:r w:rsidRPr="0016154F">
              <w:rPr>
                <w:spacing w:val="2"/>
                <w:sz w:val="18"/>
                <w:szCs w:val="18"/>
              </w:rPr>
              <w:t xml:space="preserve"> </w:t>
            </w:r>
            <w:r w:rsidRPr="0016154F">
              <w:rPr>
                <w:spacing w:val="-2"/>
                <w:sz w:val="18"/>
                <w:szCs w:val="18"/>
              </w:rPr>
              <w:t>Network</w:t>
            </w:r>
            <w:r w:rsidRPr="0016154F">
              <w:rPr>
                <w:spacing w:val="3"/>
                <w:sz w:val="18"/>
                <w:szCs w:val="18"/>
              </w:rPr>
              <w:t xml:space="preserve"> </w:t>
            </w:r>
            <w:r w:rsidRPr="0016154F">
              <w:rPr>
                <w:spacing w:val="-2"/>
                <w:sz w:val="18"/>
                <w:szCs w:val="18"/>
              </w:rPr>
              <w:t>Express</w:t>
            </w:r>
          </w:p>
        </w:tc>
        <w:tc>
          <w:tcPr>
            <w:tcW w:w="638" w:type="dxa"/>
          </w:tcPr>
          <w:p w14:paraId="27B46DD9" w14:textId="77777777" w:rsidR="0016154F" w:rsidRPr="0016154F" w:rsidRDefault="0016154F" w:rsidP="00271A55">
            <w:pPr>
              <w:pStyle w:val="TableParagraph"/>
              <w:ind w:right="114"/>
              <w:jc w:val="right"/>
              <w:rPr>
                <w:sz w:val="18"/>
                <w:szCs w:val="18"/>
              </w:rPr>
            </w:pPr>
            <w:r w:rsidRPr="0016154F">
              <w:rPr>
                <w:spacing w:val="-4"/>
                <w:sz w:val="18"/>
                <w:szCs w:val="18"/>
              </w:rPr>
              <w:t>2018</w:t>
            </w:r>
          </w:p>
        </w:tc>
      </w:tr>
      <w:tr w:rsidR="0016154F" w:rsidRPr="0016154F" w14:paraId="45082990" w14:textId="77777777" w:rsidTr="00271A55">
        <w:trPr>
          <w:trHeight w:val="239"/>
        </w:trPr>
        <w:tc>
          <w:tcPr>
            <w:tcW w:w="463" w:type="dxa"/>
          </w:tcPr>
          <w:p w14:paraId="698A80BC" w14:textId="77777777" w:rsidR="0016154F" w:rsidRPr="0016154F" w:rsidRDefault="0016154F" w:rsidP="00271A55">
            <w:pPr>
              <w:pStyle w:val="TableParagraph"/>
              <w:ind w:left="102" w:right="77"/>
              <w:jc w:val="center"/>
              <w:rPr>
                <w:sz w:val="18"/>
                <w:szCs w:val="18"/>
              </w:rPr>
            </w:pPr>
            <w:r w:rsidRPr="0016154F">
              <w:rPr>
                <w:spacing w:val="-5"/>
                <w:sz w:val="18"/>
                <w:szCs w:val="18"/>
              </w:rPr>
              <w:t>21</w:t>
            </w:r>
          </w:p>
        </w:tc>
        <w:tc>
          <w:tcPr>
            <w:tcW w:w="2445" w:type="dxa"/>
          </w:tcPr>
          <w:p w14:paraId="01799068" w14:textId="77777777" w:rsidR="0016154F" w:rsidRPr="0016154F" w:rsidRDefault="0016154F" w:rsidP="00271A55">
            <w:pPr>
              <w:pStyle w:val="TableParagraph"/>
              <w:ind w:left="119"/>
              <w:rPr>
                <w:sz w:val="18"/>
                <w:szCs w:val="18"/>
              </w:rPr>
            </w:pPr>
            <w:r w:rsidRPr="0016154F">
              <w:rPr>
                <w:spacing w:val="-5"/>
                <w:w w:val="110"/>
                <w:sz w:val="18"/>
                <w:szCs w:val="18"/>
              </w:rPr>
              <w:t>APL</w:t>
            </w:r>
          </w:p>
        </w:tc>
        <w:tc>
          <w:tcPr>
            <w:tcW w:w="3168" w:type="dxa"/>
          </w:tcPr>
          <w:p w14:paraId="2FA58CAC" w14:textId="77777777" w:rsidR="0016154F" w:rsidRPr="0016154F" w:rsidRDefault="0016154F" w:rsidP="00271A55">
            <w:pPr>
              <w:pStyle w:val="TableParagraph"/>
              <w:ind w:left="120"/>
              <w:rPr>
                <w:sz w:val="18"/>
                <w:szCs w:val="18"/>
              </w:rPr>
            </w:pPr>
            <w:r w:rsidRPr="0016154F">
              <w:rPr>
                <w:sz w:val="18"/>
                <w:szCs w:val="18"/>
              </w:rPr>
              <w:t>CMA-</w:t>
            </w:r>
            <w:r w:rsidRPr="0016154F">
              <w:rPr>
                <w:spacing w:val="-5"/>
                <w:sz w:val="18"/>
                <w:szCs w:val="18"/>
              </w:rPr>
              <w:t>CGM</w:t>
            </w:r>
          </w:p>
        </w:tc>
        <w:tc>
          <w:tcPr>
            <w:tcW w:w="638" w:type="dxa"/>
          </w:tcPr>
          <w:p w14:paraId="7D12605F" w14:textId="77777777" w:rsidR="0016154F" w:rsidRPr="0016154F" w:rsidRDefault="0016154F" w:rsidP="00271A55">
            <w:pPr>
              <w:pStyle w:val="TableParagraph"/>
              <w:ind w:right="114"/>
              <w:jc w:val="right"/>
              <w:rPr>
                <w:sz w:val="18"/>
                <w:szCs w:val="18"/>
              </w:rPr>
            </w:pPr>
            <w:r w:rsidRPr="0016154F">
              <w:rPr>
                <w:spacing w:val="-4"/>
                <w:sz w:val="18"/>
                <w:szCs w:val="18"/>
              </w:rPr>
              <w:t>2017</w:t>
            </w:r>
          </w:p>
        </w:tc>
      </w:tr>
      <w:tr w:rsidR="0016154F" w:rsidRPr="0016154F" w14:paraId="40CA03EE" w14:textId="77777777" w:rsidTr="00271A55">
        <w:trPr>
          <w:trHeight w:val="273"/>
        </w:trPr>
        <w:tc>
          <w:tcPr>
            <w:tcW w:w="463" w:type="dxa"/>
            <w:tcBorders>
              <w:bottom w:val="single" w:sz="8" w:space="0" w:color="000000"/>
            </w:tcBorders>
          </w:tcPr>
          <w:p w14:paraId="652F6415" w14:textId="77777777" w:rsidR="0016154F" w:rsidRPr="0016154F" w:rsidRDefault="0016154F" w:rsidP="00271A55">
            <w:pPr>
              <w:pStyle w:val="TableParagraph"/>
              <w:ind w:left="102" w:right="77"/>
              <w:jc w:val="center"/>
              <w:rPr>
                <w:sz w:val="18"/>
                <w:szCs w:val="18"/>
              </w:rPr>
            </w:pPr>
            <w:r w:rsidRPr="0016154F">
              <w:rPr>
                <w:spacing w:val="-5"/>
                <w:sz w:val="18"/>
                <w:szCs w:val="18"/>
              </w:rPr>
              <w:t>22</w:t>
            </w:r>
          </w:p>
        </w:tc>
        <w:tc>
          <w:tcPr>
            <w:tcW w:w="2445" w:type="dxa"/>
            <w:tcBorders>
              <w:bottom w:val="single" w:sz="8" w:space="0" w:color="000000"/>
            </w:tcBorders>
          </w:tcPr>
          <w:p w14:paraId="661F739C" w14:textId="77777777" w:rsidR="0016154F" w:rsidRPr="0016154F" w:rsidRDefault="0016154F" w:rsidP="00271A55">
            <w:pPr>
              <w:pStyle w:val="TableParagraph"/>
              <w:ind w:left="119"/>
              <w:rPr>
                <w:sz w:val="18"/>
                <w:szCs w:val="18"/>
              </w:rPr>
            </w:pPr>
            <w:r w:rsidRPr="0016154F">
              <w:rPr>
                <w:spacing w:val="-5"/>
                <w:sz w:val="18"/>
                <w:szCs w:val="18"/>
              </w:rPr>
              <w:t>Hamburg</w:t>
            </w:r>
            <w:r w:rsidRPr="0016154F">
              <w:rPr>
                <w:spacing w:val="8"/>
                <w:sz w:val="18"/>
                <w:szCs w:val="18"/>
              </w:rPr>
              <w:t xml:space="preserve"> </w:t>
            </w:r>
            <w:r w:rsidRPr="0016154F">
              <w:rPr>
                <w:spacing w:val="-5"/>
                <w:sz w:val="18"/>
                <w:szCs w:val="18"/>
              </w:rPr>
              <w:t>Sud</w:t>
            </w:r>
          </w:p>
        </w:tc>
        <w:tc>
          <w:tcPr>
            <w:tcW w:w="3168" w:type="dxa"/>
            <w:tcBorders>
              <w:bottom w:val="single" w:sz="8" w:space="0" w:color="000000"/>
            </w:tcBorders>
          </w:tcPr>
          <w:p w14:paraId="5FA31CC8" w14:textId="77777777" w:rsidR="0016154F" w:rsidRPr="0016154F" w:rsidRDefault="0016154F" w:rsidP="00271A55">
            <w:pPr>
              <w:pStyle w:val="TableParagraph"/>
              <w:ind w:left="120"/>
              <w:rPr>
                <w:sz w:val="18"/>
                <w:szCs w:val="18"/>
              </w:rPr>
            </w:pPr>
            <w:r w:rsidRPr="0016154F">
              <w:rPr>
                <w:spacing w:val="-2"/>
                <w:sz w:val="18"/>
                <w:szCs w:val="18"/>
              </w:rPr>
              <w:t>Maersk</w:t>
            </w:r>
          </w:p>
        </w:tc>
        <w:tc>
          <w:tcPr>
            <w:tcW w:w="638" w:type="dxa"/>
            <w:tcBorders>
              <w:bottom w:val="single" w:sz="8" w:space="0" w:color="000000"/>
            </w:tcBorders>
          </w:tcPr>
          <w:p w14:paraId="0F942131" w14:textId="77777777" w:rsidR="0016154F" w:rsidRPr="0016154F" w:rsidRDefault="0016154F" w:rsidP="00271A55">
            <w:pPr>
              <w:pStyle w:val="TableParagraph"/>
              <w:ind w:right="115"/>
              <w:jc w:val="right"/>
              <w:rPr>
                <w:sz w:val="18"/>
                <w:szCs w:val="18"/>
              </w:rPr>
            </w:pPr>
            <w:r w:rsidRPr="0016154F">
              <w:rPr>
                <w:spacing w:val="-4"/>
                <w:sz w:val="18"/>
                <w:szCs w:val="18"/>
              </w:rPr>
              <w:t>2018</w:t>
            </w:r>
          </w:p>
        </w:tc>
      </w:tr>
    </w:tbl>
    <w:p w14:paraId="2105A4F8" w14:textId="77777777" w:rsidR="0016154F" w:rsidRPr="0016154F" w:rsidRDefault="0016154F" w:rsidP="0016154F">
      <w:pPr>
        <w:pStyle w:val="a3"/>
        <w:spacing w:before="68"/>
        <w:ind w:left="106" w:right="188"/>
        <w:jc w:val="center"/>
        <w:rPr>
          <w:spacing w:val="-2"/>
          <w:w w:val="105"/>
          <w:sz w:val="18"/>
          <w:szCs w:val="18"/>
        </w:rPr>
      </w:pPr>
    </w:p>
    <w:p w14:paraId="709679F5" w14:textId="2B454C0E" w:rsidR="0016154F" w:rsidRPr="0016154F" w:rsidRDefault="0016154F" w:rsidP="0016154F">
      <w:pPr>
        <w:pStyle w:val="a3"/>
        <w:spacing w:before="68"/>
        <w:ind w:left="106" w:right="188"/>
        <w:jc w:val="center"/>
        <w:rPr>
          <w:spacing w:val="-2"/>
          <w:w w:val="105"/>
          <w:sz w:val="18"/>
          <w:szCs w:val="18"/>
        </w:rPr>
      </w:pPr>
      <w:r w:rsidRPr="0016154F">
        <w:rPr>
          <w:spacing w:val="-4"/>
          <w:sz w:val="18"/>
          <w:szCs w:val="18"/>
        </w:rPr>
        <w:t>(b)</w:t>
      </w:r>
      <w:r w:rsidRPr="0016154F">
        <w:rPr>
          <w:spacing w:val="-5"/>
          <w:sz w:val="18"/>
          <w:szCs w:val="18"/>
        </w:rPr>
        <w:t xml:space="preserve"> </w:t>
      </w:r>
      <w:r w:rsidRPr="0016154F">
        <w:rPr>
          <w:spacing w:val="-4"/>
          <w:sz w:val="18"/>
          <w:szCs w:val="18"/>
        </w:rPr>
        <w:t>HB (2006</w:t>
      </w:r>
      <w:r w:rsidRPr="00E82A9D">
        <w:rPr>
          <w:w w:val="110"/>
          <w:sz w:val="20"/>
          <w:szCs w:val="20"/>
        </w:rPr>
        <w:t>–</w:t>
      </w:r>
      <w:r w:rsidRPr="0016154F">
        <w:rPr>
          <w:spacing w:val="-4"/>
          <w:sz w:val="18"/>
          <w:szCs w:val="18"/>
        </w:rPr>
        <w:t>2022):</w:t>
      </w:r>
      <w:r w:rsidRPr="0016154F">
        <w:rPr>
          <w:spacing w:val="11"/>
          <w:sz w:val="18"/>
          <w:szCs w:val="18"/>
        </w:rPr>
        <w:t xml:space="preserve"> </w:t>
      </w:r>
      <w:r w:rsidRPr="0016154F">
        <w:rPr>
          <w:spacing w:val="-4"/>
          <w:sz w:val="18"/>
          <w:szCs w:val="18"/>
        </w:rPr>
        <w:t>Inconsistent</w:t>
      </w:r>
      <w:r w:rsidRPr="0016154F">
        <w:rPr>
          <w:spacing w:val="-5"/>
          <w:sz w:val="18"/>
          <w:szCs w:val="18"/>
        </w:rPr>
        <w:t xml:space="preserve"> </w:t>
      </w:r>
      <w:r w:rsidRPr="0016154F">
        <w:rPr>
          <w:spacing w:val="-4"/>
          <w:sz w:val="18"/>
          <w:szCs w:val="18"/>
        </w:rPr>
        <w:t>merger cases</w:t>
      </w:r>
    </w:p>
    <w:tbl>
      <w:tblPr>
        <w:tblStyle w:val="TableNormal"/>
        <w:tblW w:w="0" w:type="auto"/>
        <w:tblInd w:w="1853" w:type="dxa"/>
        <w:tblLayout w:type="fixed"/>
        <w:tblLook w:val="01E0" w:firstRow="1" w:lastRow="1" w:firstColumn="1" w:lastColumn="1" w:noHBand="0" w:noVBand="0"/>
      </w:tblPr>
      <w:tblGrid>
        <w:gridCol w:w="463"/>
        <w:gridCol w:w="1108"/>
        <w:gridCol w:w="1264"/>
        <w:gridCol w:w="637"/>
        <w:gridCol w:w="2365"/>
      </w:tblGrid>
      <w:tr w:rsidR="0016154F" w:rsidRPr="0016154F" w14:paraId="25FD5F6A" w14:textId="77777777" w:rsidTr="00271A55">
        <w:trPr>
          <w:trHeight w:val="327"/>
        </w:trPr>
        <w:tc>
          <w:tcPr>
            <w:tcW w:w="463" w:type="dxa"/>
            <w:tcBorders>
              <w:top w:val="single" w:sz="8" w:space="0" w:color="000000"/>
              <w:bottom w:val="single" w:sz="4" w:space="0" w:color="000000"/>
            </w:tcBorders>
          </w:tcPr>
          <w:p w14:paraId="57D1B13A" w14:textId="77777777" w:rsidR="0016154F" w:rsidRPr="0016154F" w:rsidRDefault="0016154F" w:rsidP="00271A55">
            <w:pPr>
              <w:pStyle w:val="TableParagraph"/>
              <w:spacing w:before="37" w:line="240" w:lineRule="auto"/>
              <w:ind w:right="117"/>
              <w:jc w:val="right"/>
              <w:rPr>
                <w:sz w:val="18"/>
                <w:szCs w:val="18"/>
              </w:rPr>
            </w:pPr>
            <w:r w:rsidRPr="0016154F">
              <w:rPr>
                <w:spacing w:val="-5"/>
                <w:sz w:val="18"/>
                <w:szCs w:val="18"/>
              </w:rPr>
              <w:t>ID</w:t>
            </w:r>
          </w:p>
        </w:tc>
        <w:tc>
          <w:tcPr>
            <w:tcW w:w="1108" w:type="dxa"/>
            <w:tcBorders>
              <w:top w:val="single" w:sz="8" w:space="0" w:color="000000"/>
              <w:bottom w:val="single" w:sz="4" w:space="0" w:color="000000"/>
            </w:tcBorders>
          </w:tcPr>
          <w:p w14:paraId="2288D66A" w14:textId="77777777" w:rsidR="0016154F" w:rsidRPr="0016154F" w:rsidRDefault="0016154F" w:rsidP="00271A55">
            <w:pPr>
              <w:pStyle w:val="TableParagraph"/>
              <w:spacing w:before="37" w:line="240" w:lineRule="auto"/>
              <w:ind w:left="119"/>
              <w:rPr>
                <w:sz w:val="18"/>
                <w:szCs w:val="18"/>
              </w:rPr>
            </w:pPr>
            <w:r w:rsidRPr="0016154F">
              <w:rPr>
                <w:spacing w:val="-2"/>
                <w:sz w:val="18"/>
                <w:szCs w:val="18"/>
              </w:rPr>
              <w:t>Seller</w:t>
            </w:r>
          </w:p>
        </w:tc>
        <w:tc>
          <w:tcPr>
            <w:tcW w:w="1264" w:type="dxa"/>
            <w:tcBorders>
              <w:top w:val="single" w:sz="8" w:space="0" w:color="000000"/>
              <w:bottom w:val="single" w:sz="4" w:space="0" w:color="000000"/>
            </w:tcBorders>
          </w:tcPr>
          <w:p w14:paraId="769659E6" w14:textId="77777777" w:rsidR="0016154F" w:rsidRPr="0016154F" w:rsidRDefault="0016154F" w:rsidP="00271A55">
            <w:pPr>
              <w:pStyle w:val="TableParagraph"/>
              <w:spacing w:before="37" w:line="240" w:lineRule="auto"/>
              <w:ind w:left="120"/>
              <w:rPr>
                <w:sz w:val="18"/>
                <w:szCs w:val="18"/>
              </w:rPr>
            </w:pPr>
            <w:r w:rsidRPr="0016154F">
              <w:rPr>
                <w:spacing w:val="-4"/>
                <w:sz w:val="18"/>
                <w:szCs w:val="18"/>
              </w:rPr>
              <w:t>Buyer</w:t>
            </w:r>
          </w:p>
        </w:tc>
        <w:tc>
          <w:tcPr>
            <w:tcW w:w="637" w:type="dxa"/>
            <w:tcBorders>
              <w:top w:val="single" w:sz="8" w:space="0" w:color="000000"/>
              <w:bottom w:val="single" w:sz="4" w:space="0" w:color="000000"/>
            </w:tcBorders>
          </w:tcPr>
          <w:p w14:paraId="0103D202" w14:textId="77777777" w:rsidR="0016154F" w:rsidRPr="0016154F" w:rsidRDefault="0016154F" w:rsidP="00271A55">
            <w:pPr>
              <w:pStyle w:val="TableParagraph"/>
              <w:spacing w:before="37" w:line="240" w:lineRule="auto"/>
              <w:ind w:right="114"/>
              <w:jc w:val="right"/>
              <w:rPr>
                <w:sz w:val="18"/>
                <w:szCs w:val="18"/>
              </w:rPr>
            </w:pPr>
            <w:r w:rsidRPr="0016154F">
              <w:rPr>
                <w:spacing w:val="-4"/>
                <w:sz w:val="18"/>
                <w:szCs w:val="18"/>
              </w:rPr>
              <w:t>Year</w:t>
            </w:r>
          </w:p>
        </w:tc>
        <w:tc>
          <w:tcPr>
            <w:tcW w:w="2365" w:type="dxa"/>
            <w:tcBorders>
              <w:top w:val="single" w:sz="8" w:space="0" w:color="000000"/>
              <w:bottom w:val="single" w:sz="4" w:space="0" w:color="000000"/>
            </w:tcBorders>
          </w:tcPr>
          <w:p w14:paraId="0A9C372D" w14:textId="77777777" w:rsidR="0016154F" w:rsidRPr="0016154F" w:rsidRDefault="0016154F" w:rsidP="00271A55">
            <w:pPr>
              <w:pStyle w:val="TableParagraph"/>
              <w:spacing w:before="37" w:line="240" w:lineRule="auto"/>
              <w:ind w:left="122"/>
              <w:rPr>
                <w:sz w:val="18"/>
                <w:szCs w:val="18"/>
              </w:rPr>
            </w:pPr>
            <w:r w:rsidRPr="0016154F">
              <w:rPr>
                <w:spacing w:val="-4"/>
                <w:sz w:val="18"/>
                <w:szCs w:val="18"/>
              </w:rPr>
              <w:t>Note</w:t>
            </w:r>
          </w:p>
        </w:tc>
      </w:tr>
      <w:tr w:rsidR="0016154F" w:rsidRPr="0016154F" w14:paraId="76D85A1F" w14:textId="77777777" w:rsidTr="00271A55">
        <w:trPr>
          <w:trHeight w:val="292"/>
        </w:trPr>
        <w:tc>
          <w:tcPr>
            <w:tcW w:w="463" w:type="dxa"/>
            <w:tcBorders>
              <w:top w:val="single" w:sz="4" w:space="0" w:color="000000"/>
            </w:tcBorders>
          </w:tcPr>
          <w:p w14:paraId="04422EFB" w14:textId="77777777" w:rsidR="0016154F" w:rsidRPr="0016154F" w:rsidRDefault="0016154F" w:rsidP="00271A55">
            <w:pPr>
              <w:pStyle w:val="TableParagraph"/>
              <w:spacing w:before="39" w:line="240" w:lineRule="auto"/>
              <w:ind w:right="117"/>
              <w:jc w:val="right"/>
              <w:rPr>
                <w:sz w:val="18"/>
                <w:szCs w:val="18"/>
              </w:rPr>
            </w:pPr>
            <w:r w:rsidRPr="0016154F">
              <w:rPr>
                <w:w w:val="115"/>
                <w:sz w:val="18"/>
                <w:szCs w:val="18"/>
              </w:rPr>
              <w:t>1</w:t>
            </w:r>
          </w:p>
        </w:tc>
        <w:tc>
          <w:tcPr>
            <w:tcW w:w="1108" w:type="dxa"/>
            <w:tcBorders>
              <w:top w:val="single" w:sz="4" w:space="0" w:color="000000"/>
            </w:tcBorders>
          </w:tcPr>
          <w:p w14:paraId="7A10F742" w14:textId="77777777" w:rsidR="0016154F" w:rsidRPr="0016154F" w:rsidRDefault="0016154F" w:rsidP="00271A55">
            <w:pPr>
              <w:pStyle w:val="TableParagraph"/>
              <w:spacing w:before="39" w:line="240" w:lineRule="auto"/>
              <w:ind w:left="119"/>
              <w:rPr>
                <w:sz w:val="18"/>
                <w:szCs w:val="18"/>
              </w:rPr>
            </w:pPr>
            <w:proofErr w:type="spellStart"/>
            <w:r w:rsidRPr="0016154F">
              <w:rPr>
                <w:spacing w:val="-2"/>
                <w:sz w:val="18"/>
                <w:szCs w:val="18"/>
              </w:rPr>
              <w:t>Safmarine</w:t>
            </w:r>
            <w:proofErr w:type="spellEnd"/>
          </w:p>
        </w:tc>
        <w:tc>
          <w:tcPr>
            <w:tcW w:w="1264" w:type="dxa"/>
            <w:tcBorders>
              <w:top w:val="single" w:sz="4" w:space="0" w:color="000000"/>
            </w:tcBorders>
          </w:tcPr>
          <w:p w14:paraId="77EA9DA4" w14:textId="77777777" w:rsidR="0016154F" w:rsidRPr="0016154F" w:rsidRDefault="0016154F" w:rsidP="00271A55">
            <w:pPr>
              <w:pStyle w:val="TableParagraph"/>
              <w:spacing w:before="39" w:line="240" w:lineRule="auto"/>
              <w:ind w:left="120"/>
              <w:rPr>
                <w:sz w:val="18"/>
                <w:szCs w:val="18"/>
              </w:rPr>
            </w:pPr>
            <w:r w:rsidRPr="0016154F">
              <w:rPr>
                <w:spacing w:val="-2"/>
                <w:sz w:val="18"/>
                <w:szCs w:val="18"/>
              </w:rPr>
              <w:t>Maersk</w:t>
            </w:r>
          </w:p>
        </w:tc>
        <w:tc>
          <w:tcPr>
            <w:tcW w:w="637" w:type="dxa"/>
            <w:tcBorders>
              <w:top w:val="single" w:sz="4" w:space="0" w:color="000000"/>
            </w:tcBorders>
          </w:tcPr>
          <w:p w14:paraId="7EAE8C25" w14:textId="77777777" w:rsidR="0016154F" w:rsidRPr="0016154F" w:rsidRDefault="0016154F" w:rsidP="00271A55">
            <w:pPr>
              <w:pStyle w:val="TableParagraph"/>
              <w:spacing w:before="39" w:line="240" w:lineRule="auto"/>
              <w:ind w:right="114"/>
              <w:jc w:val="right"/>
              <w:rPr>
                <w:sz w:val="18"/>
                <w:szCs w:val="18"/>
              </w:rPr>
            </w:pPr>
            <w:r w:rsidRPr="0016154F">
              <w:rPr>
                <w:spacing w:val="-4"/>
                <w:w w:val="95"/>
                <w:sz w:val="18"/>
                <w:szCs w:val="18"/>
              </w:rPr>
              <w:t>2008</w:t>
            </w:r>
          </w:p>
        </w:tc>
        <w:tc>
          <w:tcPr>
            <w:tcW w:w="2365" w:type="dxa"/>
            <w:tcBorders>
              <w:top w:val="single" w:sz="4" w:space="0" w:color="000000"/>
            </w:tcBorders>
          </w:tcPr>
          <w:p w14:paraId="0943531E" w14:textId="77777777" w:rsidR="0016154F" w:rsidRPr="0016154F" w:rsidRDefault="0016154F" w:rsidP="00271A55">
            <w:pPr>
              <w:pStyle w:val="TableParagraph"/>
              <w:spacing w:before="39" w:line="240" w:lineRule="auto"/>
              <w:ind w:left="122"/>
              <w:rPr>
                <w:sz w:val="18"/>
                <w:szCs w:val="18"/>
              </w:rPr>
            </w:pPr>
            <w:r w:rsidRPr="0016154F">
              <w:rPr>
                <w:spacing w:val="-2"/>
                <w:sz w:val="18"/>
                <w:szCs w:val="18"/>
              </w:rPr>
              <w:t>Merger</w:t>
            </w:r>
            <w:r w:rsidRPr="0016154F">
              <w:rPr>
                <w:spacing w:val="1"/>
                <w:sz w:val="18"/>
                <w:szCs w:val="18"/>
              </w:rPr>
              <w:t xml:space="preserve"> </w:t>
            </w:r>
            <w:r w:rsidRPr="0016154F">
              <w:rPr>
                <w:spacing w:val="-2"/>
                <w:sz w:val="18"/>
                <w:szCs w:val="18"/>
              </w:rPr>
              <w:t>occurred</w:t>
            </w:r>
            <w:r w:rsidRPr="0016154F">
              <w:rPr>
                <w:spacing w:val="1"/>
                <w:sz w:val="18"/>
                <w:szCs w:val="18"/>
              </w:rPr>
              <w:t xml:space="preserve"> </w:t>
            </w:r>
            <w:r w:rsidRPr="0016154F">
              <w:rPr>
                <w:spacing w:val="-2"/>
                <w:sz w:val="18"/>
                <w:szCs w:val="18"/>
              </w:rPr>
              <w:t>in</w:t>
            </w:r>
            <w:r w:rsidRPr="0016154F">
              <w:rPr>
                <w:spacing w:val="2"/>
                <w:sz w:val="18"/>
                <w:szCs w:val="18"/>
              </w:rPr>
              <w:t xml:space="preserve"> </w:t>
            </w:r>
            <w:r w:rsidRPr="0016154F">
              <w:rPr>
                <w:spacing w:val="-4"/>
                <w:sz w:val="18"/>
                <w:szCs w:val="18"/>
              </w:rPr>
              <w:t>1999</w:t>
            </w:r>
          </w:p>
        </w:tc>
      </w:tr>
      <w:tr w:rsidR="0016154F" w:rsidRPr="0016154F" w14:paraId="4D442409" w14:textId="77777777" w:rsidTr="00271A55">
        <w:trPr>
          <w:trHeight w:val="239"/>
        </w:trPr>
        <w:tc>
          <w:tcPr>
            <w:tcW w:w="463" w:type="dxa"/>
          </w:tcPr>
          <w:p w14:paraId="65064840" w14:textId="77777777" w:rsidR="0016154F" w:rsidRPr="0016154F" w:rsidRDefault="0016154F" w:rsidP="00271A55">
            <w:pPr>
              <w:pStyle w:val="TableParagraph"/>
              <w:ind w:right="117"/>
              <w:jc w:val="right"/>
              <w:rPr>
                <w:sz w:val="18"/>
                <w:szCs w:val="18"/>
              </w:rPr>
            </w:pPr>
            <w:r w:rsidRPr="0016154F">
              <w:rPr>
                <w:w w:val="89"/>
                <w:sz w:val="18"/>
                <w:szCs w:val="18"/>
              </w:rPr>
              <w:t>2</w:t>
            </w:r>
          </w:p>
        </w:tc>
        <w:tc>
          <w:tcPr>
            <w:tcW w:w="1108" w:type="dxa"/>
          </w:tcPr>
          <w:p w14:paraId="3D0EBC28" w14:textId="77777777" w:rsidR="0016154F" w:rsidRPr="0016154F" w:rsidRDefault="0016154F" w:rsidP="00271A55">
            <w:pPr>
              <w:pStyle w:val="TableParagraph"/>
              <w:ind w:left="119"/>
              <w:rPr>
                <w:sz w:val="18"/>
                <w:szCs w:val="18"/>
              </w:rPr>
            </w:pPr>
            <w:r w:rsidRPr="0016154F">
              <w:rPr>
                <w:spacing w:val="-2"/>
                <w:sz w:val="18"/>
                <w:szCs w:val="18"/>
              </w:rPr>
              <w:t>Delmas</w:t>
            </w:r>
          </w:p>
        </w:tc>
        <w:tc>
          <w:tcPr>
            <w:tcW w:w="1264" w:type="dxa"/>
          </w:tcPr>
          <w:p w14:paraId="79551C80" w14:textId="77777777" w:rsidR="0016154F" w:rsidRPr="0016154F" w:rsidRDefault="0016154F" w:rsidP="00271A55">
            <w:pPr>
              <w:pStyle w:val="TableParagraph"/>
              <w:ind w:left="120"/>
              <w:rPr>
                <w:sz w:val="18"/>
                <w:szCs w:val="18"/>
              </w:rPr>
            </w:pPr>
            <w:r w:rsidRPr="0016154F">
              <w:rPr>
                <w:sz w:val="18"/>
                <w:szCs w:val="18"/>
              </w:rPr>
              <w:t>CMA-</w:t>
            </w:r>
            <w:r w:rsidRPr="0016154F">
              <w:rPr>
                <w:spacing w:val="-5"/>
                <w:sz w:val="18"/>
                <w:szCs w:val="18"/>
              </w:rPr>
              <w:t>CGM</w:t>
            </w:r>
          </w:p>
        </w:tc>
        <w:tc>
          <w:tcPr>
            <w:tcW w:w="637" w:type="dxa"/>
          </w:tcPr>
          <w:p w14:paraId="51334FC3" w14:textId="77777777" w:rsidR="0016154F" w:rsidRPr="0016154F" w:rsidRDefault="0016154F" w:rsidP="00271A55">
            <w:pPr>
              <w:pStyle w:val="TableParagraph"/>
              <w:ind w:right="114"/>
              <w:jc w:val="right"/>
              <w:rPr>
                <w:sz w:val="18"/>
                <w:szCs w:val="18"/>
              </w:rPr>
            </w:pPr>
            <w:r w:rsidRPr="0016154F">
              <w:rPr>
                <w:spacing w:val="-4"/>
                <w:sz w:val="18"/>
                <w:szCs w:val="18"/>
              </w:rPr>
              <w:t>2016</w:t>
            </w:r>
          </w:p>
        </w:tc>
        <w:tc>
          <w:tcPr>
            <w:tcW w:w="2365" w:type="dxa"/>
          </w:tcPr>
          <w:p w14:paraId="3887D005" w14:textId="77777777" w:rsidR="0016154F" w:rsidRPr="0016154F" w:rsidRDefault="0016154F" w:rsidP="00271A55">
            <w:pPr>
              <w:pStyle w:val="TableParagraph"/>
              <w:ind w:left="122"/>
              <w:rPr>
                <w:sz w:val="18"/>
                <w:szCs w:val="18"/>
              </w:rPr>
            </w:pPr>
            <w:r w:rsidRPr="0016154F">
              <w:rPr>
                <w:spacing w:val="-2"/>
                <w:sz w:val="18"/>
                <w:szCs w:val="18"/>
              </w:rPr>
              <w:t>Merger</w:t>
            </w:r>
            <w:r w:rsidRPr="0016154F">
              <w:rPr>
                <w:spacing w:val="1"/>
                <w:sz w:val="18"/>
                <w:szCs w:val="18"/>
              </w:rPr>
              <w:t xml:space="preserve"> </w:t>
            </w:r>
            <w:r w:rsidRPr="0016154F">
              <w:rPr>
                <w:spacing w:val="-2"/>
                <w:sz w:val="18"/>
                <w:szCs w:val="18"/>
              </w:rPr>
              <w:t>occurred</w:t>
            </w:r>
            <w:r w:rsidRPr="0016154F">
              <w:rPr>
                <w:spacing w:val="1"/>
                <w:sz w:val="18"/>
                <w:szCs w:val="18"/>
              </w:rPr>
              <w:t xml:space="preserve"> </w:t>
            </w:r>
            <w:r w:rsidRPr="0016154F">
              <w:rPr>
                <w:spacing w:val="-2"/>
                <w:sz w:val="18"/>
                <w:szCs w:val="18"/>
              </w:rPr>
              <w:t>in</w:t>
            </w:r>
            <w:r w:rsidRPr="0016154F">
              <w:rPr>
                <w:spacing w:val="2"/>
                <w:sz w:val="18"/>
                <w:szCs w:val="18"/>
              </w:rPr>
              <w:t xml:space="preserve"> </w:t>
            </w:r>
            <w:r w:rsidRPr="0016154F">
              <w:rPr>
                <w:spacing w:val="-4"/>
                <w:sz w:val="18"/>
                <w:szCs w:val="18"/>
              </w:rPr>
              <w:t>2005</w:t>
            </w:r>
          </w:p>
        </w:tc>
      </w:tr>
      <w:tr w:rsidR="0016154F" w:rsidRPr="0016154F" w14:paraId="0E874E25" w14:textId="77777777" w:rsidTr="00271A55">
        <w:trPr>
          <w:trHeight w:val="273"/>
        </w:trPr>
        <w:tc>
          <w:tcPr>
            <w:tcW w:w="463" w:type="dxa"/>
            <w:tcBorders>
              <w:bottom w:val="single" w:sz="8" w:space="0" w:color="000000"/>
            </w:tcBorders>
          </w:tcPr>
          <w:p w14:paraId="4A274D67" w14:textId="77777777" w:rsidR="0016154F" w:rsidRPr="0016154F" w:rsidRDefault="0016154F" w:rsidP="00271A55">
            <w:pPr>
              <w:pStyle w:val="TableParagraph"/>
              <w:ind w:right="117"/>
              <w:jc w:val="right"/>
              <w:rPr>
                <w:sz w:val="18"/>
                <w:szCs w:val="18"/>
              </w:rPr>
            </w:pPr>
            <w:r w:rsidRPr="0016154F">
              <w:rPr>
                <w:w w:val="90"/>
                <w:sz w:val="18"/>
                <w:szCs w:val="18"/>
              </w:rPr>
              <w:t>3</w:t>
            </w:r>
          </w:p>
        </w:tc>
        <w:tc>
          <w:tcPr>
            <w:tcW w:w="1108" w:type="dxa"/>
            <w:tcBorders>
              <w:bottom w:val="single" w:sz="8" w:space="0" w:color="000000"/>
            </w:tcBorders>
          </w:tcPr>
          <w:p w14:paraId="60D143FB" w14:textId="77777777" w:rsidR="0016154F" w:rsidRPr="0016154F" w:rsidRDefault="0016154F" w:rsidP="00271A55">
            <w:pPr>
              <w:pStyle w:val="TableParagraph"/>
              <w:ind w:left="119"/>
              <w:rPr>
                <w:sz w:val="18"/>
                <w:szCs w:val="18"/>
              </w:rPr>
            </w:pPr>
            <w:r w:rsidRPr="0016154F">
              <w:rPr>
                <w:spacing w:val="-5"/>
                <w:w w:val="105"/>
                <w:sz w:val="18"/>
                <w:szCs w:val="18"/>
              </w:rPr>
              <w:t>ANL</w:t>
            </w:r>
          </w:p>
        </w:tc>
        <w:tc>
          <w:tcPr>
            <w:tcW w:w="1264" w:type="dxa"/>
            <w:tcBorders>
              <w:bottom w:val="single" w:sz="8" w:space="0" w:color="000000"/>
            </w:tcBorders>
          </w:tcPr>
          <w:p w14:paraId="5729CCAC" w14:textId="77777777" w:rsidR="0016154F" w:rsidRPr="0016154F" w:rsidRDefault="0016154F" w:rsidP="00271A55">
            <w:pPr>
              <w:pStyle w:val="TableParagraph"/>
              <w:ind w:left="120"/>
              <w:rPr>
                <w:sz w:val="18"/>
                <w:szCs w:val="18"/>
              </w:rPr>
            </w:pPr>
            <w:r w:rsidRPr="0016154F">
              <w:rPr>
                <w:sz w:val="18"/>
                <w:szCs w:val="18"/>
              </w:rPr>
              <w:t>CMA-</w:t>
            </w:r>
            <w:r w:rsidRPr="0016154F">
              <w:rPr>
                <w:spacing w:val="-5"/>
                <w:sz w:val="18"/>
                <w:szCs w:val="18"/>
              </w:rPr>
              <w:t>CGM</w:t>
            </w:r>
          </w:p>
        </w:tc>
        <w:tc>
          <w:tcPr>
            <w:tcW w:w="637" w:type="dxa"/>
            <w:tcBorders>
              <w:bottom w:val="single" w:sz="8" w:space="0" w:color="000000"/>
            </w:tcBorders>
          </w:tcPr>
          <w:p w14:paraId="799DD02D" w14:textId="77777777" w:rsidR="0016154F" w:rsidRPr="0016154F" w:rsidRDefault="0016154F" w:rsidP="00271A55">
            <w:pPr>
              <w:pStyle w:val="TableParagraph"/>
              <w:ind w:right="114"/>
              <w:jc w:val="right"/>
              <w:rPr>
                <w:sz w:val="18"/>
                <w:szCs w:val="18"/>
              </w:rPr>
            </w:pPr>
            <w:r w:rsidRPr="0016154F">
              <w:rPr>
                <w:spacing w:val="-4"/>
                <w:w w:val="95"/>
                <w:sz w:val="18"/>
                <w:szCs w:val="18"/>
              </w:rPr>
              <w:t>2022</w:t>
            </w:r>
          </w:p>
        </w:tc>
        <w:tc>
          <w:tcPr>
            <w:tcW w:w="2365" w:type="dxa"/>
            <w:tcBorders>
              <w:bottom w:val="single" w:sz="8" w:space="0" w:color="000000"/>
            </w:tcBorders>
          </w:tcPr>
          <w:p w14:paraId="36484B8E" w14:textId="77777777" w:rsidR="0016154F" w:rsidRPr="0016154F" w:rsidRDefault="0016154F" w:rsidP="00271A55">
            <w:pPr>
              <w:pStyle w:val="TableParagraph"/>
              <w:ind w:left="122"/>
              <w:rPr>
                <w:sz w:val="18"/>
                <w:szCs w:val="18"/>
              </w:rPr>
            </w:pPr>
            <w:r w:rsidRPr="0016154F">
              <w:rPr>
                <w:spacing w:val="-2"/>
                <w:sz w:val="18"/>
                <w:szCs w:val="18"/>
              </w:rPr>
              <w:t>Merger</w:t>
            </w:r>
            <w:r w:rsidRPr="0016154F">
              <w:rPr>
                <w:spacing w:val="1"/>
                <w:sz w:val="18"/>
                <w:szCs w:val="18"/>
              </w:rPr>
              <w:t xml:space="preserve"> </w:t>
            </w:r>
            <w:r w:rsidRPr="0016154F">
              <w:rPr>
                <w:spacing w:val="-2"/>
                <w:sz w:val="18"/>
                <w:szCs w:val="18"/>
              </w:rPr>
              <w:t>occurred</w:t>
            </w:r>
            <w:r w:rsidRPr="0016154F">
              <w:rPr>
                <w:spacing w:val="1"/>
                <w:sz w:val="18"/>
                <w:szCs w:val="18"/>
              </w:rPr>
              <w:t xml:space="preserve"> </w:t>
            </w:r>
            <w:r w:rsidRPr="0016154F">
              <w:rPr>
                <w:spacing w:val="-2"/>
                <w:sz w:val="18"/>
                <w:szCs w:val="18"/>
              </w:rPr>
              <w:t>in</w:t>
            </w:r>
            <w:r w:rsidRPr="0016154F">
              <w:rPr>
                <w:spacing w:val="2"/>
                <w:sz w:val="18"/>
                <w:szCs w:val="18"/>
              </w:rPr>
              <w:t xml:space="preserve"> </w:t>
            </w:r>
            <w:r w:rsidRPr="0016154F">
              <w:rPr>
                <w:spacing w:val="-4"/>
                <w:sz w:val="18"/>
                <w:szCs w:val="18"/>
              </w:rPr>
              <w:t>1998</w:t>
            </w:r>
          </w:p>
        </w:tc>
      </w:tr>
    </w:tbl>
    <w:p w14:paraId="77CDA6D2" w14:textId="77777777" w:rsidR="0016154F" w:rsidRPr="00E82A9D" w:rsidRDefault="0016154F" w:rsidP="0016154F">
      <w:pPr>
        <w:pStyle w:val="a3"/>
        <w:spacing w:before="68"/>
        <w:ind w:left="106" w:right="188"/>
        <w:jc w:val="center"/>
      </w:pPr>
    </w:p>
    <w:p w14:paraId="2785CE23" w14:textId="77777777" w:rsidR="0016154F" w:rsidRPr="0016154F" w:rsidRDefault="0016154F" w:rsidP="0016154F">
      <w:pPr>
        <w:pStyle w:val="a3"/>
        <w:rPr>
          <w:sz w:val="18"/>
          <w:szCs w:val="18"/>
        </w:rPr>
      </w:pPr>
    </w:p>
    <w:p w14:paraId="5341D454" w14:textId="77777777" w:rsidR="0016154F" w:rsidRPr="0016154F" w:rsidRDefault="0016154F" w:rsidP="0016154F">
      <w:pPr>
        <w:spacing w:line="259" w:lineRule="auto"/>
        <w:ind w:left="100" w:right="181"/>
        <w:jc w:val="both"/>
        <w:rPr>
          <w:sz w:val="18"/>
          <w:szCs w:val="18"/>
        </w:rPr>
      </w:pPr>
      <w:r w:rsidRPr="0016154F">
        <w:rPr>
          <w:w w:val="105"/>
          <w:sz w:val="18"/>
          <w:szCs w:val="18"/>
        </w:rPr>
        <w:t>Note:</w:t>
      </w:r>
      <w:r w:rsidRPr="0016154F">
        <w:rPr>
          <w:spacing w:val="40"/>
          <w:w w:val="105"/>
          <w:sz w:val="18"/>
          <w:szCs w:val="18"/>
        </w:rPr>
        <w:t xml:space="preserve"> </w:t>
      </w:r>
      <w:r w:rsidRPr="0016154F">
        <w:rPr>
          <w:w w:val="105"/>
          <w:sz w:val="18"/>
          <w:szCs w:val="18"/>
        </w:rPr>
        <w:t>Panel (b) provides merger cases that have inconsistencies with the institutional background because ships operated by</w:t>
      </w:r>
      <w:r w:rsidRPr="0016154F">
        <w:rPr>
          <w:spacing w:val="40"/>
          <w:w w:val="105"/>
          <w:sz w:val="18"/>
          <w:szCs w:val="18"/>
        </w:rPr>
        <w:t xml:space="preserve"> </w:t>
      </w:r>
      <w:r w:rsidRPr="0016154F">
        <w:rPr>
          <w:w w:val="105"/>
          <w:sz w:val="18"/>
          <w:szCs w:val="18"/>
        </w:rPr>
        <w:t>merged</w:t>
      </w:r>
      <w:r w:rsidRPr="0016154F">
        <w:rPr>
          <w:spacing w:val="29"/>
          <w:w w:val="105"/>
          <w:sz w:val="18"/>
          <w:szCs w:val="18"/>
        </w:rPr>
        <w:t xml:space="preserve"> </w:t>
      </w:r>
      <w:r w:rsidRPr="0016154F">
        <w:rPr>
          <w:w w:val="105"/>
          <w:sz w:val="18"/>
          <w:szCs w:val="18"/>
        </w:rPr>
        <w:t>ﬁrms</w:t>
      </w:r>
      <w:r w:rsidRPr="0016154F">
        <w:rPr>
          <w:spacing w:val="29"/>
          <w:w w:val="105"/>
          <w:sz w:val="18"/>
          <w:szCs w:val="18"/>
        </w:rPr>
        <w:t xml:space="preserve"> </w:t>
      </w:r>
      <w:r w:rsidRPr="0016154F">
        <w:rPr>
          <w:w w:val="105"/>
          <w:sz w:val="18"/>
          <w:szCs w:val="18"/>
        </w:rPr>
        <w:t>can</w:t>
      </w:r>
      <w:r w:rsidRPr="0016154F">
        <w:rPr>
          <w:spacing w:val="29"/>
          <w:w w:val="105"/>
          <w:sz w:val="18"/>
          <w:szCs w:val="18"/>
        </w:rPr>
        <w:t xml:space="preserve"> </w:t>
      </w:r>
      <w:r w:rsidRPr="0016154F">
        <w:rPr>
          <w:w w:val="105"/>
          <w:sz w:val="18"/>
          <w:szCs w:val="18"/>
        </w:rPr>
        <w:t>keep</w:t>
      </w:r>
      <w:r w:rsidRPr="0016154F">
        <w:rPr>
          <w:spacing w:val="29"/>
          <w:w w:val="105"/>
          <w:sz w:val="18"/>
          <w:szCs w:val="18"/>
        </w:rPr>
        <w:t xml:space="preserve"> </w:t>
      </w:r>
      <w:r w:rsidRPr="0016154F">
        <w:rPr>
          <w:w w:val="105"/>
          <w:sz w:val="18"/>
          <w:szCs w:val="18"/>
        </w:rPr>
        <w:t>the</w:t>
      </w:r>
      <w:r w:rsidRPr="0016154F">
        <w:rPr>
          <w:spacing w:val="29"/>
          <w:w w:val="105"/>
          <w:sz w:val="18"/>
          <w:szCs w:val="18"/>
        </w:rPr>
        <w:t xml:space="preserve"> </w:t>
      </w:r>
      <w:r w:rsidRPr="0016154F">
        <w:rPr>
          <w:w w:val="105"/>
          <w:sz w:val="18"/>
          <w:szCs w:val="18"/>
        </w:rPr>
        <w:t>past</w:t>
      </w:r>
      <w:r w:rsidRPr="0016154F">
        <w:rPr>
          <w:spacing w:val="29"/>
          <w:w w:val="105"/>
          <w:sz w:val="18"/>
          <w:szCs w:val="18"/>
        </w:rPr>
        <w:t xml:space="preserve"> </w:t>
      </w:r>
      <w:proofErr w:type="gramStart"/>
      <w:r w:rsidRPr="0016154F">
        <w:rPr>
          <w:w w:val="105"/>
          <w:sz w:val="18"/>
          <w:szCs w:val="18"/>
        </w:rPr>
        <w:t>operator</w:t>
      </w:r>
      <w:proofErr w:type="gramEnd"/>
      <w:r w:rsidRPr="0016154F">
        <w:rPr>
          <w:spacing w:val="29"/>
          <w:w w:val="105"/>
          <w:sz w:val="18"/>
          <w:szCs w:val="18"/>
        </w:rPr>
        <w:t xml:space="preserve"> </w:t>
      </w:r>
      <w:r w:rsidRPr="0016154F">
        <w:rPr>
          <w:w w:val="105"/>
          <w:sz w:val="18"/>
          <w:szCs w:val="18"/>
        </w:rPr>
        <w:t>name</w:t>
      </w:r>
      <w:r w:rsidRPr="0016154F">
        <w:rPr>
          <w:spacing w:val="29"/>
          <w:w w:val="105"/>
          <w:sz w:val="18"/>
          <w:szCs w:val="18"/>
        </w:rPr>
        <w:t xml:space="preserve"> </w:t>
      </w:r>
      <w:r w:rsidRPr="0016154F">
        <w:rPr>
          <w:w w:val="105"/>
          <w:sz w:val="18"/>
          <w:szCs w:val="18"/>
        </w:rPr>
        <w:t>after</w:t>
      </w:r>
      <w:r w:rsidRPr="0016154F">
        <w:rPr>
          <w:spacing w:val="29"/>
          <w:w w:val="105"/>
          <w:sz w:val="18"/>
          <w:szCs w:val="18"/>
        </w:rPr>
        <w:t xml:space="preserve"> </w:t>
      </w:r>
      <w:r w:rsidRPr="0016154F">
        <w:rPr>
          <w:w w:val="105"/>
          <w:sz w:val="18"/>
          <w:szCs w:val="18"/>
        </w:rPr>
        <w:t>merger</w:t>
      </w:r>
      <w:r w:rsidRPr="0016154F">
        <w:rPr>
          <w:spacing w:val="29"/>
          <w:w w:val="105"/>
          <w:sz w:val="18"/>
          <w:szCs w:val="18"/>
        </w:rPr>
        <w:t xml:space="preserve"> </w:t>
      </w:r>
      <w:r w:rsidRPr="0016154F">
        <w:rPr>
          <w:w w:val="105"/>
          <w:sz w:val="18"/>
          <w:szCs w:val="18"/>
        </w:rPr>
        <w:t>years.</w:t>
      </w:r>
      <w:r w:rsidRPr="0016154F">
        <w:rPr>
          <w:spacing w:val="40"/>
          <w:w w:val="105"/>
          <w:sz w:val="18"/>
          <w:szCs w:val="18"/>
        </w:rPr>
        <w:t xml:space="preserve"> </w:t>
      </w:r>
      <w:ins w:id="646" w:author="Author">
        <w:r w:rsidRPr="0016154F">
          <w:rPr>
            <w:w w:val="105"/>
            <w:sz w:val="18"/>
            <w:szCs w:val="18"/>
          </w:rPr>
          <w:t xml:space="preserve">In </w:t>
        </w:r>
        <w:proofErr w:type="gramStart"/>
        <w:r w:rsidRPr="0016154F">
          <w:rPr>
            <w:w w:val="105"/>
            <w:sz w:val="18"/>
            <w:szCs w:val="18"/>
          </w:rPr>
          <w:t>addition</w:t>
        </w:r>
      </w:ins>
      <w:proofErr w:type="gramEnd"/>
      <w:del w:id="647" w:author="Author">
        <w:r w:rsidRPr="0016154F">
          <w:rPr>
            <w:w w:val="105"/>
            <w:sz w:val="18"/>
            <w:szCs w:val="18"/>
          </w:rPr>
          <w:delText>Also</w:delText>
        </w:r>
      </w:del>
      <w:r w:rsidRPr="0016154F">
        <w:rPr>
          <w:w w:val="105"/>
          <w:sz w:val="18"/>
          <w:szCs w:val="18"/>
        </w:rPr>
        <w:t>,</w:t>
      </w:r>
      <w:r w:rsidRPr="0016154F">
        <w:rPr>
          <w:spacing w:val="31"/>
          <w:w w:val="105"/>
          <w:sz w:val="18"/>
          <w:szCs w:val="18"/>
        </w:rPr>
        <w:t xml:space="preserve"> </w:t>
      </w:r>
      <w:r w:rsidRPr="0016154F">
        <w:rPr>
          <w:w w:val="105"/>
          <w:sz w:val="18"/>
          <w:szCs w:val="18"/>
        </w:rPr>
        <w:t>we</w:t>
      </w:r>
      <w:r w:rsidRPr="0016154F">
        <w:rPr>
          <w:spacing w:val="29"/>
          <w:w w:val="105"/>
          <w:sz w:val="18"/>
          <w:szCs w:val="18"/>
        </w:rPr>
        <w:t xml:space="preserve"> </w:t>
      </w:r>
      <w:ins w:id="648" w:author="Author">
        <w:r w:rsidRPr="0016154F">
          <w:rPr>
            <w:w w:val="105"/>
            <w:sz w:val="18"/>
            <w:szCs w:val="18"/>
          </w:rPr>
          <w:t>omitted</w:t>
        </w:r>
      </w:ins>
      <w:del w:id="649" w:author="Author">
        <w:r w:rsidRPr="0016154F">
          <w:rPr>
            <w:w w:val="105"/>
            <w:sz w:val="18"/>
            <w:szCs w:val="18"/>
          </w:rPr>
          <w:delText>omit</w:delText>
        </w:r>
      </w:del>
      <w:r w:rsidRPr="0016154F">
        <w:rPr>
          <w:spacing w:val="29"/>
          <w:w w:val="105"/>
          <w:sz w:val="18"/>
          <w:szCs w:val="18"/>
        </w:rPr>
        <w:t xml:space="preserve"> </w:t>
      </w:r>
      <w:r w:rsidRPr="0016154F">
        <w:rPr>
          <w:w w:val="105"/>
          <w:sz w:val="18"/>
          <w:szCs w:val="18"/>
        </w:rPr>
        <w:t>Cosco’s</w:t>
      </w:r>
      <w:ins w:id="650" w:author="Author">
        <w:r w:rsidRPr="0016154F">
          <w:rPr>
            <w:spacing w:val="29"/>
            <w:w w:val="105"/>
            <w:sz w:val="18"/>
            <w:szCs w:val="18"/>
          </w:rPr>
          <w:t xml:space="preserve"> OOCL</w:t>
        </w:r>
      </w:ins>
      <w:ins w:id="651" w:author="松田　琢磨" w:date="2023-10-15T11:44:00Z">
        <w:r w:rsidRPr="0016154F">
          <w:rPr>
            <w:spacing w:val="29"/>
            <w:w w:val="105"/>
            <w:sz w:val="18"/>
            <w:szCs w:val="18"/>
          </w:rPr>
          <w:t xml:space="preserve"> </w:t>
        </w:r>
      </w:ins>
      <w:ins w:id="652" w:author="Author">
        <w:r w:rsidRPr="0016154F">
          <w:rPr>
            <w:w w:val="105"/>
            <w:sz w:val="18"/>
            <w:szCs w:val="18"/>
          </w:rPr>
          <w:t>merger in</w:t>
        </w:r>
      </w:ins>
      <w:del w:id="653" w:author="Author">
        <w:r w:rsidRPr="0016154F">
          <w:rPr>
            <w:w w:val="105"/>
            <w:sz w:val="18"/>
            <w:szCs w:val="18"/>
          </w:rPr>
          <w:delText>merger</w:delText>
        </w:r>
        <w:r w:rsidRPr="0016154F">
          <w:rPr>
            <w:spacing w:val="29"/>
            <w:w w:val="105"/>
            <w:sz w:val="18"/>
            <w:szCs w:val="18"/>
          </w:rPr>
          <w:delText xml:space="preserve"> </w:delText>
        </w:r>
        <w:r w:rsidRPr="0016154F">
          <w:rPr>
            <w:w w:val="105"/>
            <w:sz w:val="18"/>
            <w:szCs w:val="18"/>
          </w:rPr>
          <w:delText>of</w:delText>
        </w:r>
        <w:r w:rsidRPr="0016154F">
          <w:rPr>
            <w:spacing w:val="29"/>
            <w:w w:val="105"/>
            <w:sz w:val="18"/>
            <w:szCs w:val="18"/>
          </w:rPr>
          <w:delText xml:space="preserve"> </w:delText>
        </w:r>
        <w:r w:rsidRPr="0016154F">
          <w:rPr>
            <w:w w:val="105"/>
            <w:sz w:val="18"/>
            <w:szCs w:val="18"/>
          </w:rPr>
          <w:delText>OOCL</w:delText>
        </w:r>
        <w:r w:rsidRPr="0016154F">
          <w:rPr>
            <w:spacing w:val="29"/>
            <w:w w:val="105"/>
            <w:sz w:val="18"/>
            <w:szCs w:val="18"/>
          </w:rPr>
          <w:delText xml:space="preserve"> </w:delText>
        </w:r>
        <w:r w:rsidRPr="0016154F">
          <w:rPr>
            <w:w w:val="105"/>
            <w:sz w:val="18"/>
            <w:szCs w:val="18"/>
          </w:rPr>
          <w:delText>in</w:delText>
        </w:r>
      </w:del>
      <w:r w:rsidRPr="0016154F">
        <w:rPr>
          <w:spacing w:val="29"/>
          <w:w w:val="105"/>
          <w:sz w:val="18"/>
          <w:szCs w:val="18"/>
        </w:rPr>
        <w:t xml:space="preserve"> </w:t>
      </w:r>
      <w:r w:rsidRPr="0016154F">
        <w:rPr>
          <w:w w:val="105"/>
          <w:sz w:val="18"/>
          <w:szCs w:val="18"/>
        </w:rPr>
        <w:t>2018</w:t>
      </w:r>
      <w:r w:rsidRPr="0016154F">
        <w:rPr>
          <w:spacing w:val="29"/>
          <w:w w:val="105"/>
          <w:sz w:val="18"/>
          <w:szCs w:val="18"/>
        </w:rPr>
        <w:t xml:space="preserve"> </w:t>
      </w:r>
      <w:r w:rsidRPr="0016154F">
        <w:rPr>
          <w:w w:val="105"/>
          <w:sz w:val="18"/>
          <w:szCs w:val="18"/>
        </w:rPr>
        <w:t>because</w:t>
      </w:r>
      <w:r w:rsidRPr="0016154F">
        <w:rPr>
          <w:spacing w:val="40"/>
          <w:w w:val="105"/>
          <w:sz w:val="18"/>
          <w:szCs w:val="18"/>
        </w:rPr>
        <w:t xml:space="preserve"> </w:t>
      </w:r>
      <w:ins w:id="654" w:author="Author">
        <w:r w:rsidRPr="0016154F">
          <w:rPr>
            <w:w w:val="105"/>
            <w:sz w:val="18"/>
            <w:szCs w:val="18"/>
          </w:rPr>
          <w:t xml:space="preserve">the </w:t>
        </w:r>
      </w:ins>
      <w:r w:rsidRPr="0016154F">
        <w:rPr>
          <w:w w:val="105"/>
          <w:sz w:val="18"/>
          <w:szCs w:val="18"/>
        </w:rPr>
        <w:t>merged OOCL</w:t>
      </w:r>
      <w:del w:id="655" w:author="Author">
        <w:r w:rsidRPr="0016154F">
          <w:rPr>
            <w:w w:val="105"/>
            <w:sz w:val="18"/>
            <w:szCs w:val="18"/>
          </w:rPr>
          <w:delText>’s</w:delText>
        </w:r>
      </w:del>
      <w:r w:rsidRPr="0016154F">
        <w:rPr>
          <w:w w:val="105"/>
          <w:sz w:val="18"/>
          <w:szCs w:val="18"/>
        </w:rPr>
        <w:t xml:space="preserve"> vessels </w:t>
      </w:r>
      <w:ins w:id="656" w:author="Author">
        <w:r w:rsidRPr="0016154F">
          <w:rPr>
            <w:w w:val="105"/>
            <w:sz w:val="18"/>
            <w:szCs w:val="18"/>
          </w:rPr>
          <w:t>kept</w:t>
        </w:r>
      </w:ins>
      <w:del w:id="657" w:author="Author">
        <w:r w:rsidRPr="0016154F">
          <w:rPr>
            <w:w w:val="105"/>
            <w:sz w:val="18"/>
            <w:szCs w:val="18"/>
          </w:rPr>
          <w:delText>keep</w:delText>
        </w:r>
      </w:del>
      <w:r w:rsidRPr="0016154F">
        <w:rPr>
          <w:w w:val="105"/>
          <w:sz w:val="18"/>
          <w:szCs w:val="18"/>
        </w:rPr>
        <w:t xml:space="preserve"> OOCL as the registered operator name in the HB data until 2022</w:t>
      </w:r>
      <w:ins w:id="658" w:author="Author">
        <w:r w:rsidRPr="0016154F">
          <w:rPr>
            <w:w w:val="105"/>
            <w:sz w:val="18"/>
            <w:szCs w:val="18"/>
          </w:rPr>
          <w:t>; therefore,</w:t>
        </w:r>
      </w:ins>
      <w:del w:id="659" w:author="Author">
        <w:r w:rsidRPr="0016154F">
          <w:rPr>
            <w:w w:val="105"/>
            <w:sz w:val="18"/>
            <w:szCs w:val="18"/>
          </w:rPr>
          <w:delText>,</w:delText>
        </w:r>
        <w:r w:rsidRPr="0016154F">
          <w:rPr>
            <w:spacing w:val="28"/>
            <w:w w:val="105"/>
            <w:sz w:val="18"/>
            <w:szCs w:val="18"/>
          </w:rPr>
          <w:delText xml:space="preserve"> </w:delText>
        </w:r>
        <w:r w:rsidRPr="0016154F">
          <w:rPr>
            <w:w w:val="105"/>
            <w:sz w:val="18"/>
            <w:szCs w:val="18"/>
          </w:rPr>
          <w:delText>so</w:delText>
        </w:r>
      </w:del>
      <w:r w:rsidRPr="0016154F">
        <w:rPr>
          <w:w w:val="105"/>
          <w:sz w:val="18"/>
          <w:szCs w:val="18"/>
        </w:rPr>
        <w:t xml:space="preserve"> we could not identify the</w:t>
      </w:r>
      <w:r w:rsidRPr="0016154F">
        <w:rPr>
          <w:spacing w:val="40"/>
          <w:w w:val="105"/>
          <w:sz w:val="18"/>
          <w:szCs w:val="18"/>
        </w:rPr>
        <w:t xml:space="preserve"> </w:t>
      </w:r>
      <w:r w:rsidRPr="0016154F">
        <w:rPr>
          <w:w w:val="105"/>
          <w:sz w:val="18"/>
          <w:szCs w:val="18"/>
        </w:rPr>
        <w:t>renewal timing of the registered operator names.</w:t>
      </w:r>
    </w:p>
    <w:p w14:paraId="1F7B7C86" w14:textId="77777777" w:rsidR="0016154F" w:rsidRPr="00E82A9D" w:rsidRDefault="0016154F" w:rsidP="0016154F">
      <w:pPr>
        <w:spacing w:before="9"/>
        <w:ind w:left="390"/>
        <w:jc w:val="both"/>
      </w:pPr>
    </w:p>
    <w:p w14:paraId="4F341DFA" w14:textId="77777777" w:rsidR="0099412F" w:rsidRDefault="0099412F" w:rsidP="0099412F">
      <w:pPr>
        <w:pStyle w:val="a3"/>
        <w:spacing w:before="10"/>
        <w:rPr>
          <w:sz w:val="26"/>
        </w:rPr>
      </w:pPr>
    </w:p>
    <w:p w14:paraId="1D6EEFD7" w14:textId="77777777" w:rsidR="0099412F" w:rsidRDefault="0099412F" w:rsidP="0099412F">
      <w:pPr>
        <w:pStyle w:val="2"/>
        <w:numPr>
          <w:ilvl w:val="1"/>
          <w:numId w:val="1"/>
        </w:numPr>
        <w:tabs>
          <w:tab w:val="left" w:pos="695"/>
        </w:tabs>
        <w:ind w:hanging="595"/>
      </w:pPr>
      <w:r>
        <w:rPr>
          <w:color w:val="231F20"/>
          <w:spacing w:val="-5"/>
        </w:rPr>
        <w:t>Descriptive</w:t>
      </w:r>
      <w:r>
        <w:rPr>
          <w:color w:val="231F20"/>
          <w:spacing w:val="13"/>
        </w:rPr>
        <w:t xml:space="preserve"> </w:t>
      </w:r>
      <w:r>
        <w:rPr>
          <w:color w:val="231F20"/>
          <w:spacing w:val="-2"/>
        </w:rPr>
        <w:t>statistics</w:t>
      </w:r>
    </w:p>
    <w:p w14:paraId="43F3D3C9" w14:textId="77777777" w:rsidR="0099412F" w:rsidRDefault="0099412F" w:rsidP="0099412F">
      <w:pPr>
        <w:pStyle w:val="a3"/>
        <w:spacing w:before="1"/>
        <w:rPr>
          <w:rFonts w:ascii="Georgia"/>
          <w:b/>
          <w:sz w:val="25"/>
        </w:rPr>
      </w:pPr>
    </w:p>
    <w:p w14:paraId="2C4A028C" w14:textId="77777777" w:rsidR="0099412F" w:rsidRPr="00D81F21" w:rsidRDefault="0099412F" w:rsidP="00D81F21">
      <w:pPr>
        <w:pStyle w:val="a3"/>
        <w:spacing w:before="13" w:line="424" w:lineRule="auto"/>
        <w:ind w:left="100" w:right="181"/>
        <w:jc w:val="both"/>
        <w:rPr>
          <w:w w:val="110"/>
          <w:sz w:val="20"/>
          <w:szCs w:val="20"/>
        </w:rPr>
      </w:pPr>
      <w:r w:rsidRPr="00D81F21">
        <w:rPr>
          <w:w w:val="110"/>
          <w:sz w:val="20"/>
          <w:szCs w:val="20"/>
        </w:rPr>
        <w:t xml:space="preserve">Table 4 presents summary statistics for ﬁrm-year-level variables of buyer and seller ﬁrms in all realized merger cases </w:t>
      </w:r>
      <w:del w:id="660" w:author="Author" w:date="2023-10-13T07:47:00Z">
        <w:r w:rsidRPr="00D81F21" w:rsidDel="00C22CBE">
          <w:rPr>
            <w:w w:val="110"/>
            <w:sz w:val="20"/>
            <w:szCs w:val="20"/>
          </w:rPr>
          <w:delText xml:space="preserve">spanning </w:delText>
        </w:r>
      </w:del>
      <w:ins w:id="661" w:author="Author" w:date="2023-10-13T07:47:00Z">
        <w:r w:rsidRPr="00D81F21">
          <w:rPr>
            <w:w w:val="110"/>
            <w:sz w:val="20"/>
            <w:szCs w:val="20"/>
          </w:rPr>
          <w:t>from</w:t>
        </w:r>
      </w:ins>
      <w:r w:rsidRPr="00D81F21">
        <w:rPr>
          <w:w w:val="110"/>
          <w:sz w:val="20"/>
          <w:szCs w:val="20"/>
        </w:rPr>
        <w:t>1966 to 2022. These variables include the ﬁrm’s age in the global container shipping industry and size measured by TEU in the merger year. We normalize these values from 1e-6 (minimum</w:t>
      </w:r>
      <w:r w:rsidRPr="00D81F21">
        <w:rPr>
          <w:rFonts w:hint="eastAsia"/>
          <w:w w:val="110"/>
          <w:sz w:val="20"/>
          <w:szCs w:val="20"/>
        </w:rPr>
        <w:t xml:space="preserve"> </w:t>
      </w:r>
      <w:r w:rsidRPr="00D81F21">
        <w:rPr>
          <w:w w:val="110"/>
          <w:sz w:val="20"/>
          <w:szCs w:val="20"/>
        </w:rPr>
        <w:t>age or size) to 1 (maximum age or size) within each regime for inter-regime comparison. First, we observe a decline in the mean of normalized ﬁrm ages, from 0.84 in the 1966-1990 period to 0.52 in the 2006-2022 period. This suggests that recent mergers</w:t>
      </w:r>
      <w:del w:id="662" w:author="Author" w:date="2023-10-13T07:48:00Z">
        <w:r w:rsidRPr="00D81F21" w:rsidDel="00C22CBE">
          <w:rPr>
            <w:w w:val="110"/>
            <w:sz w:val="20"/>
            <w:szCs w:val="20"/>
          </w:rPr>
          <w:delText xml:space="preserve"> tend to</w:delText>
        </w:r>
      </w:del>
      <w:r w:rsidRPr="00D81F21">
        <w:rPr>
          <w:w w:val="110"/>
          <w:sz w:val="20"/>
          <w:szCs w:val="20"/>
        </w:rPr>
        <w:t xml:space="preserve"> involve relatively younger ﬁrms</w:t>
      </w:r>
      <w:ins w:id="663" w:author="Author" w:date="2023-10-13T07:49:00Z">
        <w:r w:rsidRPr="00D81F21">
          <w:rPr>
            <w:w w:val="110"/>
            <w:sz w:val="20"/>
            <w:szCs w:val="20"/>
          </w:rPr>
          <w:t>;</w:t>
        </w:r>
      </w:ins>
      <w:del w:id="664" w:author="Author" w:date="2023-10-13T07:49:00Z">
        <w:r w:rsidRPr="00D81F21" w:rsidDel="00C22CBE">
          <w:rPr>
            <w:w w:val="110"/>
            <w:sz w:val="20"/>
            <w:szCs w:val="20"/>
          </w:rPr>
          <w:delText>,</w:delText>
        </w:r>
      </w:del>
      <w:r w:rsidRPr="00D81F21">
        <w:rPr>
          <w:w w:val="110"/>
          <w:sz w:val="20"/>
          <w:szCs w:val="20"/>
        </w:rPr>
        <w:t xml:space="preserve"> </w:t>
      </w:r>
      <w:r w:rsidRPr="00D81F21">
        <w:rPr>
          <w:w w:val="110"/>
          <w:sz w:val="20"/>
          <w:szCs w:val="20"/>
        </w:rPr>
        <w:lastRenderedPageBreak/>
        <w:t>that is, ﬁrms with less experience in the container shipping industry.</w:t>
      </w:r>
    </w:p>
    <w:p w14:paraId="2E509272" w14:textId="77777777" w:rsidR="0099412F" w:rsidRPr="00D81F21" w:rsidRDefault="0099412F" w:rsidP="00D81F21">
      <w:pPr>
        <w:pStyle w:val="a3"/>
        <w:spacing w:before="13" w:line="424" w:lineRule="auto"/>
        <w:ind w:left="100" w:right="181" w:firstLine="290"/>
        <w:jc w:val="both"/>
        <w:rPr>
          <w:w w:val="110"/>
          <w:sz w:val="20"/>
          <w:szCs w:val="20"/>
        </w:rPr>
      </w:pPr>
      <w:r w:rsidRPr="00D81F21">
        <w:rPr>
          <w:w w:val="110"/>
          <w:sz w:val="20"/>
          <w:szCs w:val="20"/>
        </w:rPr>
        <w:t xml:space="preserve">Second, the mean of normalized ﬁrm sizes decreases from 0.23 in the 1966-1990 period to 0.07 in the 2006-2022 period. This indicates that recent mergers </w:t>
      </w:r>
      <w:del w:id="665" w:author="Author" w:date="2023-10-13T07:49:00Z">
        <w:r w:rsidRPr="00D81F21" w:rsidDel="00C22CBE">
          <w:rPr>
            <w:w w:val="110"/>
            <w:sz w:val="20"/>
            <w:szCs w:val="20"/>
          </w:rPr>
          <w:delText xml:space="preserve">tend to </w:delText>
        </w:r>
      </w:del>
      <w:r w:rsidRPr="00D81F21">
        <w:rPr>
          <w:w w:val="110"/>
          <w:sz w:val="20"/>
          <w:szCs w:val="20"/>
        </w:rPr>
        <w:t xml:space="preserve">involve relatively smaller ﬁrms, despite the exponential growth in ﬁrm size, particularly from 2006 to 2022. </w:t>
      </w:r>
      <w:del w:id="666" w:author="Author" w:date="2023-10-13T07:49:00Z">
        <w:r w:rsidRPr="00D81F21" w:rsidDel="00C22CBE">
          <w:rPr>
            <w:w w:val="110"/>
            <w:sz w:val="20"/>
            <w:szCs w:val="20"/>
          </w:rPr>
          <w:delText>It’s worth noting that</w:delText>
        </w:r>
      </w:del>
      <w:ins w:id="667" w:author="Author" w:date="2023-10-13T07:49:00Z">
        <w:r w:rsidRPr="00D81F21">
          <w:rPr>
            <w:w w:val="110"/>
            <w:sz w:val="20"/>
            <w:szCs w:val="20"/>
          </w:rPr>
          <w:t>Notably,</w:t>
        </w:r>
      </w:ins>
      <w:r w:rsidRPr="00D81F21">
        <w:rPr>
          <w:w w:val="110"/>
          <w:sz w:val="20"/>
          <w:szCs w:val="20"/>
        </w:rPr>
        <w:t xml:space="preserve"> we treat new entrant ﬁrms purchasing incumbent ﬁrms as having an age and size of zero, reﬂecting the increased number of entries through mergers. Figure 3 illustrates the cumulative distributions of normalized ﬁrm size and age for each regime, reinforcing the observation that recent mergers tend to feature younger and smaller ﬁrms.</w:t>
      </w:r>
    </w:p>
    <w:p w14:paraId="26AC97E8" w14:textId="77777777" w:rsidR="00257E5B" w:rsidRPr="00257E5B" w:rsidRDefault="00257E5B" w:rsidP="0099412F">
      <w:pPr>
        <w:pStyle w:val="a3"/>
        <w:spacing w:before="4" w:line="424" w:lineRule="auto"/>
        <w:ind w:left="100" w:right="181" w:firstLine="290"/>
        <w:jc w:val="both"/>
      </w:pPr>
    </w:p>
    <w:p w14:paraId="640EF43B" w14:textId="77777777" w:rsidR="0099412F" w:rsidRDefault="0099412F" w:rsidP="0099412F">
      <w:pPr>
        <w:pStyle w:val="a3"/>
        <w:spacing w:before="50"/>
        <w:ind w:left="2306"/>
        <w:jc w:val="both"/>
      </w:pPr>
      <w:r>
        <w:rPr>
          <w:color w:val="231F20"/>
          <w:w w:val="110"/>
        </w:rPr>
        <w:t>Table</w:t>
      </w:r>
      <w:r>
        <w:rPr>
          <w:color w:val="231F20"/>
          <w:spacing w:val="-2"/>
          <w:w w:val="110"/>
        </w:rPr>
        <w:t xml:space="preserve"> </w:t>
      </w:r>
      <w:r>
        <w:rPr>
          <w:color w:val="231F20"/>
          <w:w w:val="110"/>
        </w:rPr>
        <w:t>4:</w:t>
      </w:r>
      <w:r>
        <w:rPr>
          <w:color w:val="231F20"/>
          <w:spacing w:val="15"/>
          <w:w w:val="110"/>
        </w:rPr>
        <w:t xml:space="preserve"> </w:t>
      </w:r>
      <w:r>
        <w:rPr>
          <w:color w:val="231F20"/>
          <w:w w:val="110"/>
        </w:rPr>
        <w:t>Summary</w:t>
      </w:r>
      <w:r>
        <w:rPr>
          <w:color w:val="231F20"/>
          <w:spacing w:val="-1"/>
          <w:w w:val="110"/>
        </w:rPr>
        <w:t xml:space="preserve"> </w:t>
      </w:r>
      <w:r>
        <w:rPr>
          <w:color w:val="231F20"/>
          <w:w w:val="110"/>
        </w:rPr>
        <w:t>statistics</w:t>
      </w:r>
      <w:r>
        <w:rPr>
          <w:color w:val="231F20"/>
          <w:spacing w:val="-1"/>
          <w:w w:val="110"/>
        </w:rPr>
        <w:t xml:space="preserve"> </w:t>
      </w:r>
      <w:r>
        <w:rPr>
          <w:color w:val="231F20"/>
          <w:w w:val="110"/>
        </w:rPr>
        <w:t>of</w:t>
      </w:r>
      <w:r>
        <w:rPr>
          <w:color w:val="231F20"/>
          <w:spacing w:val="-1"/>
          <w:w w:val="110"/>
        </w:rPr>
        <w:t xml:space="preserve"> </w:t>
      </w:r>
      <w:r>
        <w:rPr>
          <w:color w:val="231F20"/>
          <w:w w:val="110"/>
        </w:rPr>
        <w:t>ﬁrm-year-level</w:t>
      </w:r>
      <w:r>
        <w:rPr>
          <w:color w:val="231F20"/>
          <w:spacing w:val="-2"/>
          <w:w w:val="110"/>
        </w:rPr>
        <w:t xml:space="preserve"> variables</w:t>
      </w:r>
    </w:p>
    <w:p w14:paraId="2CBC6CF4" w14:textId="77777777" w:rsidR="0099412F" w:rsidRDefault="0099412F" w:rsidP="0099412F">
      <w:pPr>
        <w:pStyle w:val="a3"/>
        <w:spacing w:before="6"/>
        <w:rPr>
          <w:sz w:val="18"/>
        </w:rPr>
      </w:pPr>
    </w:p>
    <w:p w14:paraId="53AC873C" w14:textId="77777777" w:rsidR="0099412F" w:rsidRDefault="0099412F" w:rsidP="0099412F">
      <w:pPr>
        <w:pStyle w:val="a7"/>
        <w:numPr>
          <w:ilvl w:val="2"/>
          <w:numId w:val="1"/>
        </w:numPr>
        <w:tabs>
          <w:tab w:val="left" w:pos="4182"/>
        </w:tabs>
        <w:spacing w:before="1"/>
        <w:ind w:left="4182" w:hanging="264"/>
        <w:jc w:val="left"/>
        <w:rPr>
          <w:sz w:val="15"/>
        </w:rPr>
      </w:pPr>
      <w:r>
        <w:rPr>
          <w:color w:val="231F20"/>
          <w:w w:val="110"/>
          <w:sz w:val="15"/>
        </w:rPr>
        <w:t>CIY</w:t>
      </w:r>
      <w:r>
        <w:rPr>
          <w:color w:val="231F20"/>
          <w:spacing w:val="13"/>
          <w:w w:val="110"/>
          <w:sz w:val="15"/>
        </w:rPr>
        <w:t xml:space="preserve"> </w:t>
      </w:r>
      <w:r>
        <w:rPr>
          <w:color w:val="231F20"/>
          <w:w w:val="110"/>
          <w:sz w:val="15"/>
        </w:rPr>
        <w:t>(1966-</w:t>
      </w:r>
      <w:r>
        <w:rPr>
          <w:color w:val="231F20"/>
          <w:spacing w:val="-2"/>
          <w:w w:val="110"/>
          <w:sz w:val="15"/>
        </w:rPr>
        <w:t>1990)</w:t>
      </w:r>
    </w:p>
    <w:p w14:paraId="1CCCE449" w14:textId="77777777" w:rsidR="0099412F" w:rsidRDefault="0099412F" w:rsidP="0099412F">
      <w:pPr>
        <w:pStyle w:val="a3"/>
        <w:spacing w:before="5"/>
        <w:rPr>
          <w:rFonts w:ascii="Georgia"/>
          <w:sz w:val="9"/>
        </w:rPr>
      </w:pPr>
    </w:p>
    <w:tbl>
      <w:tblPr>
        <w:tblStyle w:val="TableNormal1"/>
        <w:tblW w:w="0" w:type="auto"/>
        <w:tblInd w:w="2083" w:type="dxa"/>
        <w:tblLayout w:type="fixed"/>
        <w:tblLook w:val="01E0" w:firstRow="1" w:lastRow="1" w:firstColumn="1" w:lastColumn="1" w:noHBand="0" w:noVBand="0"/>
      </w:tblPr>
      <w:tblGrid>
        <w:gridCol w:w="2227"/>
        <w:gridCol w:w="427"/>
        <w:gridCol w:w="685"/>
        <w:gridCol w:w="577"/>
        <w:gridCol w:w="577"/>
        <w:gridCol w:w="593"/>
      </w:tblGrid>
      <w:tr w:rsidR="0099412F" w14:paraId="5A7515A8" w14:textId="77777777" w:rsidTr="00271A55">
        <w:trPr>
          <w:trHeight w:val="317"/>
        </w:trPr>
        <w:tc>
          <w:tcPr>
            <w:tcW w:w="2227" w:type="dxa"/>
            <w:tcBorders>
              <w:top w:val="single" w:sz="8" w:space="0" w:color="231F20"/>
              <w:bottom w:val="single" w:sz="4" w:space="0" w:color="231F20"/>
            </w:tcBorders>
          </w:tcPr>
          <w:p w14:paraId="7B5E960A" w14:textId="77777777" w:rsidR="0099412F" w:rsidRDefault="0099412F" w:rsidP="00271A55">
            <w:pPr>
              <w:pStyle w:val="TableParagraph"/>
              <w:spacing w:line="240" w:lineRule="auto"/>
              <w:ind w:left="0"/>
              <w:rPr>
                <w:sz w:val="18"/>
              </w:rPr>
            </w:pPr>
          </w:p>
        </w:tc>
        <w:tc>
          <w:tcPr>
            <w:tcW w:w="427" w:type="dxa"/>
            <w:tcBorders>
              <w:top w:val="single" w:sz="8" w:space="0" w:color="231F20"/>
              <w:bottom w:val="single" w:sz="4" w:space="0" w:color="231F20"/>
            </w:tcBorders>
          </w:tcPr>
          <w:p w14:paraId="76AEEF72" w14:textId="77777777" w:rsidR="0099412F" w:rsidRDefault="0099412F" w:rsidP="00271A55">
            <w:pPr>
              <w:pStyle w:val="TableParagraph"/>
              <w:spacing w:before="37" w:line="240" w:lineRule="auto"/>
              <w:ind w:left="47"/>
              <w:jc w:val="center"/>
              <w:rPr>
                <w:sz w:val="19"/>
              </w:rPr>
            </w:pPr>
            <w:r>
              <w:rPr>
                <w:color w:val="231F20"/>
                <w:w w:val="105"/>
                <w:sz w:val="19"/>
              </w:rPr>
              <w:t>N</w:t>
            </w:r>
          </w:p>
        </w:tc>
        <w:tc>
          <w:tcPr>
            <w:tcW w:w="685" w:type="dxa"/>
            <w:tcBorders>
              <w:top w:val="single" w:sz="8" w:space="0" w:color="231F20"/>
              <w:bottom w:val="single" w:sz="4" w:space="0" w:color="231F20"/>
            </w:tcBorders>
          </w:tcPr>
          <w:p w14:paraId="3024E552" w14:textId="77777777" w:rsidR="0099412F" w:rsidRDefault="0099412F" w:rsidP="00271A55">
            <w:pPr>
              <w:pStyle w:val="TableParagraph"/>
              <w:spacing w:before="37" w:line="240" w:lineRule="auto"/>
              <w:ind w:left="103" w:right="103"/>
              <w:jc w:val="center"/>
              <w:rPr>
                <w:sz w:val="19"/>
              </w:rPr>
            </w:pPr>
            <w:r>
              <w:rPr>
                <w:color w:val="231F20"/>
                <w:spacing w:val="-4"/>
                <w:w w:val="110"/>
                <w:sz w:val="19"/>
              </w:rPr>
              <w:t>mean</w:t>
            </w:r>
          </w:p>
        </w:tc>
        <w:tc>
          <w:tcPr>
            <w:tcW w:w="577" w:type="dxa"/>
            <w:tcBorders>
              <w:top w:val="single" w:sz="8" w:space="0" w:color="231F20"/>
              <w:bottom w:val="single" w:sz="4" w:space="0" w:color="231F20"/>
            </w:tcBorders>
          </w:tcPr>
          <w:p w14:paraId="127E4CD7" w14:textId="77777777" w:rsidR="0099412F" w:rsidRDefault="0099412F" w:rsidP="00271A55">
            <w:pPr>
              <w:pStyle w:val="TableParagraph"/>
              <w:spacing w:before="37" w:line="240" w:lineRule="auto"/>
              <w:ind w:left="0" w:right="115"/>
              <w:jc w:val="right"/>
              <w:rPr>
                <w:sz w:val="19"/>
              </w:rPr>
            </w:pPr>
            <w:proofErr w:type="spellStart"/>
            <w:r>
              <w:rPr>
                <w:color w:val="231F20"/>
                <w:spacing w:val="-5"/>
                <w:w w:val="110"/>
                <w:sz w:val="19"/>
              </w:rPr>
              <w:t>sd</w:t>
            </w:r>
            <w:proofErr w:type="spellEnd"/>
          </w:p>
        </w:tc>
        <w:tc>
          <w:tcPr>
            <w:tcW w:w="577" w:type="dxa"/>
            <w:tcBorders>
              <w:top w:val="single" w:sz="8" w:space="0" w:color="231F20"/>
              <w:bottom w:val="single" w:sz="4" w:space="0" w:color="231F20"/>
            </w:tcBorders>
          </w:tcPr>
          <w:p w14:paraId="1256839D" w14:textId="77777777" w:rsidR="0099412F" w:rsidRDefault="0099412F" w:rsidP="00271A55">
            <w:pPr>
              <w:pStyle w:val="TableParagraph"/>
              <w:spacing w:before="37" w:line="240" w:lineRule="auto"/>
              <w:ind w:left="0" w:right="116"/>
              <w:jc w:val="right"/>
              <w:rPr>
                <w:sz w:val="19"/>
              </w:rPr>
            </w:pPr>
            <w:r>
              <w:rPr>
                <w:color w:val="231F20"/>
                <w:spacing w:val="-5"/>
                <w:w w:val="110"/>
                <w:sz w:val="19"/>
              </w:rPr>
              <w:t>min</w:t>
            </w:r>
          </w:p>
        </w:tc>
        <w:tc>
          <w:tcPr>
            <w:tcW w:w="593" w:type="dxa"/>
            <w:tcBorders>
              <w:top w:val="single" w:sz="8" w:space="0" w:color="231F20"/>
              <w:bottom w:val="single" w:sz="4" w:space="0" w:color="231F20"/>
            </w:tcBorders>
          </w:tcPr>
          <w:p w14:paraId="1C03D7A8" w14:textId="77777777" w:rsidR="0099412F" w:rsidRDefault="0099412F" w:rsidP="00271A55">
            <w:pPr>
              <w:pStyle w:val="TableParagraph"/>
              <w:spacing w:before="37" w:line="240" w:lineRule="auto"/>
              <w:ind w:left="102" w:right="103"/>
              <w:jc w:val="center"/>
              <w:rPr>
                <w:sz w:val="19"/>
              </w:rPr>
            </w:pPr>
            <w:r>
              <w:rPr>
                <w:color w:val="231F20"/>
                <w:spacing w:val="-5"/>
                <w:w w:val="110"/>
                <w:sz w:val="19"/>
              </w:rPr>
              <w:t>max</w:t>
            </w:r>
          </w:p>
        </w:tc>
      </w:tr>
      <w:tr w:rsidR="0099412F" w14:paraId="46878B1B" w14:textId="77777777" w:rsidTr="00271A55">
        <w:trPr>
          <w:trHeight w:val="284"/>
        </w:trPr>
        <w:tc>
          <w:tcPr>
            <w:tcW w:w="2227" w:type="dxa"/>
            <w:tcBorders>
              <w:top w:val="single" w:sz="4" w:space="0" w:color="231F20"/>
            </w:tcBorders>
          </w:tcPr>
          <w:p w14:paraId="58CCAEC3" w14:textId="77777777" w:rsidR="0099412F" w:rsidRDefault="0099412F" w:rsidP="00271A55">
            <w:pPr>
              <w:pStyle w:val="TableParagraph"/>
              <w:spacing w:before="39" w:line="240" w:lineRule="auto"/>
              <w:rPr>
                <w:sz w:val="19"/>
              </w:rPr>
            </w:pPr>
            <w:r>
              <w:rPr>
                <w:color w:val="231F20"/>
                <w:w w:val="105"/>
                <w:sz w:val="19"/>
              </w:rPr>
              <w:t>Age</w:t>
            </w:r>
            <w:r>
              <w:rPr>
                <w:color w:val="231F20"/>
                <w:spacing w:val="8"/>
                <w:w w:val="105"/>
                <w:sz w:val="19"/>
              </w:rPr>
              <w:t xml:space="preserve"> </w:t>
            </w:r>
            <w:r>
              <w:rPr>
                <w:color w:val="231F20"/>
                <w:spacing w:val="-2"/>
                <w:w w:val="105"/>
                <w:sz w:val="19"/>
              </w:rPr>
              <w:t>(Normalized)</w:t>
            </w:r>
          </w:p>
        </w:tc>
        <w:tc>
          <w:tcPr>
            <w:tcW w:w="427" w:type="dxa"/>
            <w:tcBorders>
              <w:top w:val="single" w:sz="4" w:space="0" w:color="231F20"/>
            </w:tcBorders>
          </w:tcPr>
          <w:p w14:paraId="3F595BC9" w14:textId="77777777" w:rsidR="0099412F" w:rsidRDefault="0099412F" w:rsidP="00271A55">
            <w:pPr>
              <w:pStyle w:val="TableParagraph"/>
              <w:spacing w:before="39" w:line="240" w:lineRule="auto"/>
              <w:ind w:left="103" w:right="104"/>
              <w:jc w:val="center"/>
              <w:rPr>
                <w:sz w:val="19"/>
              </w:rPr>
            </w:pPr>
            <w:r>
              <w:rPr>
                <w:color w:val="231F20"/>
                <w:spacing w:val="-5"/>
                <w:sz w:val="19"/>
              </w:rPr>
              <w:t>16</w:t>
            </w:r>
          </w:p>
        </w:tc>
        <w:tc>
          <w:tcPr>
            <w:tcW w:w="685" w:type="dxa"/>
            <w:tcBorders>
              <w:top w:val="single" w:sz="4" w:space="0" w:color="231F20"/>
            </w:tcBorders>
          </w:tcPr>
          <w:p w14:paraId="62230BE7" w14:textId="77777777" w:rsidR="0099412F" w:rsidRDefault="0099412F" w:rsidP="00271A55">
            <w:pPr>
              <w:pStyle w:val="TableParagraph"/>
              <w:spacing w:before="39" w:line="240" w:lineRule="auto"/>
              <w:ind w:left="208" w:right="103"/>
              <w:jc w:val="center"/>
              <w:rPr>
                <w:sz w:val="19"/>
              </w:rPr>
            </w:pPr>
            <w:r>
              <w:rPr>
                <w:color w:val="231F20"/>
                <w:spacing w:val="-4"/>
                <w:w w:val="105"/>
                <w:sz w:val="19"/>
              </w:rPr>
              <w:t>0.84</w:t>
            </w:r>
          </w:p>
        </w:tc>
        <w:tc>
          <w:tcPr>
            <w:tcW w:w="577" w:type="dxa"/>
            <w:tcBorders>
              <w:top w:val="single" w:sz="4" w:space="0" w:color="231F20"/>
            </w:tcBorders>
          </w:tcPr>
          <w:p w14:paraId="758C8D9B" w14:textId="77777777" w:rsidR="0099412F" w:rsidRDefault="0099412F" w:rsidP="00271A55">
            <w:pPr>
              <w:pStyle w:val="TableParagraph"/>
              <w:spacing w:before="39" w:line="240" w:lineRule="auto"/>
              <w:ind w:left="0" w:right="115"/>
              <w:jc w:val="right"/>
              <w:rPr>
                <w:sz w:val="19"/>
              </w:rPr>
            </w:pPr>
            <w:r>
              <w:rPr>
                <w:color w:val="231F20"/>
                <w:spacing w:val="-4"/>
                <w:w w:val="105"/>
                <w:sz w:val="19"/>
              </w:rPr>
              <w:t>0.24</w:t>
            </w:r>
          </w:p>
        </w:tc>
        <w:tc>
          <w:tcPr>
            <w:tcW w:w="577" w:type="dxa"/>
            <w:tcBorders>
              <w:top w:val="single" w:sz="4" w:space="0" w:color="231F20"/>
            </w:tcBorders>
          </w:tcPr>
          <w:p w14:paraId="2C217AB5" w14:textId="77777777" w:rsidR="0099412F" w:rsidRDefault="0099412F" w:rsidP="00271A55">
            <w:pPr>
              <w:pStyle w:val="TableParagraph"/>
              <w:spacing w:before="39" w:line="240" w:lineRule="auto"/>
              <w:ind w:left="0" w:right="115"/>
              <w:jc w:val="right"/>
              <w:rPr>
                <w:sz w:val="19"/>
              </w:rPr>
            </w:pPr>
            <w:r>
              <w:rPr>
                <w:color w:val="231F20"/>
                <w:spacing w:val="-4"/>
                <w:w w:val="105"/>
                <w:sz w:val="19"/>
              </w:rPr>
              <w:t>0.23</w:t>
            </w:r>
          </w:p>
        </w:tc>
        <w:tc>
          <w:tcPr>
            <w:tcW w:w="593" w:type="dxa"/>
            <w:tcBorders>
              <w:top w:val="single" w:sz="4" w:space="0" w:color="231F20"/>
            </w:tcBorders>
          </w:tcPr>
          <w:p w14:paraId="1B6D2DED" w14:textId="77777777" w:rsidR="0099412F" w:rsidRDefault="0099412F" w:rsidP="00271A55">
            <w:pPr>
              <w:pStyle w:val="TableParagraph"/>
              <w:spacing w:before="39" w:line="240" w:lineRule="auto"/>
              <w:ind w:left="103" w:right="91"/>
              <w:jc w:val="center"/>
              <w:rPr>
                <w:sz w:val="19"/>
              </w:rPr>
            </w:pPr>
            <w:r>
              <w:rPr>
                <w:color w:val="231F20"/>
                <w:spacing w:val="-4"/>
                <w:w w:val="105"/>
                <w:sz w:val="19"/>
              </w:rPr>
              <w:t>1.00</w:t>
            </w:r>
          </w:p>
        </w:tc>
      </w:tr>
      <w:tr w:rsidR="0099412F" w14:paraId="65B42576" w14:textId="77777777" w:rsidTr="00271A55">
        <w:trPr>
          <w:trHeight w:val="265"/>
        </w:trPr>
        <w:tc>
          <w:tcPr>
            <w:tcW w:w="2227" w:type="dxa"/>
            <w:tcBorders>
              <w:bottom w:val="single" w:sz="8" w:space="0" w:color="231F20"/>
            </w:tcBorders>
          </w:tcPr>
          <w:p w14:paraId="58F05284" w14:textId="77777777" w:rsidR="0099412F" w:rsidRDefault="0099412F" w:rsidP="00271A55">
            <w:pPr>
              <w:pStyle w:val="TableParagraph"/>
              <w:rPr>
                <w:sz w:val="19"/>
              </w:rPr>
            </w:pPr>
            <w:r>
              <w:rPr>
                <w:color w:val="231F20"/>
                <w:w w:val="110"/>
                <w:sz w:val="19"/>
              </w:rPr>
              <w:t>Size</w:t>
            </w:r>
            <w:r>
              <w:rPr>
                <w:color w:val="231F20"/>
                <w:spacing w:val="1"/>
                <w:w w:val="110"/>
                <w:sz w:val="19"/>
              </w:rPr>
              <w:t xml:space="preserve"> </w:t>
            </w:r>
            <w:r>
              <w:rPr>
                <w:color w:val="231F20"/>
                <w:w w:val="110"/>
                <w:sz w:val="19"/>
              </w:rPr>
              <w:t>TEU</w:t>
            </w:r>
            <w:r>
              <w:rPr>
                <w:color w:val="231F20"/>
                <w:spacing w:val="1"/>
                <w:w w:val="110"/>
                <w:sz w:val="19"/>
              </w:rPr>
              <w:t xml:space="preserve"> </w:t>
            </w:r>
            <w:r>
              <w:rPr>
                <w:color w:val="231F20"/>
                <w:spacing w:val="-2"/>
                <w:w w:val="110"/>
                <w:sz w:val="19"/>
              </w:rPr>
              <w:t>(Normalized)</w:t>
            </w:r>
          </w:p>
        </w:tc>
        <w:tc>
          <w:tcPr>
            <w:tcW w:w="427" w:type="dxa"/>
            <w:tcBorders>
              <w:bottom w:val="single" w:sz="8" w:space="0" w:color="231F20"/>
            </w:tcBorders>
          </w:tcPr>
          <w:p w14:paraId="169A6547" w14:textId="77777777" w:rsidR="0099412F" w:rsidRDefault="0099412F" w:rsidP="00271A55">
            <w:pPr>
              <w:pStyle w:val="TableParagraph"/>
              <w:ind w:left="103" w:right="104"/>
              <w:jc w:val="center"/>
              <w:rPr>
                <w:sz w:val="19"/>
              </w:rPr>
            </w:pPr>
            <w:r>
              <w:rPr>
                <w:color w:val="231F20"/>
                <w:spacing w:val="-5"/>
                <w:sz w:val="19"/>
              </w:rPr>
              <w:t>16</w:t>
            </w:r>
          </w:p>
        </w:tc>
        <w:tc>
          <w:tcPr>
            <w:tcW w:w="685" w:type="dxa"/>
            <w:tcBorders>
              <w:bottom w:val="single" w:sz="8" w:space="0" w:color="231F20"/>
            </w:tcBorders>
          </w:tcPr>
          <w:p w14:paraId="3C2C07AB" w14:textId="77777777" w:rsidR="0099412F" w:rsidRDefault="0099412F" w:rsidP="00271A55">
            <w:pPr>
              <w:pStyle w:val="TableParagraph"/>
              <w:ind w:left="104"/>
              <w:jc w:val="center"/>
              <w:rPr>
                <w:sz w:val="19"/>
              </w:rPr>
            </w:pPr>
            <w:r>
              <w:rPr>
                <w:color w:val="231F20"/>
                <w:spacing w:val="-4"/>
                <w:w w:val="105"/>
                <w:sz w:val="19"/>
              </w:rPr>
              <w:t>0.23</w:t>
            </w:r>
          </w:p>
        </w:tc>
        <w:tc>
          <w:tcPr>
            <w:tcW w:w="577" w:type="dxa"/>
            <w:tcBorders>
              <w:bottom w:val="single" w:sz="8" w:space="0" w:color="231F20"/>
            </w:tcBorders>
          </w:tcPr>
          <w:p w14:paraId="002F11C7" w14:textId="77777777" w:rsidR="0099412F" w:rsidRDefault="0099412F" w:rsidP="00271A55">
            <w:pPr>
              <w:pStyle w:val="TableParagraph"/>
              <w:ind w:left="0" w:right="115"/>
              <w:jc w:val="right"/>
              <w:rPr>
                <w:sz w:val="19"/>
              </w:rPr>
            </w:pPr>
            <w:r>
              <w:rPr>
                <w:color w:val="231F20"/>
                <w:spacing w:val="-4"/>
                <w:w w:val="105"/>
                <w:sz w:val="19"/>
              </w:rPr>
              <w:t>0.29</w:t>
            </w:r>
          </w:p>
        </w:tc>
        <w:tc>
          <w:tcPr>
            <w:tcW w:w="577" w:type="dxa"/>
            <w:tcBorders>
              <w:bottom w:val="single" w:sz="8" w:space="0" w:color="231F20"/>
            </w:tcBorders>
          </w:tcPr>
          <w:p w14:paraId="28C9ACED" w14:textId="77777777" w:rsidR="0099412F" w:rsidRDefault="0099412F" w:rsidP="00271A55">
            <w:pPr>
              <w:pStyle w:val="TableParagraph"/>
              <w:ind w:left="0" w:right="116"/>
              <w:jc w:val="right"/>
              <w:rPr>
                <w:sz w:val="19"/>
              </w:rPr>
            </w:pPr>
            <w:r>
              <w:rPr>
                <w:color w:val="231F20"/>
                <w:spacing w:val="-4"/>
                <w:w w:val="105"/>
                <w:sz w:val="19"/>
              </w:rPr>
              <w:t>0.01</w:t>
            </w:r>
          </w:p>
        </w:tc>
        <w:tc>
          <w:tcPr>
            <w:tcW w:w="593" w:type="dxa"/>
            <w:tcBorders>
              <w:bottom w:val="single" w:sz="8" w:space="0" w:color="231F20"/>
            </w:tcBorders>
          </w:tcPr>
          <w:p w14:paraId="5BFBCB53" w14:textId="77777777" w:rsidR="0099412F" w:rsidRDefault="0099412F" w:rsidP="00271A55">
            <w:pPr>
              <w:pStyle w:val="TableParagraph"/>
              <w:ind w:left="103" w:right="91"/>
              <w:jc w:val="center"/>
              <w:rPr>
                <w:sz w:val="19"/>
              </w:rPr>
            </w:pPr>
            <w:r>
              <w:rPr>
                <w:color w:val="231F20"/>
                <w:spacing w:val="-4"/>
                <w:w w:val="105"/>
                <w:sz w:val="19"/>
              </w:rPr>
              <w:t>1.00</w:t>
            </w:r>
          </w:p>
        </w:tc>
      </w:tr>
      <w:tr w:rsidR="0099412F" w14:paraId="3058E59D" w14:textId="77777777" w:rsidTr="00271A55">
        <w:trPr>
          <w:trHeight w:val="470"/>
        </w:trPr>
        <w:tc>
          <w:tcPr>
            <w:tcW w:w="5086" w:type="dxa"/>
            <w:gridSpan w:val="6"/>
          </w:tcPr>
          <w:p w14:paraId="4B0E18CD" w14:textId="77777777" w:rsidR="0099412F" w:rsidRDefault="0099412F" w:rsidP="00271A55">
            <w:pPr>
              <w:pStyle w:val="TableParagraph"/>
              <w:spacing w:before="8" w:line="240" w:lineRule="auto"/>
              <w:ind w:left="0"/>
              <w:rPr>
                <w:rFonts w:ascii="Georgia"/>
                <w:sz w:val="17"/>
              </w:rPr>
            </w:pPr>
          </w:p>
          <w:p w14:paraId="76DA50C1" w14:textId="77777777" w:rsidR="0099412F" w:rsidRDefault="0099412F" w:rsidP="00271A55">
            <w:pPr>
              <w:pStyle w:val="TableParagraph"/>
              <w:spacing w:before="1" w:line="240" w:lineRule="auto"/>
              <w:ind w:left="1851"/>
              <w:rPr>
                <w:rFonts w:ascii="Georgia"/>
                <w:sz w:val="15"/>
              </w:rPr>
            </w:pPr>
            <w:r>
              <w:rPr>
                <w:rFonts w:ascii="Georgia"/>
                <w:color w:val="231F20"/>
                <w:w w:val="105"/>
                <w:sz w:val="15"/>
              </w:rPr>
              <w:t>(b)</w:t>
            </w:r>
            <w:r>
              <w:rPr>
                <w:rFonts w:ascii="Georgia"/>
                <w:color w:val="231F20"/>
                <w:spacing w:val="14"/>
                <w:w w:val="105"/>
                <w:sz w:val="15"/>
              </w:rPr>
              <w:t xml:space="preserve"> </w:t>
            </w:r>
            <w:r>
              <w:rPr>
                <w:rFonts w:ascii="Georgia"/>
                <w:color w:val="231F20"/>
                <w:w w:val="105"/>
                <w:sz w:val="15"/>
              </w:rPr>
              <w:t>IHS</w:t>
            </w:r>
            <w:r>
              <w:rPr>
                <w:rFonts w:ascii="Georgia"/>
                <w:color w:val="231F20"/>
                <w:spacing w:val="15"/>
                <w:w w:val="105"/>
                <w:sz w:val="15"/>
              </w:rPr>
              <w:t xml:space="preserve"> </w:t>
            </w:r>
            <w:r>
              <w:rPr>
                <w:rFonts w:ascii="Georgia"/>
                <w:color w:val="231F20"/>
                <w:w w:val="105"/>
                <w:sz w:val="15"/>
              </w:rPr>
              <w:t>(1991-</w:t>
            </w:r>
            <w:r>
              <w:rPr>
                <w:rFonts w:ascii="Georgia"/>
                <w:color w:val="231F20"/>
                <w:spacing w:val="-4"/>
                <w:w w:val="105"/>
                <w:sz w:val="15"/>
              </w:rPr>
              <w:t>2005)</w:t>
            </w:r>
          </w:p>
        </w:tc>
      </w:tr>
      <w:tr w:rsidR="0099412F" w14:paraId="110C335A" w14:textId="77777777" w:rsidTr="00271A55">
        <w:trPr>
          <w:trHeight w:val="317"/>
        </w:trPr>
        <w:tc>
          <w:tcPr>
            <w:tcW w:w="2227" w:type="dxa"/>
            <w:tcBorders>
              <w:top w:val="single" w:sz="8" w:space="0" w:color="231F20"/>
              <w:bottom w:val="single" w:sz="4" w:space="0" w:color="231F20"/>
            </w:tcBorders>
          </w:tcPr>
          <w:p w14:paraId="5D6D8848" w14:textId="77777777" w:rsidR="0099412F" w:rsidRDefault="0099412F" w:rsidP="00271A55">
            <w:pPr>
              <w:pStyle w:val="TableParagraph"/>
              <w:spacing w:line="240" w:lineRule="auto"/>
              <w:ind w:left="0"/>
              <w:rPr>
                <w:sz w:val="18"/>
              </w:rPr>
            </w:pPr>
          </w:p>
        </w:tc>
        <w:tc>
          <w:tcPr>
            <w:tcW w:w="427" w:type="dxa"/>
            <w:tcBorders>
              <w:top w:val="single" w:sz="8" w:space="0" w:color="231F20"/>
              <w:bottom w:val="single" w:sz="4" w:space="0" w:color="231F20"/>
            </w:tcBorders>
          </w:tcPr>
          <w:p w14:paraId="4E12209A" w14:textId="77777777" w:rsidR="0099412F" w:rsidRDefault="0099412F" w:rsidP="00271A55">
            <w:pPr>
              <w:pStyle w:val="TableParagraph"/>
              <w:spacing w:before="37" w:line="240" w:lineRule="auto"/>
              <w:ind w:left="47"/>
              <w:jc w:val="center"/>
              <w:rPr>
                <w:sz w:val="19"/>
              </w:rPr>
            </w:pPr>
            <w:r>
              <w:rPr>
                <w:color w:val="231F20"/>
                <w:w w:val="105"/>
                <w:sz w:val="19"/>
              </w:rPr>
              <w:t>N</w:t>
            </w:r>
          </w:p>
        </w:tc>
        <w:tc>
          <w:tcPr>
            <w:tcW w:w="685" w:type="dxa"/>
            <w:tcBorders>
              <w:top w:val="single" w:sz="8" w:space="0" w:color="231F20"/>
              <w:bottom w:val="single" w:sz="4" w:space="0" w:color="231F20"/>
            </w:tcBorders>
          </w:tcPr>
          <w:p w14:paraId="287983BF" w14:textId="77777777" w:rsidR="0099412F" w:rsidRDefault="0099412F" w:rsidP="00271A55">
            <w:pPr>
              <w:pStyle w:val="TableParagraph"/>
              <w:spacing w:before="37" w:line="240" w:lineRule="auto"/>
              <w:ind w:left="103" w:right="103"/>
              <w:jc w:val="center"/>
              <w:rPr>
                <w:sz w:val="19"/>
              </w:rPr>
            </w:pPr>
            <w:r>
              <w:rPr>
                <w:color w:val="231F20"/>
                <w:spacing w:val="-4"/>
                <w:w w:val="110"/>
                <w:sz w:val="19"/>
              </w:rPr>
              <w:t>mean</w:t>
            </w:r>
          </w:p>
        </w:tc>
        <w:tc>
          <w:tcPr>
            <w:tcW w:w="577" w:type="dxa"/>
            <w:tcBorders>
              <w:top w:val="single" w:sz="8" w:space="0" w:color="231F20"/>
              <w:bottom w:val="single" w:sz="4" w:space="0" w:color="231F20"/>
            </w:tcBorders>
          </w:tcPr>
          <w:p w14:paraId="58BFFB05" w14:textId="77777777" w:rsidR="0099412F" w:rsidRDefault="0099412F" w:rsidP="00271A55">
            <w:pPr>
              <w:pStyle w:val="TableParagraph"/>
              <w:spacing w:before="37" w:line="240" w:lineRule="auto"/>
              <w:ind w:left="0" w:right="115"/>
              <w:jc w:val="right"/>
              <w:rPr>
                <w:sz w:val="19"/>
              </w:rPr>
            </w:pPr>
            <w:proofErr w:type="spellStart"/>
            <w:r>
              <w:rPr>
                <w:color w:val="231F20"/>
                <w:spacing w:val="-5"/>
                <w:w w:val="110"/>
                <w:sz w:val="19"/>
              </w:rPr>
              <w:t>sd</w:t>
            </w:r>
            <w:proofErr w:type="spellEnd"/>
          </w:p>
        </w:tc>
        <w:tc>
          <w:tcPr>
            <w:tcW w:w="577" w:type="dxa"/>
            <w:tcBorders>
              <w:top w:val="single" w:sz="8" w:space="0" w:color="231F20"/>
              <w:bottom w:val="single" w:sz="4" w:space="0" w:color="231F20"/>
            </w:tcBorders>
          </w:tcPr>
          <w:p w14:paraId="580DD757" w14:textId="77777777" w:rsidR="0099412F" w:rsidRDefault="0099412F" w:rsidP="00271A55">
            <w:pPr>
              <w:pStyle w:val="TableParagraph"/>
              <w:spacing w:before="37" w:line="240" w:lineRule="auto"/>
              <w:ind w:left="0" w:right="116"/>
              <w:jc w:val="right"/>
              <w:rPr>
                <w:sz w:val="19"/>
              </w:rPr>
            </w:pPr>
            <w:r>
              <w:rPr>
                <w:color w:val="231F20"/>
                <w:spacing w:val="-5"/>
                <w:w w:val="110"/>
                <w:sz w:val="19"/>
              </w:rPr>
              <w:t>min</w:t>
            </w:r>
          </w:p>
        </w:tc>
        <w:tc>
          <w:tcPr>
            <w:tcW w:w="593" w:type="dxa"/>
            <w:tcBorders>
              <w:top w:val="single" w:sz="8" w:space="0" w:color="231F20"/>
              <w:bottom w:val="single" w:sz="4" w:space="0" w:color="231F20"/>
            </w:tcBorders>
          </w:tcPr>
          <w:p w14:paraId="260B0D5B" w14:textId="77777777" w:rsidR="0099412F" w:rsidRDefault="0099412F" w:rsidP="00271A55">
            <w:pPr>
              <w:pStyle w:val="TableParagraph"/>
              <w:spacing w:before="37" w:line="240" w:lineRule="auto"/>
              <w:ind w:left="102" w:right="103"/>
              <w:jc w:val="center"/>
              <w:rPr>
                <w:sz w:val="19"/>
              </w:rPr>
            </w:pPr>
            <w:r>
              <w:rPr>
                <w:color w:val="231F20"/>
                <w:spacing w:val="-5"/>
                <w:w w:val="110"/>
                <w:sz w:val="19"/>
              </w:rPr>
              <w:t>max</w:t>
            </w:r>
          </w:p>
        </w:tc>
      </w:tr>
      <w:tr w:rsidR="0099412F" w14:paraId="43C405C7" w14:textId="77777777" w:rsidTr="00271A55">
        <w:trPr>
          <w:trHeight w:val="284"/>
        </w:trPr>
        <w:tc>
          <w:tcPr>
            <w:tcW w:w="2227" w:type="dxa"/>
            <w:tcBorders>
              <w:top w:val="single" w:sz="4" w:space="0" w:color="231F20"/>
            </w:tcBorders>
          </w:tcPr>
          <w:p w14:paraId="1C1ACEA0" w14:textId="77777777" w:rsidR="0099412F" w:rsidRDefault="0099412F" w:rsidP="00271A55">
            <w:pPr>
              <w:pStyle w:val="TableParagraph"/>
              <w:spacing w:before="39" w:line="240" w:lineRule="auto"/>
              <w:rPr>
                <w:sz w:val="19"/>
              </w:rPr>
            </w:pPr>
            <w:r>
              <w:rPr>
                <w:color w:val="231F20"/>
                <w:w w:val="105"/>
                <w:sz w:val="19"/>
              </w:rPr>
              <w:t>Age</w:t>
            </w:r>
            <w:r>
              <w:rPr>
                <w:color w:val="231F20"/>
                <w:spacing w:val="8"/>
                <w:w w:val="105"/>
                <w:sz w:val="19"/>
              </w:rPr>
              <w:t xml:space="preserve"> </w:t>
            </w:r>
            <w:r>
              <w:rPr>
                <w:color w:val="231F20"/>
                <w:spacing w:val="-2"/>
                <w:w w:val="105"/>
                <w:sz w:val="19"/>
              </w:rPr>
              <w:t>(Normalized)</w:t>
            </w:r>
          </w:p>
        </w:tc>
        <w:tc>
          <w:tcPr>
            <w:tcW w:w="427" w:type="dxa"/>
            <w:tcBorders>
              <w:top w:val="single" w:sz="4" w:space="0" w:color="231F20"/>
            </w:tcBorders>
          </w:tcPr>
          <w:p w14:paraId="4B759C2D" w14:textId="77777777" w:rsidR="0099412F" w:rsidRDefault="0099412F" w:rsidP="00271A55">
            <w:pPr>
              <w:pStyle w:val="TableParagraph"/>
              <w:spacing w:before="39" w:line="240" w:lineRule="auto"/>
              <w:ind w:left="103" w:right="104"/>
              <w:jc w:val="center"/>
              <w:rPr>
                <w:sz w:val="19"/>
              </w:rPr>
            </w:pPr>
            <w:r>
              <w:rPr>
                <w:color w:val="231F20"/>
                <w:spacing w:val="-5"/>
                <w:sz w:val="19"/>
              </w:rPr>
              <w:t>30</w:t>
            </w:r>
          </w:p>
        </w:tc>
        <w:tc>
          <w:tcPr>
            <w:tcW w:w="685" w:type="dxa"/>
            <w:tcBorders>
              <w:top w:val="single" w:sz="4" w:space="0" w:color="231F20"/>
            </w:tcBorders>
          </w:tcPr>
          <w:p w14:paraId="79F55232" w14:textId="77777777" w:rsidR="0099412F" w:rsidRDefault="0099412F" w:rsidP="00271A55">
            <w:pPr>
              <w:pStyle w:val="TableParagraph"/>
              <w:spacing w:before="39" w:line="240" w:lineRule="auto"/>
              <w:ind w:left="208" w:right="103"/>
              <w:jc w:val="center"/>
              <w:rPr>
                <w:sz w:val="19"/>
              </w:rPr>
            </w:pPr>
            <w:r>
              <w:rPr>
                <w:color w:val="231F20"/>
                <w:spacing w:val="-4"/>
                <w:w w:val="105"/>
                <w:sz w:val="19"/>
              </w:rPr>
              <w:t>0.59</w:t>
            </w:r>
          </w:p>
        </w:tc>
        <w:tc>
          <w:tcPr>
            <w:tcW w:w="577" w:type="dxa"/>
            <w:tcBorders>
              <w:top w:val="single" w:sz="4" w:space="0" w:color="231F20"/>
            </w:tcBorders>
          </w:tcPr>
          <w:p w14:paraId="535F3EED" w14:textId="77777777" w:rsidR="0099412F" w:rsidRDefault="0099412F" w:rsidP="00271A55">
            <w:pPr>
              <w:pStyle w:val="TableParagraph"/>
              <w:spacing w:before="39" w:line="240" w:lineRule="auto"/>
              <w:ind w:left="0" w:right="115"/>
              <w:jc w:val="right"/>
              <w:rPr>
                <w:sz w:val="19"/>
              </w:rPr>
            </w:pPr>
            <w:r>
              <w:rPr>
                <w:color w:val="231F20"/>
                <w:spacing w:val="-4"/>
                <w:w w:val="105"/>
                <w:sz w:val="19"/>
              </w:rPr>
              <w:t>0.39</w:t>
            </w:r>
          </w:p>
        </w:tc>
        <w:tc>
          <w:tcPr>
            <w:tcW w:w="577" w:type="dxa"/>
            <w:tcBorders>
              <w:top w:val="single" w:sz="4" w:space="0" w:color="231F20"/>
            </w:tcBorders>
          </w:tcPr>
          <w:p w14:paraId="07FDE032" w14:textId="77777777" w:rsidR="0099412F" w:rsidRDefault="0099412F" w:rsidP="00271A55">
            <w:pPr>
              <w:pStyle w:val="TableParagraph"/>
              <w:spacing w:before="39" w:line="240" w:lineRule="auto"/>
              <w:ind w:left="0" w:right="115"/>
              <w:jc w:val="right"/>
              <w:rPr>
                <w:sz w:val="19"/>
              </w:rPr>
            </w:pPr>
            <w:r>
              <w:rPr>
                <w:color w:val="231F20"/>
                <w:spacing w:val="-4"/>
                <w:w w:val="105"/>
                <w:sz w:val="19"/>
              </w:rPr>
              <w:t>0.00</w:t>
            </w:r>
          </w:p>
        </w:tc>
        <w:tc>
          <w:tcPr>
            <w:tcW w:w="593" w:type="dxa"/>
            <w:tcBorders>
              <w:top w:val="single" w:sz="4" w:space="0" w:color="231F20"/>
            </w:tcBorders>
          </w:tcPr>
          <w:p w14:paraId="318E8654" w14:textId="77777777" w:rsidR="0099412F" w:rsidRDefault="0099412F" w:rsidP="00271A55">
            <w:pPr>
              <w:pStyle w:val="TableParagraph"/>
              <w:spacing w:before="39" w:line="240" w:lineRule="auto"/>
              <w:ind w:left="103" w:right="91"/>
              <w:jc w:val="center"/>
              <w:rPr>
                <w:sz w:val="19"/>
              </w:rPr>
            </w:pPr>
            <w:r>
              <w:rPr>
                <w:color w:val="231F20"/>
                <w:spacing w:val="-4"/>
                <w:w w:val="105"/>
                <w:sz w:val="19"/>
              </w:rPr>
              <w:t>1.00</w:t>
            </w:r>
          </w:p>
        </w:tc>
      </w:tr>
      <w:tr w:rsidR="0099412F" w14:paraId="71159AFB" w14:textId="77777777" w:rsidTr="00271A55">
        <w:trPr>
          <w:trHeight w:val="265"/>
        </w:trPr>
        <w:tc>
          <w:tcPr>
            <w:tcW w:w="2227" w:type="dxa"/>
            <w:tcBorders>
              <w:bottom w:val="single" w:sz="8" w:space="0" w:color="231F20"/>
            </w:tcBorders>
          </w:tcPr>
          <w:p w14:paraId="521E8526" w14:textId="77777777" w:rsidR="0099412F" w:rsidRDefault="0099412F" w:rsidP="00271A55">
            <w:pPr>
              <w:pStyle w:val="TableParagraph"/>
              <w:rPr>
                <w:sz w:val="19"/>
              </w:rPr>
            </w:pPr>
            <w:r>
              <w:rPr>
                <w:color w:val="231F20"/>
                <w:w w:val="110"/>
                <w:sz w:val="19"/>
              </w:rPr>
              <w:t>Size</w:t>
            </w:r>
            <w:r>
              <w:rPr>
                <w:color w:val="231F20"/>
                <w:spacing w:val="1"/>
                <w:w w:val="110"/>
                <w:sz w:val="19"/>
              </w:rPr>
              <w:t xml:space="preserve"> </w:t>
            </w:r>
            <w:r>
              <w:rPr>
                <w:color w:val="231F20"/>
                <w:w w:val="110"/>
                <w:sz w:val="19"/>
              </w:rPr>
              <w:t>TEU</w:t>
            </w:r>
            <w:r>
              <w:rPr>
                <w:color w:val="231F20"/>
                <w:spacing w:val="1"/>
                <w:w w:val="110"/>
                <w:sz w:val="19"/>
              </w:rPr>
              <w:t xml:space="preserve"> </w:t>
            </w:r>
            <w:r>
              <w:rPr>
                <w:color w:val="231F20"/>
                <w:spacing w:val="-2"/>
                <w:w w:val="110"/>
                <w:sz w:val="19"/>
              </w:rPr>
              <w:t>(Normalized)</w:t>
            </w:r>
          </w:p>
        </w:tc>
        <w:tc>
          <w:tcPr>
            <w:tcW w:w="427" w:type="dxa"/>
            <w:tcBorders>
              <w:bottom w:val="single" w:sz="8" w:space="0" w:color="231F20"/>
            </w:tcBorders>
          </w:tcPr>
          <w:p w14:paraId="77E6E52F" w14:textId="77777777" w:rsidR="0099412F" w:rsidRDefault="0099412F" w:rsidP="00271A55">
            <w:pPr>
              <w:pStyle w:val="TableParagraph"/>
              <w:ind w:left="103" w:right="104"/>
              <w:jc w:val="center"/>
              <w:rPr>
                <w:sz w:val="19"/>
              </w:rPr>
            </w:pPr>
            <w:r>
              <w:rPr>
                <w:color w:val="231F20"/>
                <w:spacing w:val="-5"/>
                <w:sz w:val="19"/>
              </w:rPr>
              <w:t>30</w:t>
            </w:r>
          </w:p>
        </w:tc>
        <w:tc>
          <w:tcPr>
            <w:tcW w:w="685" w:type="dxa"/>
            <w:tcBorders>
              <w:bottom w:val="single" w:sz="8" w:space="0" w:color="231F20"/>
            </w:tcBorders>
          </w:tcPr>
          <w:p w14:paraId="6FF328DE" w14:textId="77777777" w:rsidR="0099412F" w:rsidRDefault="0099412F" w:rsidP="00271A55">
            <w:pPr>
              <w:pStyle w:val="TableParagraph"/>
              <w:ind w:left="104"/>
              <w:jc w:val="center"/>
              <w:rPr>
                <w:sz w:val="19"/>
              </w:rPr>
            </w:pPr>
            <w:r>
              <w:rPr>
                <w:color w:val="231F20"/>
                <w:spacing w:val="-4"/>
                <w:w w:val="105"/>
                <w:sz w:val="19"/>
              </w:rPr>
              <w:t>0.14</w:t>
            </w:r>
          </w:p>
        </w:tc>
        <w:tc>
          <w:tcPr>
            <w:tcW w:w="577" w:type="dxa"/>
            <w:tcBorders>
              <w:bottom w:val="single" w:sz="8" w:space="0" w:color="231F20"/>
            </w:tcBorders>
          </w:tcPr>
          <w:p w14:paraId="5E73C2F5" w14:textId="77777777" w:rsidR="0099412F" w:rsidRDefault="0099412F" w:rsidP="00271A55">
            <w:pPr>
              <w:pStyle w:val="TableParagraph"/>
              <w:ind w:left="0" w:right="115"/>
              <w:jc w:val="right"/>
              <w:rPr>
                <w:sz w:val="19"/>
              </w:rPr>
            </w:pPr>
            <w:r>
              <w:rPr>
                <w:color w:val="231F20"/>
                <w:spacing w:val="-4"/>
                <w:w w:val="105"/>
                <w:sz w:val="19"/>
              </w:rPr>
              <w:t>0.25</w:t>
            </w:r>
          </w:p>
        </w:tc>
        <w:tc>
          <w:tcPr>
            <w:tcW w:w="577" w:type="dxa"/>
            <w:tcBorders>
              <w:bottom w:val="single" w:sz="8" w:space="0" w:color="231F20"/>
            </w:tcBorders>
          </w:tcPr>
          <w:p w14:paraId="1A0B2A04" w14:textId="77777777" w:rsidR="0099412F" w:rsidRDefault="0099412F" w:rsidP="00271A55">
            <w:pPr>
              <w:pStyle w:val="TableParagraph"/>
              <w:ind w:left="0" w:right="116"/>
              <w:jc w:val="right"/>
              <w:rPr>
                <w:sz w:val="19"/>
              </w:rPr>
            </w:pPr>
            <w:r>
              <w:rPr>
                <w:color w:val="231F20"/>
                <w:spacing w:val="-4"/>
                <w:w w:val="105"/>
                <w:sz w:val="19"/>
              </w:rPr>
              <w:t>0.00</w:t>
            </w:r>
          </w:p>
        </w:tc>
        <w:tc>
          <w:tcPr>
            <w:tcW w:w="593" w:type="dxa"/>
            <w:tcBorders>
              <w:bottom w:val="single" w:sz="8" w:space="0" w:color="231F20"/>
            </w:tcBorders>
          </w:tcPr>
          <w:p w14:paraId="39579C57" w14:textId="77777777" w:rsidR="0099412F" w:rsidRDefault="0099412F" w:rsidP="00271A55">
            <w:pPr>
              <w:pStyle w:val="TableParagraph"/>
              <w:ind w:left="103" w:right="91"/>
              <w:jc w:val="center"/>
              <w:rPr>
                <w:sz w:val="19"/>
              </w:rPr>
            </w:pPr>
            <w:r>
              <w:rPr>
                <w:color w:val="231F20"/>
                <w:spacing w:val="-4"/>
                <w:w w:val="105"/>
                <w:sz w:val="19"/>
              </w:rPr>
              <w:t>1.00</w:t>
            </w:r>
          </w:p>
        </w:tc>
      </w:tr>
      <w:tr w:rsidR="0099412F" w14:paraId="7288580D" w14:textId="77777777" w:rsidTr="00271A55">
        <w:trPr>
          <w:trHeight w:val="470"/>
        </w:trPr>
        <w:tc>
          <w:tcPr>
            <w:tcW w:w="5086" w:type="dxa"/>
            <w:gridSpan w:val="6"/>
          </w:tcPr>
          <w:p w14:paraId="64E7862B" w14:textId="77777777" w:rsidR="0099412F" w:rsidRDefault="0099412F" w:rsidP="00271A55">
            <w:pPr>
              <w:pStyle w:val="TableParagraph"/>
              <w:spacing w:before="8" w:line="240" w:lineRule="auto"/>
              <w:ind w:left="0"/>
              <w:rPr>
                <w:rFonts w:ascii="Georgia"/>
                <w:sz w:val="17"/>
              </w:rPr>
            </w:pPr>
          </w:p>
          <w:p w14:paraId="21130A8C" w14:textId="77777777" w:rsidR="0099412F" w:rsidRDefault="0099412F" w:rsidP="00271A55">
            <w:pPr>
              <w:pStyle w:val="TableParagraph"/>
              <w:spacing w:before="1" w:line="240" w:lineRule="auto"/>
              <w:ind w:left="1878"/>
              <w:rPr>
                <w:rFonts w:ascii="Georgia"/>
                <w:sz w:val="15"/>
              </w:rPr>
            </w:pPr>
            <w:r>
              <w:rPr>
                <w:rFonts w:ascii="Georgia"/>
                <w:color w:val="231F20"/>
                <w:w w:val="105"/>
                <w:sz w:val="15"/>
              </w:rPr>
              <w:t>(c)</w:t>
            </w:r>
            <w:r>
              <w:rPr>
                <w:rFonts w:ascii="Georgia"/>
                <w:color w:val="231F20"/>
                <w:spacing w:val="6"/>
                <w:w w:val="105"/>
                <w:sz w:val="15"/>
              </w:rPr>
              <w:t xml:space="preserve"> </w:t>
            </w:r>
            <w:r>
              <w:rPr>
                <w:rFonts w:ascii="Georgia"/>
                <w:color w:val="231F20"/>
                <w:w w:val="105"/>
                <w:sz w:val="15"/>
              </w:rPr>
              <w:t>HB</w:t>
            </w:r>
            <w:r>
              <w:rPr>
                <w:rFonts w:ascii="Georgia"/>
                <w:color w:val="231F20"/>
                <w:spacing w:val="6"/>
                <w:w w:val="105"/>
                <w:sz w:val="15"/>
              </w:rPr>
              <w:t xml:space="preserve"> </w:t>
            </w:r>
            <w:r>
              <w:rPr>
                <w:rFonts w:ascii="Georgia"/>
                <w:color w:val="231F20"/>
                <w:w w:val="105"/>
                <w:sz w:val="15"/>
              </w:rPr>
              <w:t>(2006-</w:t>
            </w:r>
            <w:r>
              <w:rPr>
                <w:rFonts w:ascii="Georgia"/>
                <w:color w:val="231F20"/>
                <w:spacing w:val="-2"/>
                <w:w w:val="105"/>
                <w:sz w:val="15"/>
              </w:rPr>
              <w:t>2022)</w:t>
            </w:r>
          </w:p>
        </w:tc>
      </w:tr>
      <w:tr w:rsidR="0099412F" w14:paraId="433EFBD1" w14:textId="77777777" w:rsidTr="00271A55">
        <w:trPr>
          <w:trHeight w:val="317"/>
        </w:trPr>
        <w:tc>
          <w:tcPr>
            <w:tcW w:w="2227" w:type="dxa"/>
            <w:tcBorders>
              <w:top w:val="single" w:sz="8" w:space="0" w:color="231F20"/>
              <w:bottom w:val="single" w:sz="4" w:space="0" w:color="231F20"/>
            </w:tcBorders>
          </w:tcPr>
          <w:p w14:paraId="73A6D797" w14:textId="77777777" w:rsidR="0099412F" w:rsidRDefault="0099412F" w:rsidP="00271A55">
            <w:pPr>
              <w:pStyle w:val="TableParagraph"/>
              <w:spacing w:line="240" w:lineRule="auto"/>
              <w:ind w:left="0"/>
              <w:rPr>
                <w:sz w:val="18"/>
              </w:rPr>
            </w:pPr>
          </w:p>
        </w:tc>
        <w:tc>
          <w:tcPr>
            <w:tcW w:w="427" w:type="dxa"/>
            <w:tcBorders>
              <w:top w:val="single" w:sz="8" w:space="0" w:color="231F20"/>
              <w:bottom w:val="single" w:sz="4" w:space="0" w:color="231F20"/>
            </w:tcBorders>
          </w:tcPr>
          <w:p w14:paraId="62A9B935" w14:textId="77777777" w:rsidR="0099412F" w:rsidRDefault="0099412F" w:rsidP="00271A55">
            <w:pPr>
              <w:pStyle w:val="TableParagraph"/>
              <w:spacing w:before="37" w:line="240" w:lineRule="auto"/>
              <w:ind w:left="47"/>
              <w:jc w:val="center"/>
              <w:rPr>
                <w:sz w:val="19"/>
              </w:rPr>
            </w:pPr>
            <w:r>
              <w:rPr>
                <w:color w:val="231F20"/>
                <w:w w:val="105"/>
                <w:sz w:val="19"/>
              </w:rPr>
              <w:t>N</w:t>
            </w:r>
          </w:p>
        </w:tc>
        <w:tc>
          <w:tcPr>
            <w:tcW w:w="685" w:type="dxa"/>
            <w:tcBorders>
              <w:top w:val="single" w:sz="8" w:space="0" w:color="231F20"/>
              <w:bottom w:val="single" w:sz="4" w:space="0" w:color="231F20"/>
            </w:tcBorders>
          </w:tcPr>
          <w:p w14:paraId="2433221D" w14:textId="77777777" w:rsidR="0099412F" w:rsidRDefault="0099412F" w:rsidP="00271A55">
            <w:pPr>
              <w:pStyle w:val="TableParagraph"/>
              <w:spacing w:before="37" w:line="240" w:lineRule="auto"/>
              <w:ind w:left="103" w:right="103"/>
              <w:jc w:val="center"/>
              <w:rPr>
                <w:sz w:val="19"/>
              </w:rPr>
            </w:pPr>
            <w:r>
              <w:rPr>
                <w:color w:val="231F20"/>
                <w:spacing w:val="-4"/>
                <w:w w:val="110"/>
                <w:sz w:val="19"/>
              </w:rPr>
              <w:t>mean</w:t>
            </w:r>
          </w:p>
        </w:tc>
        <w:tc>
          <w:tcPr>
            <w:tcW w:w="577" w:type="dxa"/>
            <w:tcBorders>
              <w:top w:val="single" w:sz="8" w:space="0" w:color="231F20"/>
              <w:bottom w:val="single" w:sz="4" w:space="0" w:color="231F20"/>
            </w:tcBorders>
          </w:tcPr>
          <w:p w14:paraId="58B06FAD" w14:textId="77777777" w:rsidR="0099412F" w:rsidRDefault="0099412F" w:rsidP="00271A55">
            <w:pPr>
              <w:pStyle w:val="TableParagraph"/>
              <w:spacing w:before="37" w:line="240" w:lineRule="auto"/>
              <w:ind w:left="0" w:right="115"/>
              <w:jc w:val="right"/>
              <w:rPr>
                <w:sz w:val="19"/>
              </w:rPr>
            </w:pPr>
            <w:proofErr w:type="spellStart"/>
            <w:r>
              <w:rPr>
                <w:color w:val="231F20"/>
                <w:spacing w:val="-5"/>
                <w:w w:val="110"/>
                <w:sz w:val="19"/>
              </w:rPr>
              <w:t>sd</w:t>
            </w:r>
            <w:proofErr w:type="spellEnd"/>
          </w:p>
        </w:tc>
        <w:tc>
          <w:tcPr>
            <w:tcW w:w="577" w:type="dxa"/>
            <w:tcBorders>
              <w:top w:val="single" w:sz="8" w:space="0" w:color="231F20"/>
              <w:bottom w:val="single" w:sz="4" w:space="0" w:color="231F20"/>
            </w:tcBorders>
          </w:tcPr>
          <w:p w14:paraId="03B92215" w14:textId="77777777" w:rsidR="0099412F" w:rsidRDefault="0099412F" w:rsidP="00271A55">
            <w:pPr>
              <w:pStyle w:val="TableParagraph"/>
              <w:spacing w:before="37" w:line="240" w:lineRule="auto"/>
              <w:ind w:left="0" w:right="116"/>
              <w:jc w:val="right"/>
              <w:rPr>
                <w:sz w:val="19"/>
              </w:rPr>
            </w:pPr>
            <w:r>
              <w:rPr>
                <w:color w:val="231F20"/>
                <w:spacing w:val="-5"/>
                <w:w w:val="110"/>
                <w:sz w:val="19"/>
              </w:rPr>
              <w:t>min</w:t>
            </w:r>
          </w:p>
        </w:tc>
        <w:tc>
          <w:tcPr>
            <w:tcW w:w="593" w:type="dxa"/>
            <w:tcBorders>
              <w:top w:val="single" w:sz="8" w:space="0" w:color="231F20"/>
              <w:bottom w:val="single" w:sz="4" w:space="0" w:color="231F20"/>
            </w:tcBorders>
          </w:tcPr>
          <w:p w14:paraId="705D381F" w14:textId="77777777" w:rsidR="0099412F" w:rsidRDefault="0099412F" w:rsidP="00271A55">
            <w:pPr>
              <w:pStyle w:val="TableParagraph"/>
              <w:spacing w:before="37" w:line="240" w:lineRule="auto"/>
              <w:ind w:left="102" w:right="103"/>
              <w:jc w:val="center"/>
              <w:rPr>
                <w:sz w:val="19"/>
              </w:rPr>
            </w:pPr>
            <w:r>
              <w:rPr>
                <w:color w:val="231F20"/>
                <w:spacing w:val="-5"/>
                <w:w w:val="110"/>
                <w:sz w:val="19"/>
              </w:rPr>
              <w:t>max</w:t>
            </w:r>
          </w:p>
        </w:tc>
      </w:tr>
      <w:tr w:rsidR="0099412F" w14:paraId="7D1B68CB" w14:textId="77777777" w:rsidTr="00271A55">
        <w:trPr>
          <w:trHeight w:val="284"/>
        </w:trPr>
        <w:tc>
          <w:tcPr>
            <w:tcW w:w="2227" w:type="dxa"/>
            <w:tcBorders>
              <w:top w:val="single" w:sz="4" w:space="0" w:color="231F20"/>
            </w:tcBorders>
          </w:tcPr>
          <w:p w14:paraId="624F52D2" w14:textId="77777777" w:rsidR="0099412F" w:rsidRDefault="0099412F" w:rsidP="00271A55">
            <w:pPr>
              <w:pStyle w:val="TableParagraph"/>
              <w:spacing w:before="39" w:line="240" w:lineRule="auto"/>
              <w:rPr>
                <w:sz w:val="19"/>
              </w:rPr>
            </w:pPr>
            <w:r>
              <w:rPr>
                <w:color w:val="231F20"/>
                <w:w w:val="105"/>
                <w:sz w:val="19"/>
              </w:rPr>
              <w:t>Age</w:t>
            </w:r>
            <w:r>
              <w:rPr>
                <w:color w:val="231F20"/>
                <w:spacing w:val="8"/>
                <w:w w:val="105"/>
                <w:sz w:val="19"/>
              </w:rPr>
              <w:t xml:space="preserve"> </w:t>
            </w:r>
            <w:r>
              <w:rPr>
                <w:color w:val="231F20"/>
                <w:spacing w:val="-2"/>
                <w:w w:val="105"/>
                <w:sz w:val="19"/>
              </w:rPr>
              <w:t>(Normalized)</w:t>
            </w:r>
          </w:p>
        </w:tc>
        <w:tc>
          <w:tcPr>
            <w:tcW w:w="427" w:type="dxa"/>
            <w:tcBorders>
              <w:top w:val="single" w:sz="4" w:space="0" w:color="231F20"/>
            </w:tcBorders>
          </w:tcPr>
          <w:p w14:paraId="18293096" w14:textId="77777777" w:rsidR="0099412F" w:rsidRDefault="0099412F" w:rsidP="00271A55">
            <w:pPr>
              <w:pStyle w:val="TableParagraph"/>
              <w:spacing w:before="39" w:line="240" w:lineRule="auto"/>
              <w:ind w:left="103" w:right="104"/>
              <w:jc w:val="center"/>
              <w:rPr>
                <w:sz w:val="19"/>
              </w:rPr>
            </w:pPr>
            <w:r>
              <w:rPr>
                <w:color w:val="231F20"/>
                <w:spacing w:val="-5"/>
                <w:sz w:val="19"/>
              </w:rPr>
              <w:t>50</w:t>
            </w:r>
          </w:p>
        </w:tc>
        <w:tc>
          <w:tcPr>
            <w:tcW w:w="685" w:type="dxa"/>
            <w:tcBorders>
              <w:top w:val="single" w:sz="4" w:space="0" w:color="231F20"/>
            </w:tcBorders>
          </w:tcPr>
          <w:p w14:paraId="7F39AC5A" w14:textId="77777777" w:rsidR="0099412F" w:rsidRDefault="0099412F" w:rsidP="00271A55">
            <w:pPr>
              <w:pStyle w:val="TableParagraph"/>
              <w:spacing w:before="39" w:line="240" w:lineRule="auto"/>
              <w:ind w:left="208" w:right="103"/>
              <w:jc w:val="center"/>
              <w:rPr>
                <w:sz w:val="19"/>
              </w:rPr>
            </w:pPr>
            <w:r>
              <w:rPr>
                <w:color w:val="231F20"/>
                <w:spacing w:val="-4"/>
                <w:w w:val="105"/>
                <w:sz w:val="19"/>
              </w:rPr>
              <w:t>0.52</w:t>
            </w:r>
          </w:p>
        </w:tc>
        <w:tc>
          <w:tcPr>
            <w:tcW w:w="577" w:type="dxa"/>
            <w:tcBorders>
              <w:top w:val="single" w:sz="4" w:space="0" w:color="231F20"/>
            </w:tcBorders>
          </w:tcPr>
          <w:p w14:paraId="6295EBEF" w14:textId="77777777" w:rsidR="0099412F" w:rsidRDefault="0099412F" w:rsidP="00271A55">
            <w:pPr>
              <w:pStyle w:val="TableParagraph"/>
              <w:spacing w:before="39" w:line="240" w:lineRule="auto"/>
              <w:ind w:left="0" w:right="115"/>
              <w:jc w:val="right"/>
              <w:rPr>
                <w:sz w:val="19"/>
              </w:rPr>
            </w:pPr>
            <w:r>
              <w:rPr>
                <w:color w:val="231F20"/>
                <w:spacing w:val="-4"/>
                <w:w w:val="105"/>
                <w:sz w:val="19"/>
              </w:rPr>
              <w:t>0.28</w:t>
            </w:r>
          </w:p>
        </w:tc>
        <w:tc>
          <w:tcPr>
            <w:tcW w:w="577" w:type="dxa"/>
            <w:tcBorders>
              <w:top w:val="single" w:sz="4" w:space="0" w:color="231F20"/>
            </w:tcBorders>
          </w:tcPr>
          <w:p w14:paraId="2C8917C0" w14:textId="77777777" w:rsidR="0099412F" w:rsidRDefault="0099412F" w:rsidP="00271A55">
            <w:pPr>
              <w:pStyle w:val="TableParagraph"/>
              <w:spacing w:before="39" w:line="240" w:lineRule="auto"/>
              <w:ind w:left="0" w:right="115"/>
              <w:jc w:val="right"/>
              <w:rPr>
                <w:sz w:val="19"/>
              </w:rPr>
            </w:pPr>
            <w:r>
              <w:rPr>
                <w:color w:val="231F20"/>
                <w:spacing w:val="-4"/>
                <w:w w:val="105"/>
                <w:sz w:val="19"/>
              </w:rPr>
              <w:t>0.11</w:t>
            </w:r>
          </w:p>
        </w:tc>
        <w:tc>
          <w:tcPr>
            <w:tcW w:w="593" w:type="dxa"/>
            <w:tcBorders>
              <w:top w:val="single" w:sz="4" w:space="0" w:color="231F20"/>
            </w:tcBorders>
          </w:tcPr>
          <w:p w14:paraId="2260F81E" w14:textId="77777777" w:rsidR="0099412F" w:rsidRDefault="0099412F" w:rsidP="00271A55">
            <w:pPr>
              <w:pStyle w:val="TableParagraph"/>
              <w:spacing w:before="39" w:line="240" w:lineRule="auto"/>
              <w:ind w:left="103" w:right="91"/>
              <w:jc w:val="center"/>
              <w:rPr>
                <w:sz w:val="19"/>
              </w:rPr>
            </w:pPr>
            <w:r>
              <w:rPr>
                <w:color w:val="231F20"/>
                <w:spacing w:val="-4"/>
                <w:w w:val="105"/>
                <w:sz w:val="19"/>
              </w:rPr>
              <w:t>1.00</w:t>
            </w:r>
          </w:p>
        </w:tc>
      </w:tr>
      <w:tr w:rsidR="0099412F" w14:paraId="2A95C68B" w14:textId="77777777" w:rsidTr="00271A55">
        <w:trPr>
          <w:trHeight w:val="265"/>
        </w:trPr>
        <w:tc>
          <w:tcPr>
            <w:tcW w:w="2227" w:type="dxa"/>
            <w:tcBorders>
              <w:bottom w:val="single" w:sz="8" w:space="0" w:color="231F20"/>
            </w:tcBorders>
          </w:tcPr>
          <w:p w14:paraId="1F90220B" w14:textId="77777777" w:rsidR="0099412F" w:rsidRDefault="0099412F" w:rsidP="00271A55">
            <w:pPr>
              <w:pStyle w:val="TableParagraph"/>
              <w:rPr>
                <w:sz w:val="19"/>
              </w:rPr>
            </w:pPr>
            <w:r>
              <w:rPr>
                <w:color w:val="231F20"/>
                <w:w w:val="110"/>
                <w:sz w:val="19"/>
              </w:rPr>
              <w:t>Size</w:t>
            </w:r>
            <w:r>
              <w:rPr>
                <w:color w:val="231F20"/>
                <w:spacing w:val="1"/>
                <w:w w:val="110"/>
                <w:sz w:val="19"/>
              </w:rPr>
              <w:t xml:space="preserve"> </w:t>
            </w:r>
            <w:r>
              <w:rPr>
                <w:color w:val="231F20"/>
                <w:w w:val="110"/>
                <w:sz w:val="19"/>
              </w:rPr>
              <w:t>TEU</w:t>
            </w:r>
            <w:r>
              <w:rPr>
                <w:color w:val="231F20"/>
                <w:spacing w:val="1"/>
                <w:w w:val="110"/>
                <w:sz w:val="19"/>
              </w:rPr>
              <w:t xml:space="preserve"> </w:t>
            </w:r>
            <w:r>
              <w:rPr>
                <w:color w:val="231F20"/>
                <w:spacing w:val="-2"/>
                <w:w w:val="110"/>
                <w:sz w:val="19"/>
              </w:rPr>
              <w:t>(Normalized)</w:t>
            </w:r>
          </w:p>
        </w:tc>
        <w:tc>
          <w:tcPr>
            <w:tcW w:w="427" w:type="dxa"/>
            <w:tcBorders>
              <w:bottom w:val="single" w:sz="8" w:space="0" w:color="231F20"/>
            </w:tcBorders>
          </w:tcPr>
          <w:p w14:paraId="7776C1DB" w14:textId="77777777" w:rsidR="0099412F" w:rsidRDefault="0099412F" w:rsidP="00271A55">
            <w:pPr>
              <w:pStyle w:val="TableParagraph"/>
              <w:ind w:left="103" w:right="104"/>
              <w:jc w:val="center"/>
              <w:rPr>
                <w:sz w:val="19"/>
              </w:rPr>
            </w:pPr>
            <w:r>
              <w:rPr>
                <w:color w:val="231F20"/>
                <w:spacing w:val="-5"/>
                <w:sz w:val="19"/>
              </w:rPr>
              <w:t>50</w:t>
            </w:r>
          </w:p>
        </w:tc>
        <w:tc>
          <w:tcPr>
            <w:tcW w:w="685" w:type="dxa"/>
            <w:tcBorders>
              <w:bottom w:val="single" w:sz="8" w:space="0" w:color="231F20"/>
            </w:tcBorders>
          </w:tcPr>
          <w:p w14:paraId="21F7E1CD" w14:textId="77777777" w:rsidR="0099412F" w:rsidRDefault="0099412F" w:rsidP="00271A55">
            <w:pPr>
              <w:pStyle w:val="TableParagraph"/>
              <w:ind w:left="104"/>
              <w:jc w:val="center"/>
              <w:rPr>
                <w:sz w:val="19"/>
              </w:rPr>
            </w:pPr>
            <w:r>
              <w:rPr>
                <w:color w:val="231F20"/>
                <w:spacing w:val="-4"/>
                <w:w w:val="105"/>
                <w:sz w:val="19"/>
              </w:rPr>
              <w:t>0.07</w:t>
            </w:r>
          </w:p>
        </w:tc>
        <w:tc>
          <w:tcPr>
            <w:tcW w:w="577" w:type="dxa"/>
            <w:tcBorders>
              <w:bottom w:val="single" w:sz="8" w:space="0" w:color="231F20"/>
            </w:tcBorders>
          </w:tcPr>
          <w:p w14:paraId="3D9E3709" w14:textId="77777777" w:rsidR="0099412F" w:rsidRDefault="0099412F" w:rsidP="00271A55">
            <w:pPr>
              <w:pStyle w:val="TableParagraph"/>
              <w:ind w:left="0" w:right="115"/>
              <w:jc w:val="right"/>
              <w:rPr>
                <w:sz w:val="19"/>
              </w:rPr>
            </w:pPr>
            <w:r>
              <w:rPr>
                <w:color w:val="231F20"/>
                <w:spacing w:val="-4"/>
                <w:w w:val="105"/>
                <w:sz w:val="19"/>
              </w:rPr>
              <w:t>0.16</w:t>
            </w:r>
          </w:p>
        </w:tc>
        <w:tc>
          <w:tcPr>
            <w:tcW w:w="577" w:type="dxa"/>
            <w:tcBorders>
              <w:bottom w:val="single" w:sz="8" w:space="0" w:color="231F20"/>
            </w:tcBorders>
          </w:tcPr>
          <w:p w14:paraId="79B22BA2" w14:textId="77777777" w:rsidR="0099412F" w:rsidRDefault="0099412F" w:rsidP="00271A55">
            <w:pPr>
              <w:pStyle w:val="TableParagraph"/>
              <w:ind w:left="0" w:right="116"/>
              <w:jc w:val="right"/>
              <w:rPr>
                <w:sz w:val="19"/>
              </w:rPr>
            </w:pPr>
            <w:r>
              <w:rPr>
                <w:color w:val="231F20"/>
                <w:spacing w:val="-4"/>
                <w:w w:val="105"/>
                <w:sz w:val="19"/>
              </w:rPr>
              <w:t>0.00</w:t>
            </w:r>
          </w:p>
        </w:tc>
        <w:tc>
          <w:tcPr>
            <w:tcW w:w="593" w:type="dxa"/>
            <w:tcBorders>
              <w:bottom w:val="single" w:sz="8" w:space="0" w:color="231F20"/>
            </w:tcBorders>
          </w:tcPr>
          <w:p w14:paraId="4340DE1D" w14:textId="77777777" w:rsidR="0099412F" w:rsidRDefault="0099412F" w:rsidP="00271A55">
            <w:pPr>
              <w:pStyle w:val="TableParagraph"/>
              <w:ind w:left="103" w:right="91"/>
              <w:jc w:val="center"/>
              <w:rPr>
                <w:sz w:val="19"/>
              </w:rPr>
            </w:pPr>
            <w:r>
              <w:rPr>
                <w:color w:val="231F20"/>
                <w:spacing w:val="-4"/>
                <w:w w:val="105"/>
                <w:sz w:val="19"/>
              </w:rPr>
              <w:t>1.00</w:t>
            </w:r>
          </w:p>
        </w:tc>
      </w:tr>
    </w:tbl>
    <w:p w14:paraId="4EEE8B53" w14:textId="77777777" w:rsidR="0099412F" w:rsidRDefault="0099412F" w:rsidP="0099412F">
      <w:pPr>
        <w:pStyle w:val="a3"/>
        <w:rPr>
          <w:rFonts w:ascii="Georgia"/>
          <w:sz w:val="14"/>
        </w:rPr>
      </w:pPr>
    </w:p>
    <w:p w14:paraId="3063DE46" w14:textId="77777777" w:rsidR="0099412F" w:rsidRDefault="0099412F" w:rsidP="0099412F">
      <w:pPr>
        <w:pStyle w:val="a3"/>
        <w:rPr>
          <w:rFonts w:ascii="Georgia"/>
          <w:sz w:val="14"/>
        </w:rPr>
      </w:pPr>
    </w:p>
    <w:p w14:paraId="2EFC3F22" w14:textId="77777777" w:rsidR="00257E5B" w:rsidRPr="00D81F21" w:rsidRDefault="00257E5B" w:rsidP="00D81F21">
      <w:pPr>
        <w:pStyle w:val="a3"/>
        <w:spacing w:before="13" w:line="424" w:lineRule="auto"/>
        <w:ind w:left="100" w:right="181" w:firstLine="290"/>
        <w:jc w:val="both"/>
        <w:rPr>
          <w:w w:val="110"/>
          <w:sz w:val="20"/>
          <w:szCs w:val="20"/>
        </w:rPr>
      </w:pPr>
      <w:r w:rsidRPr="00257E5B">
        <w:rPr>
          <w:w w:val="110"/>
          <w:sz w:val="20"/>
          <w:szCs w:val="20"/>
        </w:rPr>
        <w:t>Figure 4 depicts distributions of realized match-level distances.</w:t>
      </w:r>
      <w:r w:rsidRPr="00D81F21">
        <w:rPr>
          <w:w w:val="110"/>
          <w:sz w:val="20"/>
          <w:szCs w:val="20"/>
        </w:rPr>
        <w:t xml:space="preserve"> </w:t>
      </w:r>
      <w:r w:rsidRPr="00257E5B">
        <w:rPr>
          <w:w w:val="110"/>
          <w:sz w:val="20"/>
          <w:szCs w:val="20"/>
        </w:rPr>
        <w:t>We observe that nearly all mergers between 1966 and 1990 involve buyer and seller ﬁrms within the same country.</w:t>
      </w:r>
      <w:r w:rsidRPr="00D81F21">
        <w:rPr>
          <w:w w:val="110"/>
          <w:sz w:val="20"/>
          <w:szCs w:val="20"/>
        </w:rPr>
        <w:t xml:space="preserve"> </w:t>
      </w:r>
      <w:r w:rsidRPr="00257E5B">
        <w:rPr>
          <w:w w:val="110"/>
          <w:sz w:val="20"/>
          <w:szCs w:val="20"/>
        </w:rPr>
        <w:t xml:space="preserve">Although mergers within the same country account for over 30% of the entire period, the number of mergers between ﬁrms separated by distance has increased </w:t>
      </w:r>
      <w:del w:id="668" w:author="Author" w:date="2023-10-13T08:01:00Z">
        <w:r w:rsidRPr="00257E5B" w:rsidDel="00947679">
          <w:rPr>
            <w:w w:val="110"/>
            <w:sz w:val="20"/>
            <w:szCs w:val="20"/>
          </w:rPr>
          <w:delText xml:space="preserve">in </w:delText>
        </w:r>
      </w:del>
      <w:r w:rsidRPr="00257E5B">
        <w:rPr>
          <w:w w:val="110"/>
          <w:sz w:val="20"/>
          <w:szCs w:val="20"/>
        </w:rPr>
        <w:t>recent</w:t>
      </w:r>
      <w:ins w:id="669" w:author="Author" w:date="2023-10-13T08:01:00Z">
        <w:r w:rsidRPr="00257E5B">
          <w:rPr>
            <w:w w:val="110"/>
            <w:sz w:val="20"/>
            <w:szCs w:val="20"/>
          </w:rPr>
          <w:t>ly</w:t>
        </w:r>
      </w:ins>
      <w:del w:id="670" w:author="Author" w:date="2023-10-13T08:01:00Z">
        <w:r w:rsidRPr="00257E5B" w:rsidDel="00947679">
          <w:rPr>
            <w:w w:val="110"/>
            <w:sz w:val="20"/>
            <w:szCs w:val="20"/>
          </w:rPr>
          <w:delText xml:space="preserve"> years</w:delText>
        </w:r>
      </w:del>
      <w:r w:rsidRPr="00257E5B">
        <w:rPr>
          <w:w w:val="110"/>
          <w:sz w:val="20"/>
          <w:szCs w:val="20"/>
        </w:rPr>
        <w:t>.</w:t>
      </w:r>
      <w:r w:rsidRPr="00D81F21">
        <w:rPr>
          <w:w w:val="110"/>
          <w:sz w:val="20"/>
          <w:szCs w:val="20"/>
        </w:rPr>
        <w:t xml:space="preserve"> </w:t>
      </w:r>
      <w:r w:rsidRPr="00257E5B">
        <w:rPr>
          <w:w w:val="110"/>
          <w:sz w:val="20"/>
          <w:szCs w:val="20"/>
        </w:rPr>
        <w:t>This shift suggests that the reasons for mergers have transitioned from domestic to global, driven by the growth and expansion of international container transport.</w:t>
      </w:r>
    </w:p>
    <w:p w14:paraId="48384145" w14:textId="77777777" w:rsidR="00257E5B" w:rsidRPr="00257E5B" w:rsidRDefault="00257E5B" w:rsidP="00D81F21">
      <w:pPr>
        <w:pStyle w:val="a3"/>
        <w:spacing w:before="13" w:line="424" w:lineRule="auto"/>
        <w:ind w:left="100" w:right="181" w:firstLine="290"/>
        <w:jc w:val="both"/>
        <w:rPr>
          <w:w w:val="110"/>
          <w:sz w:val="20"/>
          <w:szCs w:val="20"/>
        </w:rPr>
      </w:pPr>
      <w:r w:rsidRPr="00257E5B">
        <w:rPr>
          <w:w w:val="110"/>
          <w:sz w:val="20"/>
          <w:szCs w:val="20"/>
        </w:rPr>
        <w:t>These visualizations provide initial insights into the involvement of relatively younger and smaller ﬁrms in more distant countries in recent mergers. However, comprehensively assessing the relative importance of each variable with limited data requires a sophisticated structural model. In Section 3, we introduce a structural matching model to quantify the signiﬁcance of each variable and analyze the transitions across</w:t>
      </w:r>
      <w:r w:rsidRPr="00257E5B">
        <w:rPr>
          <w:w w:val="110"/>
          <w:sz w:val="20"/>
          <w:szCs w:val="20"/>
        </w:rPr>
        <w:t xml:space="preserve"> </w:t>
      </w:r>
      <w:del w:id="671" w:author="Author" w:date="2023-10-13T08:01:00Z">
        <w:r w:rsidRPr="00257E5B" w:rsidDel="00947679">
          <w:rPr>
            <w:w w:val="110"/>
            <w:sz w:val="20"/>
            <w:szCs w:val="20"/>
          </w:rPr>
          <w:delText>regimes</w:delText>
        </w:r>
      </w:del>
      <w:r w:rsidRPr="00257E5B">
        <w:rPr>
          <w:w w:val="110"/>
          <w:sz w:val="20"/>
          <w:szCs w:val="20"/>
        </w:rPr>
        <w:t>.</w:t>
      </w:r>
    </w:p>
    <w:p w14:paraId="1E0EBFD7" w14:textId="312CBC73" w:rsidR="00257E5B" w:rsidRPr="00D81F21" w:rsidRDefault="00257E5B" w:rsidP="00D81F21">
      <w:pPr>
        <w:pStyle w:val="a3"/>
        <w:spacing w:before="13" w:line="424" w:lineRule="auto"/>
        <w:ind w:left="100" w:right="181"/>
        <w:jc w:val="both"/>
        <w:rPr>
          <w:w w:val="110"/>
          <w:sz w:val="20"/>
          <w:szCs w:val="20"/>
        </w:rPr>
      </w:pPr>
    </w:p>
    <w:p w14:paraId="36E24F55" w14:textId="77777777" w:rsidR="00257E5B" w:rsidRPr="00D81F21" w:rsidRDefault="00257E5B" w:rsidP="00D81F21">
      <w:pPr>
        <w:pStyle w:val="a3"/>
        <w:spacing w:before="13" w:line="424" w:lineRule="auto"/>
        <w:ind w:left="100" w:right="181"/>
        <w:jc w:val="both"/>
        <w:rPr>
          <w:w w:val="110"/>
          <w:sz w:val="20"/>
          <w:szCs w:val="20"/>
        </w:rPr>
        <w:sectPr w:rsidR="00257E5B" w:rsidRPr="00D81F21">
          <w:pgSz w:w="11910" w:h="16840"/>
          <w:pgMar w:top="1940" w:right="1220" w:bottom="1680" w:left="1300" w:header="0" w:footer="1485" w:gutter="0"/>
          <w:cols w:space="720"/>
        </w:sectPr>
      </w:pPr>
    </w:p>
    <w:p w14:paraId="230A3A82" w14:textId="77777777" w:rsidR="00257E5B" w:rsidRPr="00D81F21" w:rsidRDefault="00257E5B" w:rsidP="00D81F21">
      <w:pPr>
        <w:pStyle w:val="a3"/>
        <w:spacing w:before="13" w:line="424" w:lineRule="auto"/>
        <w:ind w:left="100" w:right="181"/>
        <w:jc w:val="both"/>
        <w:rPr>
          <w:w w:val="110"/>
          <w:sz w:val="20"/>
          <w:szCs w:val="20"/>
        </w:rPr>
      </w:pPr>
    </w:p>
    <w:p w14:paraId="5A7363C4" w14:textId="77777777" w:rsidR="00257E5B" w:rsidRPr="00D81F21" w:rsidRDefault="00257E5B" w:rsidP="00D81F21">
      <w:pPr>
        <w:pStyle w:val="a3"/>
        <w:spacing w:before="13" w:line="424" w:lineRule="auto"/>
        <w:ind w:left="100" w:right="181"/>
        <w:jc w:val="both"/>
        <w:rPr>
          <w:w w:val="110"/>
          <w:sz w:val="20"/>
          <w:szCs w:val="20"/>
        </w:rPr>
      </w:pPr>
    </w:p>
    <w:p w14:paraId="17C74E8A" w14:textId="77777777" w:rsidR="00257E5B" w:rsidRPr="00D81F21" w:rsidRDefault="00257E5B" w:rsidP="00D81F21">
      <w:pPr>
        <w:pStyle w:val="a3"/>
        <w:spacing w:before="13" w:line="424" w:lineRule="auto"/>
        <w:ind w:left="100" w:right="181"/>
        <w:jc w:val="both"/>
        <w:rPr>
          <w:w w:val="110"/>
          <w:sz w:val="20"/>
          <w:szCs w:val="20"/>
        </w:rPr>
      </w:pPr>
      <w:r w:rsidRPr="00D81F21">
        <w:rPr>
          <w:w w:val="110"/>
          <w:sz w:val="20"/>
          <w:szCs w:val="20"/>
        </w:rPr>
        <w:drawing>
          <wp:inline distT="0" distB="0" distL="0" distR="0" wp14:anchorId="7DCC9AFD" wp14:editId="2D62D8D1">
            <wp:extent cx="2558791" cy="1787652"/>
            <wp:effectExtent l="0" t="0" r="0" b="0"/>
            <wp:docPr id="10" name="Image 10" descr="グラフ&#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グラフ&#10;&#10;自動的に生成された説明"/>
                    <pic:cNvPicPr/>
                  </pic:nvPicPr>
                  <pic:blipFill>
                    <a:blip r:embed="rId14" cstate="print"/>
                    <a:stretch>
                      <a:fillRect/>
                    </a:stretch>
                  </pic:blipFill>
                  <pic:spPr>
                    <a:xfrm>
                      <a:off x="0" y="0"/>
                      <a:ext cx="2558791" cy="1787652"/>
                    </a:xfrm>
                    <a:prstGeom prst="rect">
                      <a:avLst/>
                    </a:prstGeom>
                  </pic:spPr>
                </pic:pic>
              </a:graphicData>
            </a:graphic>
          </wp:inline>
        </w:drawing>
      </w:r>
      <w:r w:rsidRPr="00D81F21">
        <w:rPr>
          <w:w w:val="110"/>
          <w:sz w:val="20"/>
          <w:szCs w:val="20"/>
        </w:rPr>
        <w:t xml:space="preserve"> </w:t>
      </w:r>
      <w:r w:rsidRPr="00D81F21">
        <w:rPr>
          <w:w w:val="110"/>
          <w:sz w:val="20"/>
          <w:szCs w:val="20"/>
        </w:rPr>
        <w:drawing>
          <wp:inline distT="0" distB="0" distL="0" distR="0" wp14:anchorId="44249BF9" wp14:editId="4B807553">
            <wp:extent cx="2558791" cy="1787652"/>
            <wp:effectExtent l="0" t="0" r="0" b="0"/>
            <wp:docPr id="11" name="Image 11" descr="グラフ, ヒストグラム&#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グラフ, ヒストグラム&#10;&#10;自動的に生成された説明"/>
                    <pic:cNvPicPr/>
                  </pic:nvPicPr>
                  <pic:blipFill>
                    <a:blip r:embed="rId15" cstate="print"/>
                    <a:stretch>
                      <a:fillRect/>
                    </a:stretch>
                  </pic:blipFill>
                  <pic:spPr>
                    <a:xfrm>
                      <a:off x="0" y="0"/>
                      <a:ext cx="2558791" cy="1787652"/>
                    </a:xfrm>
                    <a:prstGeom prst="rect">
                      <a:avLst/>
                    </a:prstGeom>
                  </pic:spPr>
                </pic:pic>
              </a:graphicData>
            </a:graphic>
          </wp:inline>
        </w:drawing>
      </w:r>
    </w:p>
    <w:p w14:paraId="541CD308" w14:textId="77777777" w:rsidR="00257E5B" w:rsidRPr="00D81F21" w:rsidRDefault="00257E5B" w:rsidP="00D81F21">
      <w:pPr>
        <w:pStyle w:val="a3"/>
        <w:spacing w:before="13" w:line="424" w:lineRule="auto"/>
        <w:ind w:left="100" w:right="181"/>
        <w:jc w:val="both"/>
        <w:rPr>
          <w:w w:val="110"/>
          <w:sz w:val="20"/>
          <w:szCs w:val="20"/>
        </w:rPr>
      </w:pPr>
    </w:p>
    <w:p w14:paraId="70D8BE02" w14:textId="77777777" w:rsidR="00257E5B" w:rsidRPr="00D81F21" w:rsidRDefault="00257E5B" w:rsidP="00D81F21">
      <w:pPr>
        <w:pStyle w:val="a3"/>
        <w:spacing w:before="13" w:line="424" w:lineRule="auto"/>
        <w:ind w:left="100" w:right="181"/>
        <w:jc w:val="both"/>
        <w:rPr>
          <w:w w:val="110"/>
          <w:sz w:val="20"/>
          <w:szCs w:val="20"/>
        </w:rPr>
      </w:pPr>
      <w:commentRangeStart w:id="672"/>
      <w:r w:rsidRPr="00D81F21">
        <w:rPr>
          <w:w w:val="110"/>
          <w:sz w:val="20"/>
          <w:szCs w:val="20"/>
        </w:rPr>
        <w:t>Figure</w:t>
      </w:r>
      <w:commentRangeEnd w:id="672"/>
      <w:r w:rsidRPr="00D81F21">
        <w:rPr>
          <w:w w:val="110"/>
          <w:sz w:val="20"/>
          <w:szCs w:val="20"/>
        </w:rPr>
        <w:commentReference w:id="672"/>
      </w:r>
      <w:r w:rsidRPr="00D81F21">
        <w:rPr>
          <w:w w:val="110"/>
          <w:sz w:val="20"/>
          <w:szCs w:val="20"/>
        </w:rPr>
        <w:t xml:space="preserve"> 3: Distributions of ﬁrm-year-level variables for each regime</w:t>
      </w:r>
    </w:p>
    <w:p w14:paraId="45FE4657" w14:textId="77777777" w:rsidR="00257E5B" w:rsidRPr="00D81F21" w:rsidRDefault="00257E5B" w:rsidP="00D81F21">
      <w:pPr>
        <w:pStyle w:val="a3"/>
        <w:spacing w:before="13" w:line="424" w:lineRule="auto"/>
        <w:ind w:left="100" w:right="181"/>
        <w:jc w:val="both"/>
        <w:rPr>
          <w:w w:val="110"/>
          <w:sz w:val="20"/>
          <w:szCs w:val="20"/>
        </w:rPr>
      </w:pPr>
    </w:p>
    <w:p w14:paraId="46DD5BEF" w14:textId="77777777" w:rsidR="00257E5B" w:rsidRPr="00D81F21" w:rsidRDefault="00257E5B" w:rsidP="00D81F21">
      <w:pPr>
        <w:pStyle w:val="a3"/>
        <w:spacing w:before="13" w:line="424" w:lineRule="auto"/>
        <w:ind w:left="100" w:right="181"/>
        <w:jc w:val="both"/>
        <w:rPr>
          <w:w w:val="110"/>
          <w:sz w:val="20"/>
          <w:szCs w:val="20"/>
        </w:rPr>
      </w:pPr>
    </w:p>
    <w:p w14:paraId="351CC1FB" w14:textId="77777777" w:rsidR="00257E5B" w:rsidRPr="00D81F21" w:rsidRDefault="00257E5B" w:rsidP="00D81F21">
      <w:pPr>
        <w:pStyle w:val="a3"/>
        <w:spacing w:before="13" w:line="424" w:lineRule="auto"/>
        <w:ind w:left="100" w:right="181"/>
        <w:jc w:val="both"/>
        <w:rPr>
          <w:w w:val="110"/>
          <w:sz w:val="20"/>
          <w:szCs w:val="20"/>
        </w:rPr>
      </w:pPr>
      <w:r w:rsidRPr="00D81F21">
        <w:rPr>
          <w:w w:val="110"/>
          <w:sz w:val="20"/>
          <w:szCs w:val="20"/>
        </w:rPr>
        <w:drawing>
          <wp:anchor distT="0" distB="0" distL="0" distR="0" simplePos="0" relativeHeight="251704320" behindDoc="1" locked="0" layoutInCell="1" allowOverlap="1" wp14:anchorId="1A21D123" wp14:editId="1E60F958">
            <wp:simplePos x="0" y="0"/>
            <wp:positionH relativeFrom="page">
              <wp:posOffset>1809788</wp:posOffset>
            </wp:positionH>
            <wp:positionV relativeFrom="paragraph">
              <wp:posOffset>212512</wp:posOffset>
            </wp:positionV>
            <wp:extent cx="3893820" cy="2720340"/>
            <wp:effectExtent l="0" t="0" r="0" b="0"/>
            <wp:wrapTopAndBottom/>
            <wp:docPr id="12" name="Image 12" descr="グラフ&#10;&#10;自動的に生成された説明"/>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グラフ&#10;&#10;自動的に生成された説明"/>
                    <pic:cNvPicPr/>
                  </pic:nvPicPr>
                  <pic:blipFill>
                    <a:blip r:embed="rId16" cstate="print"/>
                    <a:stretch>
                      <a:fillRect/>
                    </a:stretch>
                  </pic:blipFill>
                  <pic:spPr>
                    <a:xfrm>
                      <a:off x="0" y="0"/>
                      <a:ext cx="3893820" cy="2720340"/>
                    </a:xfrm>
                    <a:prstGeom prst="rect">
                      <a:avLst/>
                    </a:prstGeom>
                  </pic:spPr>
                </pic:pic>
              </a:graphicData>
            </a:graphic>
          </wp:anchor>
        </w:drawing>
      </w:r>
    </w:p>
    <w:p w14:paraId="2B4A9213" w14:textId="77777777" w:rsidR="00257E5B" w:rsidRPr="00D81F21" w:rsidRDefault="00257E5B" w:rsidP="00D81F21">
      <w:pPr>
        <w:pStyle w:val="a3"/>
        <w:spacing w:before="13" w:line="424" w:lineRule="auto"/>
        <w:ind w:left="100" w:right="181"/>
        <w:jc w:val="both"/>
        <w:rPr>
          <w:w w:val="110"/>
          <w:sz w:val="20"/>
          <w:szCs w:val="20"/>
        </w:rPr>
      </w:pPr>
    </w:p>
    <w:p w14:paraId="66D2BF36" w14:textId="77777777" w:rsidR="00257E5B" w:rsidRPr="00D81F21" w:rsidDel="00947679" w:rsidRDefault="00257E5B" w:rsidP="00D81F21">
      <w:pPr>
        <w:pStyle w:val="a3"/>
        <w:spacing w:before="13" w:line="424" w:lineRule="auto"/>
        <w:ind w:left="100" w:right="181"/>
        <w:jc w:val="both"/>
        <w:rPr>
          <w:del w:id="673" w:author="Author" w:date="2023-10-13T08:01:00Z"/>
          <w:w w:val="110"/>
          <w:sz w:val="20"/>
          <w:szCs w:val="20"/>
        </w:rPr>
      </w:pPr>
      <w:r w:rsidRPr="00D81F21">
        <w:rPr>
          <w:w w:val="110"/>
          <w:sz w:val="20"/>
          <w:szCs w:val="20"/>
        </w:rPr>
        <w:t>Figure 4: Distributions of match-level distances of seller and buyer ﬁrms for each regime</w:t>
      </w:r>
    </w:p>
    <w:p w14:paraId="3DFE726E" w14:textId="77777777" w:rsidR="00257E5B" w:rsidRDefault="00257E5B" w:rsidP="00257E5B">
      <w:pPr>
        <w:pStyle w:val="a3"/>
        <w:spacing w:before="68"/>
        <w:ind w:left="894"/>
        <w:rPr>
          <w:sz w:val="20"/>
        </w:rPr>
      </w:pPr>
    </w:p>
    <w:p w14:paraId="398AAF6F" w14:textId="77777777" w:rsidR="00257E5B" w:rsidDel="00947679" w:rsidRDefault="00257E5B" w:rsidP="00257E5B">
      <w:pPr>
        <w:pStyle w:val="a3"/>
        <w:spacing w:before="68"/>
        <w:ind w:left="894"/>
        <w:rPr>
          <w:del w:id="674" w:author="Author" w:date="2023-10-13T08:01:00Z"/>
          <w:sz w:val="20"/>
        </w:rPr>
        <w:pPrChange w:id="675" w:author="Author" w:date="2023-10-13T08:01:00Z">
          <w:pPr>
            <w:pStyle w:val="a3"/>
          </w:pPr>
        </w:pPrChange>
      </w:pPr>
    </w:p>
    <w:p w14:paraId="790E404A" w14:textId="77777777" w:rsidR="00257E5B" w:rsidRPr="00D81F21" w:rsidRDefault="00257E5B" w:rsidP="00257E5B">
      <w:pPr>
        <w:pStyle w:val="1"/>
        <w:numPr>
          <w:ilvl w:val="0"/>
          <w:numId w:val="1"/>
        </w:numPr>
        <w:tabs>
          <w:tab w:val="left" w:pos="570"/>
        </w:tabs>
        <w:spacing w:before="161"/>
        <w:ind w:hanging="470"/>
        <w:rPr>
          <w:rFonts w:ascii="Times New Roman" w:hAnsi="Times New Roman" w:cs="Times New Roman"/>
          <w:sz w:val="32"/>
          <w:szCs w:val="32"/>
        </w:rPr>
      </w:pPr>
      <w:r w:rsidRPr="00D81F21">
        <w:rPr>
          <w:rFonts w:ascii="Times New Roman" w:hAnsi="Times New Roman" w:cs="Times New Roman"/>
          <w:color w:val="231F20"/>
          <w:w w:val="90"/>
          <w:sz w:val="32"/>
          <w:szCs w:val="32"/>
        </w:rPr>
        <w:t>Empirical</w:t>
      </w:r>
      <w:r w:rsidRPr="00D81F21">
        <w:rPr>
          <w:rFonts w:ascii="Times New Roman" w:hAnsi="Times New Roman" w:cs="Times New Roman"/>
          <w:color w:val="231F20"/>
          <w:spacing w:val="67"/>
          <w:sz w:val="32"/>
          <w:szCs w:val="32"/>
        </w:rPr>
        <w:t xml:space="preserve"> </w:t>
      </w:r>
      <w:commentRangeStart w:id="676"/>
      <w:r w:rsidRPr="00D81F21">
        <w:rPr>
          <w:rFonts w:ascii="Times New Roman" w:hAnsi="Times New Roman" w:cs="Times New Roman"/>
          <w:color w:val="231F20"/>
          <w:spacing w:val="-2"/>
          <w:sz w:val="32"/>
          <w:szCs w:val="32"/>
        </w:rPr>
        <w:t>analysis</w:t>
      </w:r>
      <w:commentRangeEnd w:id="676"/>
      <w:r w:rsidRPr="00D81F21">
        <w:rPr>
          <w:rStyle w:val="ac"/>
          <w:rFonts w:ascii="Times New Roman" w:hAnsi="Times New Roman" w:cs="Times New Roman"/>
          <w:b w:val="0"/>
          <w:bCs w:val="0"/>
          <w:sz w:val="32"/>
          <w:szCs w:val="32"/>
        </w:rPr>
        <w:commentReference w:id="676"/>
      </w:r>
    </w:p>
    <w:p w14:paraId="32C553CA" w14:textId="77777777" w:rsidR="00257E5B" w:rsidRDefault="00257E5B" w:rsidP="00257E5B">
      <w:pPr>
        <w:pStyle w:val="a3"/>
        <w:rPr>
          <w:rFonts w:ascii="Georgia"/>
          <w:b/>
          <w:sz w:val="30"/>
        </w:rPr>
      </w:pPr>
    </w:p>
    <w:p w14:paraId="706F4CEF" w14:textId="1E37E03A" w:rsidR="00B84F45" w:rsidRPr="00257E5B" w:rsidRDefault="00257E5B" w:rsidP="00D81F21">
      <w:pPr>
        <w:pStyle w:val="a3"/>
        <w:spacing w:before="13" w:line="424" w:lineRule="auto"/>
        <w:ind w:left="100" w:right="181"/>
        <w:jc w:val="both"/>
        <w:rPr>
          <w:w w:val="110"/>
          <w:sz w:val="20"/>
          <w:szCs w:val="20"/>
        </w:rPr>
      </w:pPr>
      <w:r w:rsidRPr="00257E5B">
        <w:rPr>
          <w:w w:val="110"/>
          <w:sz w:val="20"/>
          <w:szCs w:val="20"/>
        </w:rPr>
        <w:t xml:space="preserve">Our objective is to </w:t>
      </w:r>
      <w:bookmarkStart w:id="677" w:name="_Hlk148080955"/>
      <w:r w:rsidRPr="00257E5B">
        <w:rPr>
          <w:w w:val="110"/>
          <w:sz w:val="20"/>
          <w:szCs w:val="20"/>
        </w:rPr>
        <w:t xml:space="preserve">quantify the </w:t>
      </w:r>
      <w:proofErr w:type="spellStart"/>
      <w:r w:rsidRPr="00257E5B">
        <w:rPr>
          <w:w w:val="110"/>
          <w:sz w:val="20"/>
          <w:szCs w:val="20"/>
        </w:rPr>
        <w:t>assortativeness</w:t>
      </w:r>
      <w:proofErr w:type="spellEnd"/>
      <w:r w:rsidRPr="00257E5B">
        <w:rPr>
          <w:w w:val="110"/>
          <w:sz w:val="20"/>
          <w:szCs w:val="20"/>
        </w:rPr>
        <w:t xml:space="preserve"> of observed characteristics for each regime and compare the levels across regimes</w:t>
      </w:r>
      <w:bookmarkEnd w:id="677"/>
      <w:r w:rsidRPr="00257E5B">
        <w:rPr>
          <w:w w:val="110"/>
          <w:sz w:val="20"/>
          <w:szCs w:val="20"/>
        </w:rPr>
        <w:t xml:space="preserve">. We employ a matching maximum score estimator developed by Fox (2018), </w:t>
      </w:r>
      <w:r w:rsidRPr="00257E5B">
        <w:rPr>
          <w:w w:val="110"/>
          <w:sz w:val="20"/>
          <w:szCs w:val="20"/>
        </w:rPr>
        <w:lastRenderedPageBreak/>
        <w:t xml:space="preserve">which is </w:t>
      </w:r>
      <w:del w:id="678" w:author="Author" w:date="2023-10-13T08:02:00Z">
        <w:r w:rsidRPr="00257E5B" w:rsidDel="00947679">
          <w:rPr>
            <w:w w:val="110"/>
            <w:sz w:val="20"/>
            <w:szCs w:val="20"/>
          </w:rPr>
          <w:delText>one of the</w:delText>
        </w:r>
      </w:del>
      <w:ins w:id="679" w:author="Author" w:date="2023-10-13T08:02:00Z">
        <w:r w:rsidRPr="00257E5B">
          <w:rPr>
            <w:w w:val="110"/>
            <w:sz w:val="20"/>
            <w:szCs w:val="20"/>
          </w:rPr>
          <w:t>a</w:t>
        </w:r>
      </w:ins>
      <w:del w:id="680" w:author="Author" w:date="2023-10-13T08:02:00Z">
        <w:r w:rsidRPr="00257E5B" w:rsidDel="00947679">
          <w:rPr>
            <w:w w:val="110"/>
            <w:sz w:val="20"/>
            <w:szCs w:val="20"/>
          </w:rPr>
          <w:delText xml:space="preserve"> most</w:delText>
        </w:r>
      </w:del>
      <w:r w:rsidRPr="00257E5B">
        <w:rPr>
          <w:w w:val="110"/>
          <w:sz w:val="20"/>
          <w:szCs w:val="20"/>
        </w:rPr>
        <w:t xml:space="preserve"> well-known method</w:t>
      </w:r>
      <w:del w:id="681" w:author="Author" w:date="2023-10-13T08:02:00Z">
        <w:r w:rsidRPr="00257E5B" w:rsidDel="00947679">
          <w:rPr>
            <w:w w:val="110"/>
            <w:sz w:val="20"/>
            <w:szCs w:val="20"/>
          </w:rPr>
          <w:delText>s</w:delText>
        </w:r>
      </w:del>
      <w:r w:rsidRPr="00257E5B">
        <w:rPr>
          <w:w w:val="110"/>
          <w:sz w:val="20"/>
          <w:szCs w:val="20"/>
        </w:rPr>
        <w:t xml:space="preserve"> for measuring matching </w:t>
      </w:r>
      <w:proofErr w:type="spellStart"/>
      <w:r w:rsidRPr="00257E5B">
        <w:rPr>
          <w:w w:val="110"/>
          <w:sz w:val="20"/>
          <w:szCs w:val="20"/>
        </w:rPr>
        <w:t>assortativeness</w:t>
      </w:r>
      <w:proofErr w:type="spellEnd"/>
      <w:r w:rsidRPr="00257E5B">
        <w:rPr>
          <w:w w:val="110"/>
          <w:sz w:val="20"/>
          <w:szCs w:val="20"/>
        </w:rPr>
        <w:t>.</w:t>
      </w:r>
      <w:r w:rsidR="00D75A44">
        <w:rPr>
          <w:w w:val="110"/>
          <w:sz w:val="20"/>
          <w:szCs w:val="20"/>
        </w:rPr>
        <w:t xml:space="preserve"> </w:t>
      </w:r>
      <w:proofErr w:type="gramStart"/>
      <w:r w:rsidRPr="00257E5B">
        <w:rPr>
          <w:w w:val="110"/>
          <w:sz w:val="20"/>
          <w:szCs w:val="20"/>
        </w:rPr>
        <w:t>We</w:t>
      </w:r>
      <w:proofErr w:type="gramEnd"/>
      <w:r w:rsidRPr="00257E5B">
        <w:rPr>
          <w:w w:val="110"/>
          <w:sz w:val="20"/>
          <w:szCs w:val="20"/>
        </w:rPr>
        <w:t xml:space="preserve"> model mergers in each regime as a two-sided one-to-one transferable matching game in a single</w:t>
      </w:r>
      <w:r w:rsidR="00B84F45">
        <w:rPr>
          <w:w w:val="110"/>
          <w:sz w:val="20"/>
          <w:szCs w:val="20"/>
        </w:rPr>
        <w:t xml:space="preserve"> </w:t>
      </w:r>
      <w:r w:rsidR="00B84F45" w:rsidRPr="00257E5B">
        <w:rPr>
          <w:w w:val="110"/>
          <w:sz w:val="20"/>
          <w:szCs w:val="20"/>
        </w:rPr>
        <w:t xml:space="preserve">market. Let </w:t>
      </w:r>
      <m:oMath>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b</m:t>
            </m:r>
          </m:sub>
        </m:sSub>
      </m:oMath>
      <w:r w:rsidR="00B84F45" w:rsidRPr="00257E5B">
        <w:rPr>
          <w:w w:val="110"/>
          <w:sz w:val="20"/>
          <w:szCs w:val="20"/>
        </w:rPr>
        <w:t xml:space="preserve"> and </w:t>
      </w:r>
      <m:oMath>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s</m:t>
            </m:r>
          </m:sub>
        </m:sSub>
      </m:oMath>
      <w:r w:rsidR="00B84F45" w:rsidRPr="00257E5B">
        <w:rPr>
          <w:w w:val="110"/>
          <w:sz w:val="20"/>
          <w:szCs w:val="20"/>
        </w:rPr>
        <w:t xml:space="preserve"> be the sets of potential ﬁnite buyers and sellers</w:t>
      </w:r>
      <w:ins w:id="682" w:author="Author" w:date="2023-10-13T08:02:00Z">
        <w:r w:rsidR="00B84F45" w:rsidRPr="00257E5B">
          <w:rPr>
            <w:w w:val="110"/>
            <w:sz w:val="20"/>
            <w:szCs w:val="20"/>
          </w:rPr>
          <w:t>,</w:t>
        </w:r>
      </w:ins>
      <w:r w:rsidR="00B84F45" w:rsidRPr="00257E5B">
        <w:rPr>
          <w:w w:val="110"/>
          <w:sz w:val="20"/>
          <w:szCs w:val="20"/>
        </w:rPr>
        <w:t xml:space="preserve"> respectively. Let </w:t>
      </w:r>
      <m:oMath>
        <m:r>
          <w:rPr>
            <w:rFonts w:ascii="Cambria Math" w:hAnsi="Cambria Math"/>
            <w:w w:val="110"/>
            <w:sz w:val="20"/>
            <w:szCs w:val="20"/>
          </w:rPr>
          <m:t>b</m:t>
        </m:r>
        <m:r>
          <m:rPr>
            <m:sty m:val="p"/>
          </m:rPr>
          <w:rPr>
            <w:rFonts w:ascii="Cambria Math" w:hAnsi="Cambria Math"/>
            <w:w w:val="110"/>
            <w:sz w:val="20"/>
            <w:szCs w:val="20"/>
          </w:rPr>
          <m:t>=1, ⋯,</m:t>
        </m:r>
        <m:d>
          <m:dPr>
            <m:begChr m:val="|"/>
            <m:endChr m:val="|"/>
            <m:ctrlPr>
              <w:rPr>
                <w:rFonts w:ascii="Cambria Math" w:hAnsi="Cambria Math"/>
                <w:w w:val="110"/>
                <w:sz w:val="20"/>
                <w:szCs w:val="20"/>
              </w:rPr>
            </m:ctrlPr>
          </m:dPr>
          <m:e>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b</m:t>
                </m:r>
              </m:sub>
            </m:sSub>
          </m:e>
        </m:d>
      </m:oMath>
      <w:r w:rsidR="00B84F45" w:rsidRPr="00257E5B">
        <w:rPr>
          <w:w w:val="110"/>
          <w:sz w:val="20"/>
          <w:szCs w:val="20"/>
        </w:rPr>
        <mc:AlternateContent>
          <mc:Choice Requires="wps">
            <w:drawing>
              <wp:anchor distT="0" distB="0" distL="0" distR="0" simplePos="0" relativeHeight="251711488" behindDoc="1" locked="0" layoutInCell="1" allowOverlap="1" wp14:anchorId="01E812F2" wp14:editId="3F2B8057">
                <wp:simplePos x="0" y="0"/>
                <wp:positionH relativeFrom="page">
                  <wp:posOffset>5711693</wp:posOffset>
                </wp:positionH>
                <wp:positionV relativeFrom="paragraph">
                  <wp:posOffset>130707</wp:posOffset>
                </wp:positionV>
                <wp:extent cx="43815" cy="86360"/>
                <wp:effectExtent l="0" t="0" r="0" b="0"/>
                <wp:wrapNone/>
                <wp:docPr id="1703564502"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 cy="86360"/>
                        </a:xfrm>
                        <a:prstGeom prst="rect">
                          <a:avLst/>
                        </a:prstGeom>
                      </wps:spPr>
                      <wps:txbx>
                        <w:txbxContent>
                          <w:p w14:paraId="1860F429" w14:textId="77777777" w:rsidR="00B84F45" w:rsidRDefault="00B84F45" w:rsidP="00B84F45">
                            <w:pPr>
                              <w:spacing w:line="129" w:lineRule="exact"/>
                              <w:rPr>
                                <w:rFonts w:ascii="Verdana"/>
                                <w:i/>
                                <w:sz w:val="13"/>
                              </w:rPr>
                            </w:pPr>
                            <w:r>
                              <w:rPr>
                                <w:rFonts w:ascii="Verdana"/>
                                <w:i/>
                                <w:color w:val="231F20"/>
                                <w:w w:val="84"/>
                                <w:sz w:val="13"/>
                              </w:rPr>
                              <w:t>b</w:t>
                            </w:r>
                          </w:p>
                        </w:txbxContent>
                      </wps:txbx>
                      <wps:bodyPr wrap="square" lIns="0" tIns="0" rIns="0" bIns="0" rtlCol="0">
                        <a:noAutofit/>
                      </wps:bodyPr>
                    </wps:wsp>
                  </a:graphicData>
                </a:graphic>
              </wp:anchor>
            </w:drawing>
          </mc:Choice>
          <mc:Fallback>
            <w:pict>
              <v:shapetype w14:anchorId="01E812F2" id="_x0000_t202" coordsize="21600,21600" o:spt="202" path="m,l,21600r21600,l21600,xe">
                <v:stroke joinstyle="miter"/>
                <v:path gradientshapeok="t" o:connecttype="rect"/>
              </v:shapetype>
              <v:shape id="Textbox 13" o:spid="_x0000_s1026" type="#_x0000_t202" style="position:absolute;left:0;text-align:left;margin-left:449.75pt;margin-top:10.3pt;width:3.45pt;height:6.8pt;z-index:-251604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" filled="f" stroked="f">
                <v:textbox inset="0,0,0,0">
                  <w:txbxContent>
                    <w:p w14:paraId="1860F429" w14:textId="77777777" w:rsidR="00B84F45" w:rsidRDefault="00B84F45" w:rsidP="00B84F45">
                      <w:pPr>
                        <w:spacing w:line="129" w:lineRule="exact"/>
                        <w:rPr>
                          <w:rFonts w:ascii="Verdana"/>
                          <w:i/>
                          <w:sz w:val="13"/>
                        </w:rPr>
                      </w:pPr>
                      <w:r>
                        <w:rPr>
                          <w:rFonts w:ascii="Verdana"/>
                          <w:i/>
                          <w:color w:val="231F20"/>
                          <w:w w:val="84"/>
                          <w:sz w:val="13"/>
                        </w:rPr>
                        <w:t>b</w:t>
                      </w:r>
                    </w:p>
                  </w:txbxContent>
                </v:textbox>
                <w10:wrap anchorx="page"/>
              </v:shape>
            </w:pict>
          </mc:Fallback>
        </mc:AlternateContent>
      </w:r>
      <w:r w:rsidR="00B84F45" w:rsidRPr="00D81F21">
        <w:rPr>
          <w:rFonts w:hint="eastAsia"/>
          <w:w w:val="110"/>
          <w:sz w:val="20"/>
          <w:szCs w:val="20"/>
        </w:rPr>
        <w:t xml:space="preserve"> </w:t>
      </w:r>
      <w:r w:rsidR="00B84F45" w:rsidRPr="00257E5B">
        <w:rPr>
          <w:w w:val="110"/>
          <w:sz w:val="20"/>
          <w:szCs w:val="20"/>
        </w:rPr>
        <w:t xml:space="preserve">be buyer ﬁrms and let </w:t>
      </w:r>
      <m:oMath>
        <m:r>
          <w:rPr>
            <w:rFonts w:ascii="Cambria Math" w:hAnsi="Cambria Math"/>
            <w:w w:val="110"/>
            <w:sz w:val="20"/>
            <w:szCs w:val="20"/>
          </w:rPr>
          <m:t>s</m:t>
        </m:r>
        <m:r>
          <m:rPr>
            <m:sty m:val="p"/>
          </m:rPr>
          <w:rPr>
            <w:rFonts w:ascii="Cambria Math" w:hAnsi="Cambria Math"/>
            <w:w w:val="110"/>
            <w:sz w:val="20"/>
            <w:szCs w:val="20"/>
          </w:rPr>
          <m:t>=1, ⋯,</m:t>
        </m:r>
        <m:d>
          <m:dPr>
            <m:begChr m:val="|"/>
            <m:endChr m:val="|"/>
            <m:ctrlPr>
              <w:rPr>
                <w:rFonts w:ascii="Cambria Math" w:hAnsi="Cambria Math"/>
                <w:w w:val="110"/>
                <w:sz w:val="20"/>
                <w:szCs w:val="20"/>
              </w:rPr>
            </m:ctrlPr>
          </m:dPr>
          <m:e>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s</m:t>
                </m:r>
              </m:sub>
            </m:sSub>
          </m:e>
        </m:d>
      </m:oMath>
      <w:r w:rsidR="00B84F45" w:rsidRPr="00D81F21">
        <w:rPr>
          <w:rFonts w:hint="eastAsia"/>
          <w:w w:val="110"/>
          <w:sz w:val="20"/>
          <w:szCs w:val="20"/>
        </w:rPr>
        <w:t xml:space="preserve"> </w:t>
      </w:r>
      <w:r w:rsidR="00B84F45" w:rsidRPr="00257E5B">
        <w:rPr>
          <w:w w:val="110"/>
          <w:sz w:val="20"/>
          <w:szCs w:val="20"/>
        </w:rPr>
        <w:t>be seller ﬁrms</w:t>
      </w:r>
      <w:ins w:id="683" w:author="Author" w:date="2023-10-13T08:02:00Z">
        <w:r w:rsidR="00B84F45" w:rsidRPr="00257E5B">
          <w:rPr>
            <w:w w:val="110"/>
            <w:sz w:val="20"/>
            <w:szCs w:val="20"/>
          </w:rPr>
          <w:t>,</w:t>
        </w:r>
      </w:ins>
      <w:r w:rsidR="00B84F45" w:rsidRPr="00257E5B">
        <w:rPr>
          <w:w w:val="110"/>
          <w:sz w:val="20"/>
          <w:szCs w:val="20"/>
        </w:rPr>
        <w:t xml:space="preserve"> where</w:t>
      </w:r>
      <w:r w:rsidR="00B84F45">
        <w:rPr>
          <w:w w:val="110"/>
          <w:sz w:val="20"/>
          <w:szCs w:val="20"/>
        </w:rPr>
        <w:t xml:space="preserve"> </w:t>
      </w:r>
      <m:oMath>
        <m:d>
          <m:dPr>
            <m:begChr m:val="|"/>
            <m:endChr m:val="|"/>
            <m:ctrlPr>
              <w:rPr>
                <w:rFonts w:ascii="Cambria Math" w:hAnsi="Cambria Math"/>
                <w:w w:val="110"/>
                <w:sz w:val="20"/>
                <w:szCs w:val="20"/>
              </w:rPr>
            </m:ctrlPr>
          </m:dPr>
          <m:e>
            <m:r>
              <m:rPr>
                <m:sty m:val="p"/>
              </m:rPr>
              <w:rPr>
                <w:rFonts w:ascii="Cambria Math" w:hAnsi="Cambria Math"/>
                <w:w w:val="110"/>
                <w:sz w:val="20"/>
                <w:szCs w:val="20"/>
              </w:rPr>
              <m:t>∙</m:t>
            </m:r>
          </m:e>
        </m:d>
      </m:oMath>
      <w:r w:rsidR="00B84F45" w:rsidRPr="00D81F21">
        <w:rPr>
          <w:rFonts w:hint="eastAsia"/>
          <w:w w:val="110"/>
          <w:sz w:val="20"/>
          <w:szCs w:val="20"/>
        </w:rPr>
        <w:t xml:space="preserve"> </w:t>
      </w:r>
      <w:r w:rsidR="00B84F45" w:rsidRPr="00257E5B">
        <w:rPr>
          <w:w w:val="110"/>
          <w:sz w:val="20"/>
          <w:szCs w:val="20"/>
        </w:rPr>
        <w:t xml:space="preserve"> is cardinality.</w:t>
      </w:r>
      <w:r w:rsidR="00B84F45" w:rsidRPr="00B84F45">
        <w:rPr>
          <w:w w:val="110"/>
          <w:sz w:val="20"/>
          <w:szCs w:val="20"/>
        </w:rPr>
        <w:t xml:space="preserve"> </w:t>
      </w:r>
      <w:r w:rsidR="00B84F45" w:rsidRPr="00257E5B">
        <w:rPr>
          <w:w w:val="110"/>
          <w:sz w:val="20"/>
          <w:szCs w:val="20"/>
        </w:rPr>
        <w:t xml:space="preserve">Let </w:t>
      </w:r>
      <m:oMath>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m</m:t>
            </m:r>
          </m:sup>
        </m:sSubSup>
      </m:oMath>
      <w:r w:rsidR="00B84F45" w:rsidRPr="00257E5B">
        <w:rPr>
          <w:w w:val="110"/>
          <w:sz w:val="20"/>
          <w:szCs w:val="20"/>
        </w:rPr>
        <w:t xml:space="preserve"> denote the set of ex-post matched buyers and </w:t>
      </w:r>
      <m:oMath>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u</m:t>
            </m:r>
          </m:sup>
        </m:sSubSup>
      </m:oMath>
      <w:r w:rsidR="00B84F45" w:rsidRPr="00257E5B">
        <w:rPr>
          <w:w w:val="110"/>
          <w:sz w:val="20"/>
          <w:szCs w:val="20"/>
        </w:rPr>
        <w:t xml:space="preserve"> denote that of ex-post unmatched buyers such that </w:t>
      </w:r>
      <m:oMath>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b</m:t>
            </m:r>
          </m:sub>
        </m:sSub>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m</m:t>
            </m:r>
          </m:sup>
        </m:sSubSup>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u</m:t>
            </m:r>
          </m:sup>
        </m:sSubSup>
      </m:oMath>
      <w:r w:rsidR="00D75A44" w:rsidRPr="00D81F21">
        <w:rPr>
          <w:rFonts w:hint="eastAsia"/>
          <w:w w:val="110"/>
          <w:sz w:val="20"/>
          <w:szCs w:val="20"/>
        </w:rPr>
        <w:t xml:space="preserve"> </w:t>
      </w:r>
      <w:r w:rsidR="00B84F45" w:rsidRPr="00257E5B">
        <w:rPr>
          <w:w w:val="110"/>
          <w:sz w:val="20"/>
          <w:szCs w:val="20"/>
        </w:rPr>
        <w:t xml:space="preserve">and </w:t>
      </w:r>
      <m:oMath>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m</m:t>
            </m:r>
          </m:sup>
        </m:sSubSup>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u</m:t>
            </m:r>
          </m:sup>
        </m:sSubSup>
        <m:r>
          <m:rPr>
            <m:sty m:val="p"/>
          </m:rPr>
          <w:rPr>
            <w:rFonts w:ascii="Cambria Math" w:hAnsi="Cambria Math"/>
            <w:w w:val="110"/>
            <w:sz w:val="20"/>
            <w:szCs w:val="20"/>
          </w:rPr>
          <m:t>=∅</m:t>
        </m:r>
      </m:oMath>
      <w:r w:rsidR="00B84F45" w:rsidRPr="00257E5B">
        <w:rPr>
          <w:w w:val="110"/>
          <w:sz w:val="20"/>
          <w:szCs w:val="20"/>
        </w:rPr>
        <w:t xml:space="preserve">. For the seller side, deﬁne </w:t>
      </w:r>
      <m:oMath>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u</m:t>
            </m:r>
          </m:sup>
        </m:sSubSup>
      </m:oMath>
      <w:r w:rsidR="00B84F45" w:rsidRPr="00257E5B">
        <w:rPr>
          <w:w w:val="110"/>
          <w:sz w:val="20"/>
          <w:szCs w:val="20"/>
        </w:rPr>
        <w:t xml:space="preserve"> and </w:t>
      </w:r>
      <m:oMath>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m</m:t>
            </m:r>
          </m:sup>
        </m:sSubSup>
      </m:oMath>
      <w:r w:rsidR="00B84F45" w:rsidRPr="00257E5B">
        <w:rPr>
          <w:w w:val="110"/>
          <w:sz w:val="20"/>
          <w:szCs w:val="20"/>
        </w:rPr>
        <w:t xml:space="preserve"> as the set of ex-post matched and unmatched</w:t>
      </w:r>
      <w:r w:rsidR="00B84F45">
        <w:rPr>
          <w:w w:val="110"/>
          <w:sz w:val="20"/>
          <w:szCs w:val="20"/>
        </w:rPr>
        <w:t xml:space="preserve"> </w:t>
      </w:r>
      <w:r w:rsidR="00B84F45" w:rsidRPr="00257E5B">
        <w:rPr>
          <w:w w:val="110"/>
          <w:sz w:val="20"/>
          <w:szCs w:val="20"/>
        </w:rPr>
        <w:t xml:space="preserve">such that </w:t>
      </w:r>
      <m:oMath>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s</m:t>
            </m:r>
          </m:sub>
        </m:sSub>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m</m:t>
            </m:r>
          </m:sup>
        </m:sSubSup>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u</m:t>
            </m:r>
          </m:sup>
        </m:sSubSup>
      </m:oMath>
      <w:r w:rsidR="00D75A44" w:rsidRPr="00D81F21">
        <w:rPr>
          <w:rFonts w:hint="eastAsia"/>
          <w:w w:val="110"/>
          <w:sz w:val="20"/>
          <w:szCs w:val="20"/>
        </w:rPr>
        <w:t xml:space="preserve"> </w:t>
      </w:r>
      <w:r w:rsidR="00D75A44" w:rsidRPr="00257E5B">
        <w:rPr>
          <w:w w:val="110"/>
          <w:sz w:val="20"/>
          <w:szCs w:val="20"/>
        </w:rPr>
        <w:t xml:space="preserve">and </w:t>
      </w:r>
      <m:oMath>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m</m:t>
            </m:r>
          </m:sup>
        </m:sSubSup>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u</m:t>
            </m:r>
          </m:sup>
        </m:sSubSup>
        <m:r>
          <m:rPr>
            <m:sty m:val="p"/>
          </m:rPr>
          <w:rPr>
            <w:rFonts w:ascii="Cambria Math" w:hAnsi="Cambria Math"/>
            <w:w w:val="110"/>
            <w:sz w:val="20"/>
            <w:szCs w:val="20"/>
          </w:rPr>
          <m:t>=∅</m:t>
        </m:r>
      </m:oMath>
      <w:r w:rsidR="00D75A44" w:rsidRPr="00257E5B">
        <w:rPr>
          <w:w w:val="110"/>
          <w:sz w:val="20"/>
          <w:szCs w:val="20"/>
        </w:rPr>
        <w:t xml:space="preserve">. </w:t>
      </w:r>
      <w:r w:rsidR="00B84F45" w:rsidRPr="00257E5B">
        <w:rPr>
          <w:w w:val="110"/>
          <w:sz w:val="20"/>
          <w:szCs w:val="20"/>
        </w:rPr>
        <w:t xml:space="preserve">Let </w:t>
      </w:r>
      <m:oMath>
        <m:sSup>
          <m:sSupPr>
            <m:ctrlPr>
              <w:rPr>
                <w:rFonts w:ascii="Cambria Math" w:hAnsi="Cambria Math"/>
                <w:w w:val="110"/>
                <w:sz w:val="20"/>
                <w:szCs w:val="20"/>
              </w:rPr>
            </m:ctrlPr>
          </m:sSupPr>
          <m:e>
            <m:r>
              <m:rPr>
                <m:scr m:val="script"/>
                <m:sty m:val="p"/>
              </m:rPr>
              <w:rPr>
                <w:rFonts w:ascii="Cambria Math" w:hAnsi="Cambria Math"/>
                <w:w w:val="110"/>
                <w:sz w:val="20"/>
                <w:szCs w:val="20"/>
              </w:rPr>
              <m:t>M</m:t>
            </m:r>
          </m:e>
          <m:sup>
            <m:r>
              <w:rPr>
                <w:rFonts w:ascii="Cambria Math" w:hAnsi="Cambria Math"/>
                <w:w w:val="110"/>
                <w:sz w:val="20"/>
                <w:szCs w:val="20"/>
              </w:rPr>
              <m:t>m</m:t>
            </m:r>
          </m:sup>
        </m:sSup>
      </m:oMath>
      <w:r w:rsidR="00D75A44" w:rsidRPr="00D81F21">
        <w:rPr>
          <w:rFonts w:hint="eastAsia"/>
          <w:w w:val="110"/>
          <w:sz w:val="20"/>
          <w:szCs w:val="20"/>
        </w:rPr>
        <w:t xml:space="preserve"> </w:t>
      </w:r>
      <w:r w:rsidR="00B84F45" w:rsidRPr="00257E5B">
        <w:rPr>
          <w:w w:val="110"/>
          <w:sz w:val="20"/>
          <w:szCs w:val="20"/>
        </w:rPr>
        <w:t>be the sets of all ex-post matched pairs</w:t>
      </w:r>
      <w:r w:rsidR="00D75A44">
        <w:rPr>
          <w:w w:val="110"/>
          <w:sz w:val="20"/>
          <w:szCs w:val="20"/>
        </w:rPr>
        <w:t xml:space="preserve"> </w:t>
      </w:r>
      <m:oMath>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m</m:t>
            </m:r>
          </m:sup>
        </m:sSubSup>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m</m:t>
            </m:r>
          </m:sup>
        </m:sSubSup>
      </m:oMath>
      <w:r w:rsidR="00D75A44" w:rsidRPr="00D81F21">
        <w:rPr>
          <w:rFonts w:hint="eastAsia"/>
          <w:w w:val="110"/>
          <w:sz w:val="20"/>
          <w:szCs w:val="20"/>
        </w:rPr>
        <w:t>.</w:t>
      </w:r>
      <w:r w:rsidR="00D75A44" w:rsidRPr="00D81F21">
        <w:rPr>
          <w:w w:val="110"/>
          <w:sz w:val="20"/>
          <w:szCs w:val="20"/>
        </w:rPr>
        <w:t xml:space="preserve"> </w:t>
      </w:r>
      <w:r w:rsidR="00B84F45" w:rsidRPr="00257E5B">
        <w:rPr>
          <w:w w:val="110"/>
          <w:sz w:val="20"/>
          <w:szCs w:val="20"/>
        </w:rPr>
        <w:t xml:space="preserve">Let </w:t>
      </w:r>
      <m:oMath>
        <m:r>
          <m:rPr>
            <m:scr m:val="script"/>
            <m:sty m:val="p"/>
          </m:rPr>
          <w:rPr>
            <w:rFonts w:ascii="Cambria Math" w:hAnsi="Cambria Math"/>
            <w:w w:val="110"/>
            <w:sz w:val="20"/>
            <w:szCs w:val="20"/>
          </w:rPr>
          <m:t>M</m:t>
        </m:r>
      </m:oMath>
      <w:r w:rsidR="00B84F45" w:rsidRPr="00257E5B">
        <w:rPr>
          <w:w w:val="110"/>
          <w:sz w:val="20"/>
          <w:szCs w:val="20"/>
        </w:rPr>
        <w:t xml:space="preserve"> denote the set of all ex-post matched pairs </w:t>
      </w:r>
      <m:oMath>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r>
          <m:rPr>
            <m:scr m:val="script"/>
            <m:sty m:val="p"/>
          </m:rPr>
          <w:rPr>
            <w:rFonts w:ascii="Cambria Math" w:hAnsi="Cambria Math"/>
            <w:w w:val="110"/>
            <w:sz w:val="20"/>
            <w:szCs w:val="20"/>
          </w:rPr>
          <m:t>M</m:t>
        </m:r>
      </m:oMath>
      <w:r w:rsidR="00B84F45" w:rsidRPr="00257E5B">
        <w:rPr>
          <w:w w:val="110"/>
          <w:sz w:val="20"/>
          <w:szCs w:val="20"/>
        </w:rPr>
        <w:t xml:space="preserve"> and unmatched pairs</w:t>
      </w:r>
      <w:r w:rsidR="00D75A44">
        <w:rPr>
          <w:w w:val="110"/>
          <w:sz w:val="20"/>
          <w:szCs w:val="20"/>
        </w:rPr>
        <w:t xml:space="preserve"> </w:t>
      </w:r>
      <m:oMath>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m:rPr>
                <m:sty m:val="p"/>
              </m:rPr>
              <w:rPr>
                <w:rFonts w:ascii="Cambria Math" w:hAnsi="Cambria Math"/>
                <w:w w:val="110"/>
                <w:sz w:val="20"/>
                <w:szCs w:val="20"/>
              </w:rPr>
              <m:t>∅</m:t>
            </m:r>
          </m:e>
        </m:d>
      </m:oMath>
      <w:r w:rsidR="00D75A44" w:rsidRPr="00D81F21">
        <w:rPr>
          <w:rFonts w:hint="eastAsia"/>
          <w:w w:val="110"/>
          <w:sz w:val="20"/>
          <w:szCs w:val="20"/>
        </w:rPr>
        <w:t xml:space="preserve"> </w:t>
      </w:r>
      <w:r w:rsidR="00B84F45" w:rsidRPr="00257E5B">
        <w:rPr>
          <w:w w:val="110"/>
          <w:sz w:val="20"/>
          <w:szCs w:val="20"/>
        </w:rPr>
        <w:t>and</w:t>
      </w:r>
      <w:r w:rsidR="00D75A44" w:rsidRPr="00D75A44">
        <w:rPr>
          <w:w w:val="110"/>
          <w:sz w:val="20"/>
          <w:szCs w:val="20"/>
        </w:rPr>
        <w:t xml:space="preserve"> </w:t>
      </w:r>
      <w:r w:rsidR="00D75A44" w:rsidRPr="00257E5B">
        <w:rPr>
          <w:w w:val="110"/>
          <w:sz w:val="20"/>
          <w:szCs w:val="20"/>
        </w:rPr>
        <w:t>s</w:t>
      </w:r>
      <w:r w:rsidR="00D75A44">
        <w:rPr>
          <w:w w:val="110"/>
          <w:sz w:val="20"/>
          <w:szCs w:val="20"/>
        </w:rPr>
        <w:t xml:space="preserve"> </w:t>
      </w:r>
      <m:oMath>
        <m:d>
          <m:dPr>
            <m:ctrlPr>
              <w:rPr>
                <w:rFonts w:ascii="Cambria Math" w:hAnsi="Cambria Math"/>
                <w:w w:val="110"/>
                <w:sz w:val="20"/>
                <w:szCs w:val="20"/>
              </w:rPr>
            </m:ctrlPr>
          </m:dPr>
          <m:e>
            <m:r>
              <m:rPr>
                <m:sty m:val="p"/>
              </m:rP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e>
        </m:d>
      </m:oMath>
      <w:r w:rsidR="00D75A44" w:rsidRPr="00D81F21">
        <w:rPr>
          <w:rFonts w:hint="eastAsia"/>
          <w:w w:val="110"/>
          <w:sz w:val="20"/>
          <w:szCs w:val="20"/>
        </w:rPr>
        <w:t xml:space="preserve"> </w:t>
      </w:r>
      <w:r w:rsidR="00B84F45" w:rsidRPr="00257E5B">
        <w:rPr>
          <w:w w:val="110"/>
          <w:sz w:val="20"/>
          <w:szCs w:val="20"/>
        </w:rPr>
        <w:t xml:space="preserve">for all </w:t>
      </w:r>
      <m:oMath>
        <m:acc>
          <m:accPr>
            <m:chr m:val="̃"/>
            <m:ctrlPr>
              <w:rPr>
                <w:rFonts w:ascii="Cambria Math" w:hAnsi="Cambria Math"/>
                <w:w w:val="110"/>
                <w:sz w:val="20"/>
                <w:szCs w:val="20"/>
              </w:rPr>
            </m:ctrlPr>
          </m:accPr>
          <m:e>
            <m:r>
              <w:rPr>
                <w:rFonts w:ascii="Cambria Math" w:hAnsi="Cambria Math"/>
                <w:w w:val="110"/>
                <w:sz w:val="20"/>
                <w:szCs w:val="20"/>
              </w:rPr>
              <m:t>b</m:t>
            </m:r>
          </m:e>
        </m:acc>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u</m:t>
            </m:r>
          </m:sup>
        </m:sSubSup>
      </m:oMath>
      <w:r w:rsidR="00B84F45" w:rsidRPr="00257E5B">
        <w:rPr>
          <w:w w:val="110"/>
          <w:sz w:val="20"/>
          <w:szCs w:val="20"/>
        </w:rPr>
        <w:t xml:space="preserve"> and </w:t>
      </w:r>
      <m:oMath>
        <m:acc>
          <m:accPr>
            <m:chr m:val="̃"/>
            <m:ctrlPr>
              <w:rPr>
                <w:rFonts w:ascii="Cambria Math" w:hAnsi="Cambria Math"/>
                <w:w w:val="110"/>
                <w:sz w:val="20"/>
                <w:szCs w:val="20"/>
              </w:rPr>
            </m:ctrlPr>
          </m:accPr>
          <m:e>
            <m:r>
              <w:rPr>
                <w:rFonts w:ascii="Cambria Math" w:hAnsi="Cambria Math"/>
                <w:w w:val="110"/>
                <w:sz w:val="20"/>
                <w:szCs w:val="20"/>
              </w:rPr>
              <m:t>s</m:t>
            </m:r>
          </m:e>
        </m:acc>
        <m:r>
          <m:rPr>
            <m:sty m:val="p"/>
          </m:rPr>
          <w:rPr>
            <w:rFonts w:ascii="Cambria Math" w:hAnsi="Cambria Math"/>
            <w:w w:val="110"/>
            <w:sz w:val="20"/>
            <w:szCs w:val="20"/>
          </w:rPr>
          <m:t>∈</m:t>
        </m:r>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u</m:t>
            </m:r>
          </m:sup>
        </m:sSubSup>
      </m:oMath>
      <w:ins w:id="684" w:author="Author" w:date="2023-10-13T08:03:00Z">
        <w:r w:rsidR="00B84F45" w:rsidRPr="00257E5B">
          <w:rPr>
            <w:w w:val="110"/>
            <w:sz w:val="20"/>
            <w:szCs w:val="20"/>
          </w:rPr>
          <w:t>,</w:t>
        </w:r>
      </w:ins>
      <w:r w:rsidR="00B84F45" w:rsidRPr="00257E5B">
        <w:rPr>
          <w:w w:val="110"/>
          <w:sz w:val="20"/>
          <w:szCs w:val="20"/>
        </w:rPr>
        <w:t xml:space="preserve"> where </w:t>
      </w:r>
      <w:r w:rsidR="00B84F45" w:rsidRPr="00D81F21">
        <w:rPr>
          <w:rFonts w:ascii="ＭＳ 明朝" w:eastAsia="ＭＳ 明朝" w:hAnsi="ＭＳ 明朝" w:cs="ＭＳ 明朝" w:hint="eastAsia"/>
          <w:w w:val="110"/>
          <w:sz w:val="20"/>
          <w:szCs w:val="20"/>
        </w:rPr>
        <w:t>∅</w:t>
      </w:r>
      <w:r w:rsidR="00B84F45" w:rsidRPr="00257E5B">
        <w:rPr>
          <w:w w:val="110"/>
          <w:sz w:val="20"/>
          <w:szCs w:val="20"/>
        </w:rPr>
        <w:t xml:space="preserve"> </w:t>
      </w:r>
      <w:del w:id="685" w:author="Author" w:date="2023-10-13T08:03:00Z">
        <w:r w:rsidR="00B84F45" w:rsidRPr="00257E5B" w:rsidDel="00947679">
          <w:rPr>
            <w:w w:val="110"/>
            <w:sz w:val="20"/>
            <w:szCs w:val="20"/>
          </w:rPr>
          <w:delText xml:space="preserve">means </w:delText>
        </w:r>
      </w:del>
      <w:ins w:id="686" w:author="Author" w:date="2023-10-13T08:03:00Z">
        <w:r w:rsidR="00B84F45" w:rsidRPr="00257E5B">
          <w:rPr>
            <w:w w:val="110"/>
            <w:sz w:val="20"/>
            <w:szCs w:val="20"/>
          </w:rPr>
          <w:t xml:space="preserve">is </w:t>
        </w:r>
      </w:ins>
      <w:r w:rsidR="00B84F45" w:rsidRPr="00257E5B">
        <w:rPr>
          <w:w w:val="110"/>
          <w:sz w:val="20"/>
          <w:szCs w:val="20"/>
        </w:rPr>
        <w:t>a null agent generating unmatched payoﬀ.</w:t>
      </w:r>
    </w:p>
    <w:p w14:paraId="315128B9" w14:textId="3C2574F8" w:rsidR="00B84F45" w:rsidRPr="00257E5B" w:rsidRDefault="00B84F45" w:rsidP="00D81F21">
      <w:pPr>
        <w:pStyle w:val="a3"/>
        <w:spacing w:before="13" w:line="424" w:lineRule="auto"/>
        <w:ind w:left="100" w:right="181" w:firstLine="290"/>
        <w:jc w:val="both"/>
        <w:rPr>
          <w:w w:val="110"/>
          <w:sz w:val="20"/>
          <w:szCs w:val="20"/>
        </w:rPr>
      </w:pPr>
      <w:r w:rsidRPr="00257E5B">
        <w:rPr>
          <w:w w:val="110"/>
          <w:sz w:val="20"/>
          <w:szCs w:val="20"/>
        </w:rPr>
        <w:t xml:space="preserve">Each ﬁrm can match at most one agent on the other </w:t>
      </w:r>
      <w:proofErr w:type="gramStart"/>
      <w:r w:rsidRPr="00257E5B">
        <w:rPr>
          <w:w w:val="110"/>
          <w:sz w:val="20"/>
          <w:szCs w:val="20"/>
        </w:rPr>
        <w:t>side</w:t>
      </w:r>
      <w:ins w:id="687" w:author="Author" w:date="2023-10-13T08:03:00Z">
        <w:r w:rsidRPr="00257E5B">
          <w:rPr>
            <w:w w:val="110"/>
            <w:sz w:val="20"/>
            <w:szCs w:val="20"/>
          </w:rPr>
          <w:t>;</w:t>
        </w:r>
      </w:ins>
      <w:proofErr w:type="gramEnd"/>
      <w:del w:id="688" w:author="Author" w:date="2023-10-13T08:03:00Z">
        <w:r w:rsidRPr="00257E5B" w:rsidDel="00947679">
          <w:rPr>
            <w:w w:val="110"/>
            <w:sz w:val="20"/>
            <w:szCs w:val="20"/>
          </w:rPr>
          <w:delText>,</w:delText>
        </w:r>
      </w:del>
      <w:r w:rsidRPr="00257E5B">
        <w:rPr>
          <w:w w:val="110"/>
          <w:sz w:val="20"/>
          <w:szCs w:val="20"/>
        </w:rPr>
        <w:t xml:space="preserve"> </w:t>
      </w:r>
      <w:del w:id="689" w:author="Author" w:date="2023-10-13T08:03:00Z">
        <w:r w:rsidRPr="00257E5B" w:rsidDel="00947679">
          <w:rPr>
            <w:w w:val="110"/>
            <w:sz w:val="20"/>
            <w:szCs w:val="20"/>
          </w:rPr>
          <w:delText xml:space="preserve">so </w:delText>
        </w:r>
      </w:del>
      <w:ins w:id="690" w:author="Author" w:date="2023-10-13T08:03:00Z">
        <w:r w:rsidRPr="00257E5B">
          <w:rPr>
            <w:w w:val="110"/>
            <w:sz w:val="20"/>
            <w:szCs w:val="20"/>
          </w:rPr>
          <w:t xml:space="preserve">thus, </w:t>
        </w:r>
      </w:ins>
      <m:oMath>
        <m:d>
          <m:dPr>
            <m:begChr m:val="|"/>
            <m:endChr m:val="|"/>
            <m:ctrlPr>
              <w:rPr>
                <w:rFonts w:ascii="Cambria Math" w:hAnsi="Cambria Math"/>
                <w:w w:val="110"/>
                <w:sz w:val="20"/>
                <w:szCs w:val="20"/>
              </w:rPr>
            </m:ctrlPr>
          </m:dPr>
          <m:e>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b</m:t>
                </m:r>
              </m:sub>
              <m:sup>
                <m:r>
                  <w:rPr>
                    <w:rFonts w:ascii="Cambria Math" w:hAnsi="Cambria Math"/>
                    <w:w w:val="110"/>
                    <w:sz w:val="20"/>
                    <w:szCs w:val="20"/>
                  </w:rPr>
                  <m:t>m</m:t>
                </m:r>
              </m:sup>
            </m:sSubSup>
          </m:e>
        </m:d>
        <m:r>
          <m:rPr>
            <m:sty m:val="p"/>
          </m:rPr>
          <w:rPr>
            <w:rFonts w:ascii="Cambria Math" w:hAnsi="Cambria Math"/>
            <w:w w:val="110"/>
            <w:sz w:val="20"/>
            <w:szCs w:val="20"/>
          </w:rPr>
          <m:t>=</m:t>
        </m:r>
        <m:d>
          <m:dPr>
            <m:begChr m:val="|"/>
            <m:endChr m:val="|"/>
            <m:ctrlPr>
              <w:rPr>
                <w:rFonts w:ascii="Cambria Math" w:hAnsi="Cambria Math"/>
                <w:w w:val="110"/>
                <w:sz w:val="20"/>
                <w:szCs w:val="20"/>
              </w:rPr>
            </m:ctrlPr>
          </m:dPr>
          <m:e>
            <m:sSubSup>
              <m:sSubSupPr>
                <m:ctrlPr>
                  <w:rPr>
                    <w:rFonts w:ascii="Cambria Math" w:hAnsi="Cambria Math"/>
                    <w:w w:val="110"/>
                    <w:sz w:val="20"/>
                    <w:szCs w:val="20"/>
                  </w:rPr>
                </m:ctrlPr>
              </m:sSubSupPr>
              <m:e>
                <m:r>
                  <m:rPr>
                    <m:scr m:val="script"/>
                    <m:sty m:val="p"/>
                  </m:rPr>
                  <w:rPr>
                    <w:rFonts w:ascii="Cambria Math" w:hAnsi="Cambria Math"/>
                    <w:w w:val="110"/>
                    <w:sz w:val="20"/>
                    <w:szCs w:val="20"/>
                  </w:rPr>
                  <m:t>N</m:t>
                </m:r>
              </m:e>
              <m:sub>
                <m:r>
                  <w:rPr>
                    <w:rFonts w:ascii="Cambria Math" w:hAnsi="Cambria Math"/>
                    <w:w w:val="110"/>
                    <w:sz w:val="20"/>
                    <w:szCs w:val="20"/>
                  </w:rPr>
                  <m:t>s</m:t>
                </m:r>
              </m:sub>
              <m:sup>
                <m:r>
                  <w:rPr>
                    <w:rFonts w:ascii="Cambria Math" w:hAnsi="Cambria Math"/>
                    <w:w w:val="110"/>
                    <w:sz w:val="20"/>
                    <w:szCs w:val="20"/>
                  </w:rPr>
                  <m:t>m</m:t>
                </m:r>
              </m:sup>
            </m:sSubSup>
          </m:e>
        </m:d>
      </m:oMath>
      <w:r w:rsidRPr="00257E5B">
        <w:rPr>
          <w:w w:val="110"/>
          <w:sz w:val="20"/>
          <w:szCs w:val="20"/>
        </w:rPr>
        <w:t>. The matching joint production</w:t>
      </w:r>
      <w:r w:rsidR="00D75A44" w:rsidRPr="00D81F21">
        <w:rPr>
          <w:rFonts w:hint="eastAsia"/>
          <w:w w:val="110"/>
          <w:sz w:val="20"/>
          <w:szCs w:val="20"/>
        </w:rPr>
        <w:t xml:space="preserve"> </w:t>
      </w:r>
      <w:r w:rsidRPr="00257E5B">
        <w:rPr>
          <w:w w:val="110"/>
          <w:sz w:val="20"/>
          <w:szCs w:val="20"/>
        </w:rPr>
        <w:t xml:space="preserve">function is deﬁned as </w:t>
      </w:r>
      <m:oMath>
        <m:r>
          <w:rPr>
            <w:rFonts w:ascii="Cambria Math" w:hAnsi="Cambria Math"/>
            <w:w w:val="110"/>
            <w:sz w:val="20"/>
            <w:szCs w:val="20"/>
          </w:rPr>
          <m:t>f</m:t>
        </m:r>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oMath>
      <w:ins w:id="691" w:author="Author" w:date="2023-10-13T08:04:00Z">
        <w:r w:rsidRPr="00257E5B">
          <w:rPr>
            <w:w w:val="110"/>
            <w:sz w:val="20"/>
            <w:szCs w:val="20"/>
          </w:rPr>
          <w:t>,</w:t>
        </w:r>
      </w:ins>
      <w:r w:rsidRPr="00257E5B">
        <w:rPr>
          <w:w w:val="110"/>
          <w:sz w:val="20"/>
          <w:szCs w:val="20"/>
        </w:rPr>
        <w:t xml:space="preserve"> where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r>
          <m:rPr>
            <m:scr m:val="script"/>
            <m:sty m:val="p"/>
          </m:rPr>
          <w:rPr>
            <w:rFonts w:ascii="Cambria Math" w:hAnsi="Cambria Math"/>
            <w:w w:val="110"/>
            <w:sz w:val="20"/>
            <w:szCs w:val="20"/>
          </w:rPr>
          <m:t>:M→</m:t>
        </m:r>
        <m:r>
          <m:rPr>
            <m:scr m:val="double-struck"/>
            <m:sty m:val="p"/>
          </m:rPr>
          <w:rPr>
            <w:rFonts w:ascii="Cambria Math" w:hAnsi="Cambria Math"/>
            <w:w w:val="110"/>
            <w:sz w:val="20"/>
            <w:szCs w:val="20"/>
          </w:rPr>
          <m:t>R</m:t>
        </m:r>
      </m:oMath>
      <w:r w:rsidRPr="00257E5B">
        <w:rPr>
          <w:w w:val="110"/>
          <w:sz w:val="20"/>
          <w:szCs w:val="20"/>
        </w:rPr>
        <w:t xml:space="preserve"> and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r>
          <m:rPr>
            <m:scr m:val="script"/>
            <m:sty m:val="p"/>
          </m:rPr>
          <w:rPr>
            <w:rFonts w:ascii="Cambria Math" w:hAnsi="Cambria Math"/>
            <w:w w:val="110"/>
            <w:sz w:val="20"/>
            <w:szCs w:val="20"/>
          </w:rPr>
          <m:t>:M→</m:t>
        </m:r>
        <m:r>
          <m:rPr>
            <m:scr m:val="double-struck"/>
            <m:sty m:val="p"/>
          </m:rPr>
          <w:rPr>
            <w:rFonts w:ascii="Cambria Math" w:hAnsi="Cambria Math"/>
            <w:w w:val="110"/>
            <w:sz w:val="20"/>
            <w:szCs w:val="20"/>
          </w:rPr>
          <m:t>R</m:t>
        </m:r>
      </m:oMath>
      <w:r w:rsidRPr="00257E5B">
        <w:rPr>
          <w:w w:val="110"/>
          <w:sz w:val="20"/>
          <w:szCs w:val="20"/>
        </w:rPr>
        <w:t xml:space="preserve">. The net matching values for buyer </w:t>
      </w:r>
      <m:oMath>
        <m:r>
          <w:rPr>
            <w:rFonts w:ascii="Cambria Math" w:hAnsi="Cambria Math"/>
            <w:w w:val="110"/>
            <w:sz w:val="20"/>
            <w:szCs w:val="20"/>
          </w:rPr>
          <m:t>b</m:t>
        </m:r>
      </m:oMath>
      <w:r w:rsidRPr="00257E5B">
        <w:rPr>
          <w:w w:val="110"/>
          <w:sz w:val="20"/>
          <w:szCs w:val="20"/>
        </w:rPr>
        <w:t xml:space="preserve"> and seller </w:t>
      </w:r>
      <m:oMath>
        <m:r>
          <w:rPr>
            <w:rFonts w:ascii="Cambria Math" w:hAnsi="Cambria Math"/>
            <w:w w:val="110"/>
            <w:sz w:val="20"/>
            <w:szCs w:val="20"/>
          </w:rPr>
          <m:t>s</m:t>
        </m:r>
      </m:oMath>
      <w:r w:rsidRPr="00257E5B">
        <w:rPr>
          <w:w w:val="110"/>
          <w:sz w:val="20"/>
          <w:szCs w:val="20"/>
        </w:rPr>
        <w:t xml:space="preserve"> are deﬁned as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r>
          <w:rPr>
            <w:rFonts w:ascii="Cambria Math" w:hAnsi="Cambria Math"/>
            <w:w w:val="110"/>
            <w:sz w:val="20"/>
            <w:szCs w:val="20"/>
          </w:rPr>
          <m:t>f</m:t>
        </m:r>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oMath>
      <w:r w:rsidRPr="00257E5B">
        <w:rPr>
          <w:w w:val="110"/>
          <w:sz w:val="20"/>
          <w:szCs w:val="20"/>
        </w:rPr>
        <w:t xml:space="preserve"> and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r>
          <w:rPr>
            <w:rFonts w:ascii="Cambria Math" w:hAnsi="Cambria Math"/>
            <w:w w:val="110"/>
            <w:sz w:val="20"/>
            <w:szCs w:val="20"/>
          </w:rPr>
          <m:t>f</m:t>
        </m:r>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oMath>
      <w:r w:rsidRPr="00257E5B">
        <w:rPr>
          <w:w w:val="110"/>
          <w:sz w:val="20"/>
          <w:szCs w:val="20"/>
        </w:rPr>
        <w:t xml:space="preserve">, where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r>
          <m:rPr>
            <m:sty m:val="p"/>
          </m:rPr>
          <w:rPr>
            <w:rFonts w:ascii="Cambria Math" w:hAnsi="Cambria Math"/>
            <w:w w:val="110"/>
            <w:sz w:val="20"/>
            <w:szCs w:val="20"/>
          </w:rPr>
          <m:t>∈</m:t>
        </m:r>
        <m:sSub>
          <m:sSubPr>
            <m:ctrlPr>
              <w:rPr>
                <w:rFonts w:ascii="Cambria Math" w:hAnsi="Cambria Math"/>
                <w:w w:val="110"/>
                <w:sz w:val="20"/>
                <w:szCs w:val="20"/>
              </w:rPr>
            </m:ctrlPr>
          </m:sSubPr>
          <m:e>
            <m:r>
              <m:rPr>
                <m:scr m:val="double-struck"/>
                <m:sty m:val="p"/>
              </m:rPr>
              <w:rPr>
                <w:rFonts w:ascii="Cambria Math" w:hAnsi="Cambria Math"/>
                <w:w w:val="110"/>
                <w:sz w:val="20"/>
                <w:szCs w:val="20"/>
              </w:rPr>
              <m:t>R</m:t>
            </m:r>
          </m:e>
          <m:sub>
            <m:r>
              <m:rPr>
                <m:sty m:val="p"/>
              </m:rPr>
              <w:rPr>
                <w:rFonts w:ascii="Cambria Math" w:hAnsi="Cambria Math"/>
                <w:w w:val="110"/>
                <w:sz w:val="20"/>
                <w:szCs w:val="20"/>
              </w:rPr>
              <m:t>+</m:t>
            </m:r>
          </m:sub>
        </m:sSub>
      </m:oMath>
      <w:r w:rsidRPr="00257E5B">
        <w:rPr>
          <w:w w:val="110"/>
          <w:sz w:val="20"/>
          <w:szCs w:val="20"/>
        </w:rPr>
        <w:t xml:space="preserve"> is the equilibrium merger price paid to seller ﬁrm </w:t>
      </w:r>
      <m:oMath>
        <m:r>
          <w:rPr>
            <w:rFonts w:ascii="Cambria Math" w:hAnsi="Cambria Math"/>
            <w:w w:val="110"/>
            <w:sz w:val="20"/>
            <w:szCs w:val="20"/>
          </w:rPr>
          <m:t>s</m:t>
        </m:r>
      </m:oMath>
      <w:r w:rsidRPr="00257E5B">
        <w:rPr>
          <w:w w:val="110"/>
          <w:sz w:val="20"/>
          <w:szCs w:val="20"/>
        </w:rPr>
        <w:t xml:space="preserve"> by buyer ﬁrm </w:t>
      </w:r>
      <m:oMath>
        <m:r>
          <w:rPr>
            <w:rFonts w:ascii="Cambria Math" w:hAnsi="Cambria Math"/>
            <w:w w:val="110"/>
            <w:sz w:val="20"/>
            <w:szCs w:val="20"/>
          </w:rPr>
          <m:t>b</m:t>
        </m:r>
      </m:oMath>
      <w:r w:rsidRPr="00257E5B">
        <w:rPr>
          <w:w w:val="110"/>
          <w:sz w:val="20"/>
          <w:szCs w:val="20"/>
        </w:rPr>
        <w:t xml:space="preserve"> and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w:rPr>
                <w:rFonts w:ascii="Cambria Math" w:hAnsi="Cambria Math"/>
                <w:w w:val="110"/>
                <w:sz w:val="20"/>
                <w:szCs w:val="20"/>
              </w:rPr>
              <m:t>ϕ</m:t>
            </m:r>
          </m:sub>
        </m:sSub>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ϕs</m:t>
            </m:r>
          </m:sub>
        </m:sSub>
        <m:r>
          <m:rPr>
            <m:sty m:val="p"/>
          </m:rPr>
          <w:rPr>
            <w:rFonts w:ascii="Cambria Math" w:hAnsi="Cambria Math"/>
            <w:w w:val="110"/>
            <w:sz w:val="20"/>
            <w:szCs w:val="20"/>
          </w:rPr>
          <m:t>=0</m:t>
        </m:r>
      </m:oMath>
      <w:r w:rsidRPr="00257E5B">
        <w:rPr>
          <w:w w:val="110"/>
          <w:sz w:val="20"/>
          <w:szCs w:val="20"/>
        </w:rPr>
        <w:t xml:space="preserve">. For scale normalization, we assume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ϕ</m:t>
            </m:r>
          </m:e>
        </m:d>
      </m:oMath>
      <w:r w:rsidRPr="00257E5B">
        <w:rPr>
          <w:w w:val="110"/>
          <w:sz w:val="20"/>
          <w:szCs w:val="20"/>
        </w:rPr>
        <w:t xml:space="preserve"> and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d>
          <m:dPr>
            <m:ctrlPr>
              <w:rPr>
                <w:rFonts w:ascii="Cambria Math" w:hAnsi="Cambria Math"/>
                <w:w w:val="110"/>
                <w:sz w:val="20"/>
                <w:szCs w:val="20"/>
              </w:rPr>
            </m:ctrlPr>
          </m:dPr>
          <m:e>
            <m:r>
              <w:rPr>
                <w:rFonts w:ascii="Cambria Math" w:hAnsi="Cambria Math"/>
                <w:w w:val="110"/>
                <w:sz w:val="20"/>
                <w:szCs w:val="20"/>
              </w:rPr>
              <m:t>ϕ</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=0</m:t>
        </m:r>
      </m:oMath>
      <w:r w:rsidRPr="00257E5B">
        <w:rPr>
          <w:w w:val="110"/>
          <w:sz w:val="20"/>
          <w:szCs w:val="20"/>
        </w:rPr>
        <w:t xml:space="preserve"> for all </w:t>
      </w:r>
      <m:oMath>
        <m:r>
          <w:rPr>
            <w:rFonts w:ascii="Cambria Math" w:hAnsi="Cambria Math"/>
            <w:w w:val="110"/>
            <w:sz w:val="20"/>
            <w:szCs w:val="20"/>
          </w:rPr>
          <m:t>b</m:t>
        </m:r>
        <m:r>
          <m:rPr>
            <m:sty m:val="p"/>
          </m:rPr>
          <w:rPr>
            <w:rFonts w:ascii="Cambria Math" w:hAnsi="Cambria Math"/>
            <w:w w:val="110"/>
            <w:sz w:val="20"/>
            <w:szCs w:val="20"/>
          </w:rPr>
          <m:t>∈</m:t>
        </m:r>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b</m:t>
            </m:r>
          </m:sub>
        </m:sSub>
      </m:oMath>
      <w:r w:rsidRPr="00257E5B">
        <w:rPr>
          <w:w w:val="110"/>
          <w:sz w:val="20"/>
          <w:szCs w:val="20"/>
        </w:rPr>
        <w:t xml:space="preserve"> and </w:t>
      </w:r>
      <m:oMath>
        <m:r>
          <w:rPr>
            <w:rFonts w:ascii="Cambria Math" w:hAnsi="Cambria Math"/>
            <w:w w:val="110"/>
            <w:sz w:val="20"/>
            <w:szCs w:val="20"/>
          </w:rPr>
          <m:t>s</m:t>
        </m:r>
        <m:r>
          <m:rPr>
            <m:sty m:val="p"/>
          </m:rPr>
          <w:rPr>
            <w:rFonts w:ascii="Cambria Math" w:hAnsi="Cambria Math"/>
            <w:w w:val="110"/>
            <w:sz w:val="20"/>
            <w:szCs w:val="20"/>
          </w:rPr>
          <m:t>∈</m:t>
        </m:r>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s</m:t>
            </m:r>
          </m:sub>
        </m:sSub>
      </m:oMath>
      <w:r w:rsidRPr="00257E5B">
        <w:rPr>
          <w:w w:val="110"/>
          <w:sz w:val="20"/>
          <w:szCs w:val="20"/>
        </w:rPr>
        <w:t xml:space="preserve">. Each buyer maximizes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oMath>
      <w:r w:rsidRPr="00257E5B">
        <w:rPr>
          <w:w w:val="110"/>
          <w:sz w:val="20"/>
          <w:szCs w:val="20"/>
        </w:rPr>
        <w:t>across</w:t>
      </w:r>
      <w:r w:rsidR="0014515A">
        <w:rPr>
          <w:w w:val="110"/>
          <w:sz w:val="20"/>
          <w:szCs w:val="20"/>
        </w:rPr>
        <w:t xml:space="preserve"> </w:t>
      </w:r>
      <w:r w:rsidRPr="00257E5B">
        <w:rPr>
          <w:w w:val="110"/>
          <w:sz w:val="20"/>
          <w:szCs w:val="20"/>
        </w:rPr>
        <w:t xml:space="preserve">seller ﬁrms, whereas each seller maximizes </w:t>
      </w: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oMath>
      <w:r w:rsidRPr="00257E5B">
        <w:rPr>
          <w:w w:val="110"/>
          <w:sz w:val="20"/>
          <w:szCs w:val="20"/>
        </w:rPr>
        <w:t xml:space="preserve"> across buyer ﬁrms.</w:t>
      </w:r>
    </w:p>
    <w:p w14:paraId="1193FEA7" w14:textId="297D229A" w:rsidR="00B84F45" w:rsidRPr="00257E5B" w:rsidRDefault="00B84F45" w:rsidP="00D81F21">
      <w:pPr>
        <w:pStyle w:val="a3"/>
        <w:spacing w:before="13" w:line="424" w:lineRule="auto"/>
        <w:ind w:left="100" w:right="181" w:firstLine="290"/>
        <w:jc w:val="both"/>
        <w:rPr>
          <w:w w:val="110"/>
          <w:sz w:val="20"/>
          <w:szCs w:val="20"/>
        </w:rPr>
      </w:pPr>
      <w:r w:rsidRPr="00257E5B">
        <w:rPr>
          <w:w w:val="110"/>
          <w:sz w:val="20"/>
          <w:szCs w:val="20"/>
        </w:rPr>
        <w:t xml:space="preserve">The stability conditions for buyer ﬁrm </w:t>
      </w:r>
      <m:oMath>
        <m:r>
          <w:rPr>
            <w:rFonts w:ascii="Cambria Math" w:hAnsi="Cambria Math"/>
            <w:w w:val="110"/>
            <w:sz w:val="20"/>
            <w:szCs w:val="20"/>
          </w:rPr>
          <m:t>b</m:t>
        </m:r>
        <m:r>
          <m:rPr>
            <m:sty m:val="p"/>
          </m:rPr>
          <w:rPr>
            <w:rFonts w:ascii="Cambria Math" w:hAnsi="Cambria Math"/>
            <w:w w:val="110"/>
            <w:sz w:val="20"/>
            <w:szCs w:val="20"/>
          </w:rPr>
          <m:t>∈</m:t>
        </m:r>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b</m:t>
            </m:r>
          </m:sub>
        </m:sSub>
      </m:oMath>
      <w:r w:rsidRPr="00257E5B">
        <w:rPr>
          <w:w w:val="110"/>
          <w:sz w:val="20"/>
          <w:szCs w:val="20"/>
        </w:rPr>
        <w:t xml:space="preserve"> and seller ﬁrm </w:t>
      </w:r>
      <m:oMath>
        <m:r>
          <w:rPr>
            <w:rFonts w:ascii="Cambria Math" w:hAnsi="Cambria Math"/>
            <w:w w:val="110"/>
            <w:sz w:val="20"/>
            <w:szCs w:val="20"/>
          </w:rPr>
          <m:t>s</m:t>
        </m:r>
        <m:r>
          <m:rPr>
            <m:sty m:val="p"/>
          </m:rPr>
          <w:rPr>
            <w:rFonts w:ascii="Cambria Math" w:hAnsi="Cambria Math"/>
            <w:w w:val="110"/>
            <w:sz w:val="20"/>
            <w:szCs w:val="20"/>
          </w:rPr>
          <m:t>∈</m:t>
        </m:r>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s</m:t>
            </m:r>
          </m:sub>
        </m:sSub>
      </m:oMath>
      <w:r w:rsidRPr="00257E5B">
        <w:rPr>
          <w:w w:val="110"/>
          <w:sz w:val="20"/>
          <w:szCs w:val="20"/>
        </w:rPr>
        <w:t xml:space="preserve"> are as follows:</w:t>
      </w:r>
    </w:p>
    <w:p w14:paraId="759CFE0B" w14:textId="77777777" w:rsidR="00B84F45" w:rsidRPr="00257E5B" w:rsidRDefault="00B84F45" w:rsidP="00D81F21">
      <w:pPr>
        <w:pStyle w:val="a3"/>
        <w:spacing w:before="13" w:line="424" w:lineRule="auto"/>
        <w:ind w:left="100" w:right="181" w:firstLine="290"/>
        <w:jc w:val="both"/>
        <w:rPr>
          <w:w w:val="110"/>
          <w:sz w:val="20"/>
          <w:szCs w:val="20"/>
        </w:rPr>
      </w:pPr>
    </w:p>
    <w:p w14:paraId="22CAE0BD" w14:textId="01410066" w:rsidR="00B84F45" w:rsidRPr="00257E5B" w:rsidRDefault="0014515A" w:rsidP="00D81F21">
      <w:pPr>
        <w:pStyle w:val="a3"/>
        <w:spacing w:before="13" w:line="424" w:lineRule="auto"/>
        <w:ind w:left="100" w:right="181" w:firstLine="290"/>
        <w:jc w:val="both"/>
        <w:rPr>
          <w:w w:val="110"/>
          <w:sz w:val="20"/>
          <w:szCs w:val="20"/>
        </w:rPr>
      </w:pP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b</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r>
              <m:rPr>
                <m:sty m:val="p"/>
              </m:rPr>
              <w:rPr>
                <w:rFonts w:ascii="Cambria Math" w:hAnsi="Cambria Math"/>
                <w:w w:val="110"/>
                <w:sz w:val="20"/>
                <w:szCs w:val="20"/>
              </w:rPr>
              <m:t>'</m:t>
            </m:r>
          </m:e>
        </m:d>
      </m:oMath>
      <w:r>
        <w:rPr>
          <w:w w:val="110"/>
          <w:sz w:val="20"/>
          <w:szCs w:val="20"/>
        </w:rPr>
        <w:t xml:space="preserve"> </w:t>
      </w:r>
      <w:r w:rsidR="00B84F45" w:rsidRPr="00257E5B">
        <w:rPr>
          <w:w w:val="110"/>
          <w:sz w:val="20"/>
          <w:szCs w:val="20"/>
        </w:rPr>
        <w:t xml:space="preserve"> </w:t>
      </w:r>
      <m:oMath>
        <m:r>
          <m:rPr>
            <m:sty m:val="p"/>
          </m:rPr>
          <w:rPr>
            <w:rFonts w:ascii="Cambria Math" w:hAnsi="Cambria Math"/>
            <w:w w:val="110"/>
            <w:sz w:val="20"/>
            <w:szCs w:val="20"/>
          </w:rPr>
          <m:t>∀</m:t>
        </m:r>
        <m:r>
          <w:rPr>
            <w:rFonts w:ascii="Cambria Math" w:hAnsi="Cambria Math"/>
            <w:w w:val="110"/>
            <w:sz w:val="20"/>
            <w:szCs w:val="20"/>
          </w:rPr>
          <m:t>s</m:t>
        </m:r>
        <m:r>
          <m:rPr>
            <m:sty m:val="p"/>
          </m:rPr>
          <w:rPr>
            <w:rFonts w:ascii="Cambria Math" w:hAnsi="Cambria Math"/>
            <w:w w:val="110"/>
            <w:sz w:val="20"/>
            <w:szCs w:val="20"/>
          </w:rPr>
          <m:t>∈</m:t>
        </m:r>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s</m:t>
            </m:r>
          </m:sub>
        </m:sSub>
        <m:r>
          <m:rPr>
            <m:sty m:val="p"/>
          </m:rPr>
          <w:rPr>
            <w:rFonts w:ascii="Cambria Math" w:hAnsi="Cambria Math"/>
            <w:w w:val="110"/>
            <w:sz w:val="20"/>
            <w:szCs w:val="20"/>
          </w:rPr>
          <m:t>∪</m:t>
        </m:r>
        <m:r>
          <w:rPr>
            <w:rFonts w:ascii="Cambria Math" w:hAnsi="Cambria Math"/>
            <w:w w:val="110"/>
            <w:sz w:val="20"/>
            <w:szCs w:val="20"/>
          </w:rPr>
          <m:t>ϕ</m:t>
        </m:r>
      </m:oMath>
      <w:r w:rsidR="00B84F45" w:rsidRPr="00257E5B">
        <w:rPr>
          <w:w w:val="110"/>
          <w:sz w:val="20"/>
          <w:szCs w:val="20"/>
        </w:rPr>
        <w:t>,</w:t>
      </w:r>
      <w:r>
        <w:rPr>
          <w:w w:val="110"/>
          <w:sz w:val="20"/>
          <w:szCs w:val="20"/>
        </w:rPr>
        <w:t xml:space="preserve"> </w:t>
      </w:r>
      <m:oMath>
        <m:r>
          <w:rPr>
            <w:rFonts w:ascii="Cambria Math" w:hAnsi="Cambria Math"/>
            <w:w w:val="110"/>
            <w:sz w:val="20"/>
            <w:szCs w:val="20"/>
          </w:rPr>
          <m:t>s</m:t>
        </m:r>
        <m:r>
          <m:rPr>
            <m:sty m:val="p"/>
          </m:rPr>
          <w:rPr>
            <w:rFonts w:ascii="Cambria Math" w:hAnsi="Cambria Math"/>
            <w:w w:val="110"/>
            <w:sz w:val="20"/>
            <w:szCs w:val="20"/>
          </w:rPr>
          <m:t>'≠</m:t>
        </m:r>
        <m:r>
          <w:rPr>
            <w:rFonts w:ascii="Cambria Math" w:hAnsi="Cambria Math"/>
            <w:w w:val="110"/>
            <w:sz w:val="20"/>
            <w:szCs w:val="20"/>
          </w:rPr>
          <m:t>s</m:t>
        </m:r>
      </m:oMath>
      <w:r w:rsidR="00B84F45" w:rsidRPr="00257E5B">
        <w:rPr>
          <w:w w:val="110"/>
          <w:sz w:val="20"/>
          <w:szCs w:val="20"/>
        </w:rPr>
        <w:tab/>
      </w:r>
      <w:r>
        <w:rPr>
          <w:w w:val="110"/>
          <w:sz w:val="20"/>
          <w:szCs w:val="20"/>
        </w:rPr>
        <w:t xml:space="preserve">                                  </w:t>
      </w:r>
      <w:proofErr w:type="gramStart"/>
      <w:r>
        <w:rPr>
          <w:w w:val="110"/>
          <w:sz w:val="20"/>
          <w:szCs w:val="20"/>
        </w:rPr>
        <w:t xml:space="preserve">   </w:t>
      </w:r>
      <w:r w:rsidR="00B84F45" w:rsidRPr="00257E5B">
        <w:rPr>
          <w:w w:val="110"/>
          <w:sz w:val="20"/>
          <w:szCs w:val="20"/>
        </w:rPr>
        <w:t>(</w:t>
      </w:r>
      <w:proofErr w:type="gramEnd"/>
      <w:r w:rsidR="00B84F45" w:rsidRPr="00257E5B">
        <w:rPr>
          <w:w w:val="110"/>
          <w:sz w:val="20"/>
          <w:szCs w:val="20"/>
        </w:rPr>
        <w:t>1)</w:t>
      </w:r>
    </w:p>
    <w:p w14:paraId="5C1C6622" w14:textId="7DD720F3" w:rsidR="00B84F45" w:rsidRPr="00257E5B" w:rsidRDefault="0014515A" w:rsidP="00D81F21">
      <w:pPr>
        <w:pStyle w:val="a3"/>
        <w:spacing w:before="13" w:line="424" w:lineRule="auto"/>
        <w:ind w:left="100" w:right="181" w:firstLine="290"/>
        <w:jc w:val="both"/>
        <w:rPr>
          <w:w w:val="110"/>
          <w:sz w:val="20"/>
          <w:szCs w:val="20"/>
        </w:rPr>
      </w:pPr>
      <m:oMath>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e>
        </m:d>
      </m:oMath>
      <w:r>
        <w:rPr>
          <w:w w:val="110"/>
          <w:sz w:val="20"/>
          <w:szCs w:val="20"/>
        </w:rPr>
        <w:t xml:space="preserve"> </w:t>
      </w:r>
      <w:r w:rsidRPr="00257E5B">
        <w:rPr>
          <w:w w:val="110"/>
          <w:sz w:val="20"/>
          <w:szCs w:val="20"/>
        </w:rPr>
        <w:t xml:space="preserve"> </w:t>
      </w:r>
      <m:oMath>
        <m:r>
          <m:rPr>
            <m:sty m:val="p"/>
          </m:rPr>
          <w:rPr>
            <w:rFonts w:ascii="Cambria Math" w:hAnsi="Cambria Math"/>
            <w:w w:val="110"/>
            <w:sz w:val="20"/>
            <w:szCs w:val="20"/>
          </w:rPr>
          <m:t>∀</m:t>
        </m:r>
        <m:r>
          <w:rPr>
            <w:rFonts w:ascii="Cambria Math" w:hAnsi="Cambria Math"/>
            <w:w w:val="110"/>
            <w:sz w:val="20"/>
            <w:szCs w:val="20"/>
          </w:rPr>
          <m:t>b</m:t>
        </m:r>
        <m:r>
          <m:rPr>
            <m:sty m:val="p"/>
          </m:rPr>
          <w:rPr>
            <w:rFonts w:ascii="Cambria Math" w:hAnsi="Cambria Math"/>
            <w:w w:val="110"/>
            <w:sz w:val="20"/>
            <w:szCs w:val="20"/>
          </w:rPr>
          <m:t>∈</m:t>
        </m:r>
        <m:sSub>
          <m:sSubPr>
            <m:ctrlPr>
              <w:rPr>
                <w:rFonts w:ascii="Cambria Math" w:hAnsi="Cambria Math"/>
                <w:w w:val="110"/>
                <w:sz w:val="20"/>
                <w:szCs w:val="20"/>
              </w:rPr>
            </m:ctrlPr>
          </m:sSubPr>
          <m:e>
            <m:r>
              <m:rPr>
                <m:scr m:val="script"/>
                <m:sty m:val="p"/>
              </m:rPr>
              <w:rPr>
                <w:rFonts w:ascii="Cambria Math" w:hAnsi="Cambria Math"/>
                <w:w w:val="110"/>
                <w:sz w:val="20"/>
                <w:szCs w:val="20"/>
              </w:rPr>
              <m:t>N</m:t>
            </m:r>
          </m:e>
          <m:sub>
            <m:r>
              <w:rPr>
                <w:rFonts w:ascii="Cambria Math" w:hAnsi="Cambria Math"/>
                <w:w w:val="110"/>
                <w:sz w:val="20"/>
                <w:szCs w:val="20"/>
              </w:rPr>
              <m:t>b</m:t>
            </m:r>
          </m:sub>
        </m:sSub>
        <m:r>
          <m:rPr>
            <m:sty m:val="p"/>
          </m:rPr>
          <w:rPr>
            <w:rFonts w:ascii="Cambria Math" w:hAnsi="Cambria Math"/>
            <w:w w:val="110"/>
            <w:sz w:val="20"/>
            <w:szCs w:val="20"/>
          </w:rPr>
          <m:t>∪</m:t>
        </m:r>
        <m:r>
          <w:rPr>
            <w:rFonts w:ascii="Cambria Math" w:hAnsi="Cambria Math"/>
            <w:w w:val="110"/>
            <w:sz w:val="20"/>
            <w:szCs w:val="20"/>
          </w:rPr>
          <m:t>ϕ</m:t>
        </m:r>
      </m:oMath>
      <w:r w:rsidRPr="00257E5B">
        <w:rPr>
          <w:w w:val="110"/>
          <w:sz w:val="20"/>
          <w:szCs w:val="20"/>
        </w:rPr>
        <w:t>,</w:t>
      </w:r>
      <w:r>
        <w:rPr>
          <w:w w:val="110"/>
          <w:sz w:val="20"/>
          <w:szCs w:val="20"/>
        </w:rPr>
        <w:t xml:space="preserve"> </w:t>
      </w:r>
      <m:oMath>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b</m:t>
        </m:r>
      </m:oMath>
      <w:r w:rsidRPr="00257E5B">
        <w:rPr>
          <w:w w:val="110"/>
          <w:sz w:val="20"/>
          <w:szCs w:val="20"/>
        </w:rPr>
        <w:tab/>
      </w:r>
      <w:r w:rsidR="00B84F45" w:rsidRPr="00257E5B">
        <w:rPr>
          <w:w w:val="110"/>
          <w:sz w:val="20"/>
          <w:szCs w:val="20"/>
        </w:rPr>
        <w:t>.</w:t>
      </w:r>
    </w:p>
    <w:p w14:paraId="48871E63" w14:textId="77777777" w:rsidR="00B84F45" w:rsidRPr="00257E5B" w:rsidRDefault="00B84F45" w:rsidP="00D81F21">
      <w:pPr>
        <w:pStyle w:val="a3"/>
        <w:spacing w:before="13" w:line="424" w:lineRule="auto"/>
        <w:ind w:left="100" w:right="181" w:firstLine="290"/>
        <w:jc w:val="both"/>
        <w:rPr>
          <w:w w:val="110"/>
          <w:sz w:val="20"/>
          <w:szCs w:val="20"/>
        </w:rPr>
      </w:pPr>
    </w:p>
    <w:p w14:paraId="255F9249" w14:textId="338F4AB1" w:rsidR="00B84F45" w:rsidRPr="00257E5B" w:rsidRDefault="00B84F45" w:rsidP="00D81F21">
      <w:pPr>
        <w:pStyle w:val="a3"/>
        <w:spacing w:before="13" w:line="424" w:lineRule="auto"/>
        <w:ind w:left="100" w:right="181" w:firstLine="290"/>
        <w:jc w:val="both"/>
        <w:rPr>
          <w:w w:val="110"/>
          <w:sz w:val="20"/>
          <w:szCs w:val="20"/>
        </w:rPr>
      </w:pPr>
      <w:r w:rsidRPr="00257E5B">
        <w:rPr>
          <w:w w:val="110"/>
          <w:sz w:val="20"/>
          <w:szCs w:val="20"/>
        </w:rPr>
        <w:t xml:space="preserve">Based on Inequalities (1) and equilibrium price conditions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sub>
        </m:sSub>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oMath>
      <w:r w:rsidRPr="00257E5B">
        <w:rPr>
          <w:w w:val="110"/>
          <w:sz w:val="20"/>
          <w:szCs w:val="20"/>
        </w:rPr>
        <w:t xml:space="preserve"> and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r>
              <m:rPr>
                <m:sty m:val="p"/>
              </m:rPr>
              <w:rPr>
                <w:rFonts w:ascii="Cambria Math" w:hAnsi="Cambria Math"/>
                <w:w w:val="110"/>
                <w:sz w:val="20"/>
                <w:szCs w:val="20"/>
              </w:rPr>
              <m:t>'</m:t>
            </m:r>
          </m:sub>
        </m:sSub>
        <m:r>
          <m:rPr>
            <m:sty m:val="p"/>
          </m:rP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r>
              <m:rPr>
                <m:sty m:val="p"/>
              </m:rPr>
              <w:rPr>
                <w:rFonts w:ascii="Cambria Math" w:hAnsi="Cambria Math"/>
                <w:w w:val="110"/>
                <w:sz w:val="20"/>
                <w:szCs w:val="20"/>
              </w:rPr>
              <m:t>'</m:t>
            </m:r>
          </m:sub>
        </m:sSub>
      </m:oMath>
      <w:r w:rsidRPr="00257E5B">
        <w:rPr>
          <w:w w:val="110"/>
          <w:sz w:val="20"/>
          <w:szCs w:val="20"/>
        </w:rPr>
        <w:t xml:space="preserve"> in </w:t>
      </w:r>
      <w:proofErr w:type="spellStart"/>
      <w:r w:rsidRPr="00257E5B">
        <w:rPr>
          <w:w w:val="110"/>
          <w:sz w:val="20"/>
          <w:szCs w:val="20"/>
        </w:rPr>
        <w:t>Akkus</w:t>
      </w:r>
      <w:proofErr w:type="spellEnd"/>
      <w:r w:rsidRPr="00257E5B">
        <w:rPr>
          <w:w w:val="110"/>
          <w:sz w:val="20"/>
          <w:szCs w:val="20"/>
        </w:rPr>
        <w:t xml:space="preserve"> </w:t>
      </w:r>
      <w:proofErr w:type="gramStart"/>
      <w:r w:rsidRPr="00257E5B">
        <w:rPr>
          <w:w w:val="110"/>
          <w:sz w:val="20"/>
          <w:szCs w:val="20"/>
        </w:rPr>
        <w:t>et al.(</w:t>
      </w:r>
      <w:proofErr w:type="gramEnd"/>
      <w:r w:rsidRPr="00257E5B">
        <w:rPr>
          <w:w w:val="110"/>
          <w:sz w:val="20"/>
          <w:szCs w:val="20"/>
        </w:rPr>
        <w:t xml:space="preserve">2015), we construct the inequalities for matches </w:t>
      </w:r>
      <m:oMath>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cr m:val="script"/>
            <m:sty m:val="p"/>
          </m:rPr>
          <w:rPr>
            <w:rFonts w:ascii="Cambria Math" w:hAnsi="Cambria Math"/>
            <w:w w:val="110"/>
            <w:sz w:val="20"/>
            <w:szCs w:val="20"/>
          </w:rPr>
          <m:t>∈M</m:t>
        </m:r>
      </m:oMath>
      <w:r w:rsidRPr="00257E5B">
        <w:rPr>
          <w:w w:val="110"/>
          <w:sz w:val="20"/>
          <w:szCs w:val="20"/>
        </w:rPr>
        <w:t xml:space="preserve"> and </w:t>
      </w:r>
      <m:oMath>
        <m:d>
          <m:dPr>
            <m:ctrlPr>
              <w:rPr>
                <w:rFonts w:ascii="Cambria Math" w:hAnsi="Cambria Math"/>
                <w:w w:val="110"/>
                <w:sz w:val="20"/>
                <w:szCs w:val="20"/>
              </w:rPr>
            </m:ctrlPr>
          </m:dPr>
          <m:e>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e>
        </m:d>
        <m:r>
          <m:rPr>
            <m:scr m:val="script"/>
            <m:sty m:val="p"/>
          </m:rPr>
          <w:rPr>
            <w:rFonts w:ascii="Cambria Math" w:hAnsi="Cambria Math"/>
            <w:w w:val="110"/>
            <w:sz w:val="20"/>
            <w:szCs w:val="20"/>
          </w:rPr>
          <m:t>∈M</m:t>
        </m:r>
      </m:oMath>
      <w:r w:rsidRPr="00257E5B">
        <w:rPr>
          <w:w w:val="110"/>
          <w:sz w:val="20"/>
          <w:szCs w:val="20"/>
        </w:rPr>
        <w:t xml:space="preserve">, </w:t>
      </w:r>
      <m:oMath>
        <m:d>
          <m:dPr>
            <m:ctrlPr>
              <w:rPr>
                <w:rFonts w:ascii="Cambria Math" w:hAnsi="Cambria Math"/>
                <w:w w:val="110"/>
                <w:sz w:val="20"/>
                <w:szCs w:val="20"/>
              </w:rPr>
            </m:ctrlPr>
          </m:dPr>
          <m:e>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e>
        </m:d>
        <m:r>
          <m:rPr>
            <m:sty m:val="p"/>
          </m:rPr>
          <w:rPr>
            <w:rFonts w:ascii="Cambria Math" w:hAnsi="Cambria Math"/>
            <w:w w:val="110"/>
            <w:sz w:val="20"/>
            <w:szCs w:val="20"/>
          </w:rPr>
          <m:t>≠</m:t>
        </m:r>
        <m:d>
          <m:dPr>
            <m:ctrlPr>
              <w:rPr>
                <w:rFonts w:ascii="Cambria Math" w:hAnsi="Cambria Math"/>
                <w:w w:val="110"/>
                <w:sz w:val="20"/>
                <w:szCs w:val="20"/>
              </w:rPr>
            </m:ctrlPr>
          </m:dPr>
          <m:e>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e>
        </m:d>
      </m:oMath>
      <w:r w:rsidRPr="00257E5B">
        <w:rPr>
          <w:w w:val="110"/>
          <w:sz w:val="20"/>
          <w:szCs w:val="20"/>
        </w:rPr>
        <w:t xml:space="preserve"> as follows:</w:t>
      </w:r>
    </w:p>
    <w:p w14:paraId="5E7BC646" w14:textId="77777777" w:rsidR="00B84F45" w:rsidRPr="00257E5B" w:rsidRDefault="00B84F45" w:rsidP="00624E14">
      <w:pPr>
        <w:pStyle w:val="a3"/>
        <w:spacing w:line="424" w:lineRule="auto"/>
        <w:ind w:left="284" w:right="181" w:firstLine="106"/>
        <w:jc w:val="both"/>
        <w:rPr>
          <w:w w:val="110"/>
          <w:sz w:val="20"/>
          <w:szCs w:val="20"/>
        </w:rPr>
      </w:pPr>
    </w:p>
    <w:p w14:paraId="3B874AB5" w14:textId="0F4D43B8" w:rsidR="00D81F21" w:rsidRPr="00624E14" w:rsidRDefault="00D81F21" w:rsidP="00624E14">
      <w:pPr>
        <w:pStyle w:val="a3"/>
        <w:spacing w:line="424" w:lineRule="auto"/>
        <w:ind w:left="100" w:right="181" w:firstLine="290"/>
        <w:rPr>
          <w:rFonts w:eastAsiaTheme="minorEastAsia" w:hint="eastAsia"/>
          <w:w w:val="110"/>
          <w:sz w:val="20"/>
          <w:szCs w:val="20"/>
          <w:lang w:eastAsia="ja-JP"/>
        </w:rPr>
      </w:pP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e>
        </m:d>
      </m:oMath>
      <w:r w:rsidR="00B84F45" w:rsidRPr="00257E5B">
        <w:rPr>
          <w:w w:val="110"/>
          <w:sz w:val="20"/>
          <w:szCs w:val="20"/>
        </w:rPr>
        <mc:AlternateContent>
          <mc:Choice Requires="wps">
            <w:drawing>
              <wp:anchor distT="0" distB="0" distL="0" distR="0" simplePos="0" relativeHeight="251713536" behindDoc="1" locked="0" layoutInCell="1" allowOverlap="1" wp14:anchorId="35006ED4" wp14:editId="6CA88FAF">
                <wp:simplePos x="0" y="0"/>
                <wp:positionH relativeFrom="page">
                  <wp:posOffset>3436232</wp:posOffset>
                </wp:positionH>
                <wp:positionV relativeFrom="paragraph">
                  <wp:posOffset>62847</wp:posOffset>
                </wp:positionV>
                <wp:extent cx="28575" cy="889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88900"/>
                        </a:xfrm>
                        <a:prstGeom prst="rect">
                          <a:avLst/>
                        </a:prstGeom>
                      </wps:spPr>
                      <wps:txbx>
                        <w:txbxContent>
                          <w:p w14:paraId="3E2E3529" w14:textId="77777777" w:rsidR="00B84F45" w:rsidRDefault="00B84F45" w:rsidP="00B84F45">
                            <w:pPr>
                              <w:spacing w:line="140" w:lineRule="exact"/>
                              <w:rPr>
                                <w:rFonts w:ascii="メイリオ"/>
                                <w:i/>
                                <w:sz w:val="13"/>
                              </w:rPr>
                            </w:pPr>
                            <w:r>
                              <w:rPr>
                                <w:rFonts w:ascii="メイリオ"/>
                                <w:i/>
                                <w:color w:val="231F20"/>
                                <w:sz w:val="13"/>
                              </w:rPr>
                              <w:t xml:space="preserve"> </w:t>
                            </w:r>
                          </w:p>
                        </w:txbxContent>
                      </wps:txbx>
                      <wps:bodyPr wrap="square" lIns="0" tIns="0" rIns="0" bIns="0" rtlCol="0">
                        <a:noAutofit/>
                      </wps:bodyPr>
                    </wps:wsp>
                  </a:graphicData>
                </a:graphic>
              </wp:anchor>
            </w:drawing>
          </mc:Choice>
          <mc:Fallback>
            <w:pict>
              <v:shape w14:anchorId="35006ED4" id="Textbox 14" o:spid="_x0000_s1027" type="#_x0000_t202" style="position:absolute;left:0;text-align:left;margin-left:270.55pt;margin-top:4.95pt;width:2.25pt;height:7pt;z-index:-25160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" filled="f" stroked="f">
                <v:textbox inset="0,0,0,0">
                  <w:txbxContent>
                    <w:p w14:paraId="3E2E3529" w14:textId="77777777" w:rsidR="00B84F45" w:rsidRDefault="00B84F45" w:rsidP="00B84F45">
                      <w:pPr>
                        <w:spacing w:line="140" w:lineRule="exact"/>
                        <w:rPr>
                          <w:rFonts w:ascii="メイリオ"/>
                          <w:i/>
                          <w:sz w:val="13"/>
                        </w:rPr>
                      </w:pPr>
                      <w:r>
                        <w:rPr>
                          <w:rFonts w:ascii="メイリオ"/>
                          <w:i/>
                          <w:color w:val="231F20"/>
                          <w:sz w:val="13"/>
                        </w:rPr>
                        <w:t xml:space="preserve"> </w:t>
                      </w:r>
                    </w:p>
                  </w:txbxContent>
                </v:textbox>
                <w10:wrap anchorx="page"/>
              </v:shape>
            </w:pict>
          </mc:Fallback>
        </mc:AlternateContent>
      </w: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m:t>
            </m:r>
            <m:sSup>
              <m:sSupPr>
                <m:ctrlPr>
                  <w:rPr>
                    <w:rFonts w:ascii="Cambria Math" w:hAnsi="Cambria Math"/>
                    <w:i/>
                    <w:w w:val="110"/>
                    <w:sz w:val="20"/>
                    <w:szCs w:val="20"/>
                  </w:rPr>
                </m:ctrlPr>
              </m:sSupPr>
              <m:e>
                <m:r>
                  <w:rPr>
                    <w:rFonts w:ascii="Cambria Math" w:hAnsi="Cambria Math"/>
                    <w:w w:val="110"/>
                    <w:sz w:val="20"/>
                    <w:szCs w:val="20"/>
                  </w:rPr>
                  <m:t>s</m:t>
                </m:r>
              </m:e>
              <m:sup>
                <m:r>
                  <w:rPr>
                    <w:rFonts w:ascii="Cambria Math" w:hAnsi="Cambria Math"/>
                    <w:w w:val="110"/>
                    <w:sz w:val="20"/>
                    <w:szCs w:val="20"/>
                  </w:rPr>
                  <m:t>'</m:t>
                </m:r>
              </m:sup>
            </m:sSup>
          </m:e>
        </m:d>
        <m:r>
          <w:rPr>
            <w:rFonts w:ascii="Cambria Math" w:hAnsi="Cambria Math"/>
            <w:w w:val="110"/>
            <w:sz w:val="20"/>
            <w:szCs w:val="20"/>
          </w:rPr>
          <m:t xml:space="preserve">≥ </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sub>
        </m:sSub>
        <m: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sub>
        </m:sSub>
      </m:oMath>
      <w:r w:rsidR="00624E14">
        <w:rPr>
          <w:rFonts w:eastAsiaTheme="minorEastAsia" w:hint="eastAsia"/>
          <w:w w:val="110"/>
          <w:sz w:val="20"/>
          <w:szCs w:val="20"/>
          <w:lang w:eastAsia="ja-JP"/>
        </w:rPr>
        <w:t>,</w:t>
      </w:r>
    </w:p>
    <w:p w14:paraId="23565FD7" w14:textId="77777777" w:rsidR="00624E14" w:rsidRDefault="00624E14" w:rsidP="00624E14">
      <w:pPr>
        <w:pStyle w:val="a3"/>
        <w:spacing w:line="424" w:lineRule="auto"/>
        <w:ind w:left="100" w:right="181" w:firstLine="290"/>
        <w:rPr>
          <w:w w:val="110"/>
          <w:sz w:val="20"/>
          <w:szCs w:val="20"/>
        </w:rPr>
      </w:pP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m:t>
            </m:r>
            <m: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e>
        </m:d>
      </m:oMath>
      <w:r w:rsidRPr="00257E5B">
        <w:rPr>
          <w:w w:val="110"/>
          <w:sz w:val="20"/>
          <w:szCs w:val="20"/>
        </w:rPr>
        <mc:AlternateContent>
          <mc:Choice Requires="wps">
            <w:drawing>
              <wp:anchor distT="0" distB="0" distL="0" distR="0" simplePos="0" relativeHeight="251715584" behindDoc="1" locked="0" layoutInCell="1" allowOverlap="1" wp14:anchorId="15342E43" wp14:editId="0DDF7578">
                <wp:simplePos x="0" y="0"/>
                <wp:positionH relativeFrom="page">
                  <wp:posOffset>3436232</wp:posOffset>
                </wp:positionH>
                <wp:positionV relativeFrom="paragraph">
                  <wp:posOffset>62847</wp:posOffset>
                </wp:positionV>
                <wp:extent cx="28575" cy="88900"/>
                <wp:effectExtent l="0" t="0" r="0" b="0"/>
                <wp:wrapNone/>
                <wp:docPr id="1677581092"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88900"/>
                        </a:xfrm>
                        <a:prstGeom prst="rect">
                          <a:avLst/>
                        </a:prstGeom>
                      </wps:spPr>
                      <wps:txbx>
                        <w:txbxContent>
                          <w:p w14:paraId="0BC26E13" w14:textId="77777777" w:rsidR="00624E14" w:rsidRDefault="00624E14" w:rsidP="00624E14">
                            <w:pPr>
                              <w:spacing w:line="140" w:lineRule="exact"/>
                              <w:rPr>
                                <w:rFonts w:ascii="メイリオ"/>
                                <w:i/>
                                <w:sz w:val="13"/>
                              </w:rPr>
                            </w:pPr>
                            <w:r>
                              <w:rPr>
                                <w:rFonts w:ascii="メイリオ"/>
                                <w:i/>
                                <w:color w:val="231F20"/>
                                <w:sz w:val="13"/>
                              </w:rPr>
                              <w:t xml:space="preserve"> </w:t>
                            </w:r>
                          </w:p>
                        </w:txbxContent>
                      </wps:txbx>
                      <wps:bodyPr wrap="square" lIns="0" tIns="0" rIns="0" bIns="0" rtlCol="0">
                        <a:noAutofit/>
                      </wps:bodyPr>
                    </wps:wsp>
                  </a:graphicData>
                </a:graphic>
              </wp:anchor>
            </w:drawing>
          </mc:Choice>
          <mc:Fallback>
            <w:pict>
              <v:shape w14:anchorId="15342E43" id="_x0000_s1028" type="#_x0000_t202" style="position:absolute;left:0;text-align:left;margin-left:270.55pt;margin-top:4.95pt;width:2.25pt;height:7pt;z-index:-25160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" filled="f" stroked="f">
                <v:textbox inset="0,0,0,0">
                  <w:txbxContent>
                    <w:p w14:paraId="0BC26E13" w14:textId="77777777" w:rsidR="00624E14" w:rsidRDefault="00624E14" w:rsidP="00624E14">
                      <w:pPr>
                        <w:spacing w:line="140" w:lineRule="exact"/>
                        <w:rPr>
                          <w:rFonts w:ascii="メイリオ"/>
                          <w:i/>
                          <w:sz w:val="13"/>
                        </w:rPr>
                      </w:pPr>
                      <w:r>
                        <w:rPr>
                          <w:rFonts w:ascii="メイリオ"/>
                          <w:i/>
                          <w:color w:val="231F20"/>
                          <w:sz w:val="13"/>
                        </w:rPr>
                        <w:t xml:space="preserve"> </w:t>
                      </w:r>
                    </w:p>
                  </w:txbxContent>
                </v:textbox>
                <w10:wrap anchorx="page"/>
              </v:shape>
            </w:pict>
          </mc:Fallback>
        </mc:AlternateContent>
      </w: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m:t>
            </m:r>
            <m:r>
              <w:rPr>
                <w:rFonts w:ascii="Cambria Math" w:hAnsi="Cambria Math"/>
                <w:w w:val="110"/>
                <w:sz w:val="20"/>
                <w:szCs w:val="20"/>
              </w:rPr>
              <m:t>'</m:t>
            </m:r>
            <m:r>
              <w:rPr>
                <w:rFonts w:ascii="Cambria Math" w:hAnsi="Cambria Math"/>
                <w:w w:val="110"/>
                <w:sz w:val="20"/>
                <w:szCs w:val="20"/>
              </w:rPr>
              <m:t>,</m:t>
            </m:r>
            <m:r>
              <w:rPr>
                <w:rFonts w:ascii="Cambria Math" w:hAnsi="Cambria Math"/>
                <w:w w:val="110"/>
                <w:sz w:val="20"/>
                <w:szCs w:val="20"/>
              </w:rPr>
              <m:t>s</m:t>
            </m:r>
          </m:e>
        </m:d>
        <m:r>
          <w:rPr>
            <w:rFonts w:ascii="Cambria Math" w:hAnsi="Cambria Math"/>
            <w:w w:val="110"/>
            <w:sz w:val="20"/>
            <w:szCs w:val="20"/>
          </w:rPr>
          <m:t xml:space="preserve">≥ </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sub>
        </m:sSub>
        <m: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sub>
        </m:sSub>
        <m:r>
          <w:rPr>
            <w:rFonts w:ascii="Cambria Math" w:hAnsi="Cambria Math"/>
            <w:w w:val="110"/>
            <w:sz w:val="20"/>
            <w:szCs w:val="20"/>
          </w:rPr>
          <m:t>-</m:t>
        </m:r>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oMath>
      <w:r>
        <w:rPr>
          <w:rFonts w:eastAsiaTheme="minorEastAsia" w:hint="eastAsia"/>
          <w:w w:val="110"/>
          <w:sz w:val="20"/>
          <w:szCs w:val="20"/>
          <w:lang w:eastAsia="ja-JP"/>
        </w:rPr>
        <w:t>,</w:t>
      </w:r>
      <w:r w:rsidR="00B84F45" w:rsidRPr="00257E5B">
        <w:rPr>
          <w:w w:val="110"/>
          <w:sz w:val="20"/>
          <w:szCs w:val="20"/>
        </w:rPr>
        <w:tab/>
        <w:t>(2</w:t>
      </w:r>
      <w:r>
        <w:rPr>
          <w:w w:val="110"/>
          <w:sz w:val="20"/>
          <w:szCs w:val="20"/>
        </w:rPr>
        <w:t>)</w:t>
      </w:r>
    </w:p>
    <w:p w14:paraId="05C3B6B0" w14:textId="4512541F" w:rsidR="00B84F45" w:rsidRPr="00624E14" w:rsidRDefault="00624E14" w:rsidP="00624E14">
      <w:pPr>
        <w:pStyle w:val="a3"/>
        <w:spacing w:line="424" w:lineRule="auto"/>
        <w:ind w:right="181"/>
        <w:rPr>
          <w:rFonts w:ascii="Cambria Math" w:eastAsiaTheme="minorEastAsia" w:hAnsi="Cambria Math" w:hint="eastAsia"/>
          <w:i/>
          <w:w w:val="110"/>
          <w:sz w:val="20"/>
          <w:szCs w:val="20"/>
          <w:lang w:eastAsia="ja-JP"/>
        </w:rPr>
      </w:pPr>
      <m:oMath>
        <m:r>
          <w:rPr>
            <w:rFonts w:ascii="Cambria Math" w:hAnsi="Cambria Math"/>
            <w:w w:val="110"/>
            <w:sz w:val="20"/>
            <w:szCs w:val="20"/>
          </w:rPr>
          <m:t xml:space="preserve">       </m:t>
        </m:r>
        <m:sSub>
          <m:sSubPr>
            <m:ctrlPr>
              <w:rPr>
                <w:rFonts w:ascii="Cambria Math" w:hAnsi="Cambria Math"/>
                <w:i/>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i/>
                <w:w w:val="110"/>
                <w:sz w:val="20"/>
                <w:szCs w:val="20"/>
              </w:rPr>
            </m:ctrlPr>
          </m:dPr>
          <m:e>
            <m:r>
              <w:rPr>
                <w:rFonts w:ascii="Cambria Math" w:hAnsi="Cambria Math"/>
                <w:w w:val="110"/>
                <w:sz w:val="20"/>
                <w:szCs w:val="20"/>
              </w:rPr>
              <m:t>b,s</m:t>
            </m:r>
          </m:e>
        </m:d>
        <m:r>
          <w:rPr>
            <w:rFonts w:ascii="Cambria Math" w:eastAsia="ＭＳ 明朝" w:hAnsi="ＭＳ 明朝" w:cs="ＭＳ 明朝"/>
            <w:w w:val="110"/>
            <w:sz w:val="20"/>
            <w:szCs w:val="20"/>
          </w:rPr>
          <m:t>-</m:t>
        </m:r>
        <m:sSub>
          <m:sSubPr>
            <m:ctrlPr>
              <w:rPr>
                <w:rFonts w:ascii="Cambria Math" w:hAnsi="Cambria Math"/>
                <w:i/>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i/>
                <w:w w:val="110"/>
                <w:sz w:val="20"/>
                <w:szCs w:val="20"/>
              </w:rPr>
            </m:ctrlPr>
          </m:dPr>
          <m:e>
            <m:r>
              <w:rPr>
                <w:rFonts w:ascii="Cambria Math" w:hAnsi="Cambria Math"/>
                <w:w w:val="110"/>
                <w:sz w:val="20"/>
                <w:szCs w:val="20"/>
              </w:rPr>
              <m:t>b',s</m:t>
            </m:r>
          </m:e>
        </m:d>
        <m:r>
          <w:rPr>
            <w:rFonts w:ascii="Cambria Math" w:hAnsi="Cambria Math"/>
            <w:w w:val="110"/>
            <w:sz w:val="20"/>
            <w:szCs w:val="20"/>
          </w:rPr>
          <m:t>≥0</m:t>
        </m:r>
      </m:oMath>
      <w:r>
        <w:rPr>
          <w:rFonts w:ascii="Cambria Math" w:eastAsiaTheme="minorEastAsia" w:hAnsi="Cambria Math" w:hint="eastAsia"/>
          <w:i/>
          <w:w w:val="110"/>
          <w:sz w:val="20"/>
          <w:szCs w:val="20"/>
          <w:lang w:eastAsia="ja-JP"/>
        </w:rPr>
        <w:t>,</w:t>
      </w:r>
    </w:p>
    <w:p w14:paraId="4B3042F8" w14:textId="2B003C67" w:rsidR="00624E14" w:rsidRPr="00624E14" w:rsidRDefault="00624E14" w:rsidP="00624E14">
      <w:pPr>
        <w:pStyle w:val="a3"/>
        <w:spacing w:line="424" w:lineRule="auto"/>
        <w:ind w:right="181"/>
        <w:rPr>
          <w:rFonts w:ascii="Cambria Math" w:eastAsiaTheme="minorEastAsia" w:hAnsi="Cambria Math" w:hint="eastAsia"/>
          <w:i/>
          <w:w w:val="110"/>
          <w:sz w:val="20"/>
          <w:szCs w:val="20"/>
          <w:lang w:eastAsia="ja-JP"/>
        </w:rPr>
      </w:pPr>
      <m:oMath>
        <m:r>
          <w:rPr>
            <w:rFonts w:ascii="Cambria Math" w:hAnsi="Cambria Math"/>
            <w:w w:val="110"/>
            <w:sz w:val="20"/>
            <w:szCs w:val="20"/>
          </w:rPr>
          <m:t xml:space="preserve">       </m:t>
        </m:r>
        <m:sSub>
          <m:sSubPr>
            <m:ctrlPr>
              <w:rPr>
                <w:rFonts w:ascii="Cambria Math" w:hAnsi="Cambria Math"/>
                <w:i/>
                <w:w w:val="110"/>
                <w:sz w:val="20"/>
                <w:szCs w:val="20"/>
              </w:rPr>
            </m:ctrlPr>
          </m:sSubPr>
          <m:e>
            <m:r>
              <w:rPr>
                <w:rFonts w:ascii="Cambria Math" w:hAnsi="Cambria Math"/>
                <w:w w:val="110"/>
                <w:sz w:val="20"/>
                <w:szCs w:val="20"/>
              </w:rPr>
              <m:t>V</m:t>
            </m:r>
          </m:e>
          <m:sub>
            <m:r>
              <w:rPr>
                <w:rFonts w:ascii="Cambria Math" w:hAnsi="Cambria Math"/>
                <w:w w:val="110"/>
                <w:sz w:val="20"/>
                <w:szCs w:val="20"/>
              </w:rPr>
              <m:t>s</m:t>
            </m:r>
            <m:r>
              <w:rPr>
                <w:rFonts w:ascii="Cambria Math" w:hAnsi="Cambria Math"/>
                <w:w w:val="110"/>
                <w:sz w:val="20"/>
                <w:szCs w:val="20"/>
              </w:rPr>
              <m:t>'</m:t>
            </m:r>
          </m:sub>
        </m:sSub>
        <m:d>
          <m:dPr>
            <m:ctrlPr>
              <w:rPr>
                <w:rFonts w:ascii="Cambria Math" w:hAnsi="Cambria Math"/>
                <w:i/>
                <w:w w:val="110"/>
                <w:sz w:val="20"/>
                <w:szCs w:val="20"/>
              </w:rPr>
            </m:ctrlPr>
          </m:dPr>
          <m:e>
            <m:r>
              <w:rPr>
                <w:rFonts w:ascii="Cambria Math" w:hAnsi="Cambria Math"/>
                <w:w w:val="110"/>
                <w:sz w:val="20"/>
                <w:szCs w:val="20"/>
              </w:rPr>
              <m:t>b</m:t>
            </m:r>
            <m: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e>
        </m:d>
        <m:r>
          <w:rPr>
            <w:rFonts w:ascii="Cambria Math" w:eastAsia="ＭＳ 明朝" w:hAnsi="ＭＳ 明朝" w:cs="ＭＳ 明朝"/>
            <w:w w:val="110"/>
            <w:sz w:val="20"/>
            <w:szCs w:val="20"/>
          </w:rPr>
          <m:t>-</m:t>
        </m:r>
        <m:sSub>
          <m:sSubPr>
            <m:ctrlPr>
              <w:rPr>
                <w:rFonts w:ascii="Cambria Math" w:hAnsi="Cambria Math"/>
                <w:i/>
                <w:w w:val="110"/>
                <w:sz w:val="20"/>
                <w:szCs w:val="20"/>
              </w:rPr>
            </m:ctrlPr>
          </m:sSubPr>
          <m:e>
            <m:r>
              <w:rPr>
                <w:rFonts w:ascii="Cambria Math" w:hAnsi="Cambria Math"/>
                <w:w w:val="110"/>
                <w:sz w:val="20"/>
                <w:szCs w:val="20"/>
              </w:rPr>
              <m:t>V</m:t>
            </m:r>
          </m:e>
          <m:sub>
            <m:r>
              <w:rPr>
                <w:rFonts w:ascii="Cambria Math" w:hAnsi="Cambria Math"/>
                <w:w w:val="110"/>
                <w:sz w:val="20"/>
                <w:szCs w:val="20"/>
              </w:rPr>
              <m:t>s</m:t>
            </m:r>
          </m:sub>
        </m:sSub>
        <m:d>
          <m:dPr>
            <m:ctrlPr>
              <w:rPr>
                <w:rFonts w:ascii="Cambria Math" w:hAnsi="Cambria Math"/>
                <w:i/>
                <w:w w:val="110"/>
                <w:sz w:val="20"/>
                <w:szCs w:val="20"/>
              </w:rPr>
            </m:ctrlPr>
          </m:dPr>
          <m:e>
            <m:r>
              <w:rPr>
                <w:rFonts w:ascii="Cambria Math" w:hAnsi="Cambria Math"/>
                <w:w w:val="110"/>
                <w:sz w:val="20"/>
                <w:szCs w:val="20"/>
              </w:rPr>
              <m:t>b',s</m:t>
            </m:r>
            <m:r>
              <w:rPr>
                <w:rFonts w:ascii="Cambria Math" w:hAnsi="Cambria Math"/>
                <w:w w:val="110"/>
                <w:sz w:val="20"/>
                <w:szCs w:val="20"/>
              </w:rPr>
              <m:t>'</m:t>
            </m:r>
          </m:e>
        </m:d>
        <m:r>
          <w:rPr>
            <w:rFonts w:ascii="Cambria Math" w:hAnsi="Cambria Math"/>
            <w:w w:val="110"/>
            <w:sz w:val="20"/>
            <w:szCs w:val="20"/>
          </w:rPr>
          <m:t>≥0</m:t>
        </m:r>
      </m:oMath>
      <w:r>
        <w:rPr>
          <w:rFonts w:ascii="Cambria Math" w:eastAsiaTheme="minorEastAsia" w:hAnsi="Cambria Math" w:hint="eastAsia"/>
          <w:i/>
          <w:w w:val="110"/>
          <w:sz w:val="20"/>
          <w:szCs w:val="20"/>
          <w:lang w:eastAsia="ja-JP"/>
        </w:rPr>
        <w:t>,</w:t>
      </w:r>
    </w:p>
    <w:p w14:paraId="204370F9" w14:textId="77777777" w:rsidR="00624E14" w:rsidRPr="00624E14" w:rsidRDefault="00624E14" w:rsidP="00624E14">
      <w:pPr>
        <w:pStyle w:val="a3"/>
        <w:spacing w:line="424" w:lineRule="auto"/>
        <w:ind w:left="426" w:right="181" w:firstLineChars="300" w:firstLine="656"/>
        <w:rPr>
          <w:rFonts w:ascii="Cambria Math" w:hAnsi="Cambria Math"/>
          <w:i/>
          <w:w w:val="110"/>
          <w:sz w:val="20"/>
          <w:szCs w:val="20"/>
        </w:rPr>
      </w:pPr>
    </w:p>
    <w:p w14:paraId="4044420C" w14:textId="0A5CFA64" w:rsidR="00B84F45" w:rsidRPr="00257E5B" w:rsidRDefault="00B84F45" w:rsidP="00624E14">
      <w:pPr>
        <w:pStyle w:val="a3"/>
        <w:spacing w:line="424" w:lineRule="auto"/>
        <w:ind w:left="100" w:right="181"/>
        <w:jc w:val="both"/>
        <w:rPr>
          <w:w w:val="110"/>
          <w:sz w:val="20"/>
          <w:szCs w:val="20"/>
        </w:rPr>
      </w:pPr>
      <w:r w:rsidRPr="00257E5B">
        <w:rPr>
          <w:w w:val="110"/>
          <w:sz w:val="20"/>
          <w:szCs w:val="20"/>
        </w:rPr>
        <w:lastRenderedPageBreak/>
        <w:t xml:space="preserve">where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sub>
        </m:sSub>
      </m:oMath>
      <w:r w:rsidRPr="00257E5B">
        <w:rPr>
          <w:w w:val="110"/>
          <w:sz w:val="20"/>
          <w:szCs w:val="20"/>
        </w:rPr>
        <w:t xml:space="preserve">and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sub>
        </m:sSub>
      </m:oMath>
      <w:r w:rsidRPr="00257E5B">
        <w:rPr>
          <w:w w:val="110"/>
          <w:sz w:val="20"/>
          <w:szCs w:val="20"/>
        </w:rPr>
        <w:t xml:space="preserve"> are </w:t>
      </w:r>
      <w:ins w:id="692" w:author="Author" w:date="2023-10-13T08:07:00Z">
        <w:r w:rsidRPr="00257E5B">
          <w:rPr>
            <w:w w:val="110"/>
            <w:sz w:val="20"/>
            <w:szCs w:val="20"/>
          </w:rPr>
          <w:t xml:space="preserve">the </w:t>
        </w:r>
      </w:ins>
      <w:r w:rsidRPr="00257E5B">
        <w:rPr>
          <w:w w:val="110"/>
          <w:sz w:val="20"/>
          <w:szCs w:val="20"/>
        </w:rPr>
        <w:t>unrealized equilibrium merger prices that cannot be observed in the data. The last two inequalities cannot be derived from the data because the researchers cannot observe how the total matching value</w:t>
      </w:r>
      <w:ins w:id="693" w:author="Author" w:date="2023-10-13T08:07:00Z">
        <w:r w:rsidRPr="00257E5B">
          <w:rPr>
            <w:w w:val="110"/>
            <w:sz w:val="20"/>
            <w:szCs w:val="20"/>
          </w:rPr>
          <w:t>,</w:t>
        </w:r>
      </w:ins>
      <w:r w:rsidRPr="00257E5B">
        <w:rPr>
          <w:w w:val="110"/>
          <w:sz w:val="20"/>
          <w:szCs w:val="20"/>
        </w:rPr>
        <w:t xml:space="preserve"> </w:t>
      </w: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e>
        </m:d>
      </m:oMath>
      <w:ins w:id="694" w:author="Author" w:date="2023-10-13T08:07:00Z">
        <w:r w:rsidRPr="00257E5B">
          <w:rPr>
            <w:w w:val="110"/>
            <w:sz w:val="20"/>
            <w:szCs w:val="20"/>
          </w:rPr>
          <w:t>,</w:t>
        </w:r>
      </w:ins>
      <w:r w:rsidRPr="00257E5B">
        <w:rPr>
          <w:w w:val="110"/>
          <w:sz w:val="20"/>
          <w:szCs w:val="20"/>
        </w:rPr>
        <w:t xml:space="preserve"> is shared between buyer </w:t>
      </w:r>
      <m:oMath>
        <m:r>
          <w:rPr>
            <w:rFonts w:ascii="Cambria Math" w:hAnsi="Cambria Math"/>
            <w:w w:val="110"/>
            <w:sz w:val="20"/>
            <w:szCs w:val="20"/>
          </w:rPr>
          <m:t>b</m:t>
        </m:r>
      </m:oMath>
      <w:r w:rsidRPr="00257E5B">
        <w:rPr>
          <w:w w:val="110"/>
          <w:sz w:val="20"/>
          <w:szCs w:val="20"/>
        </w:rPr>
        <w:t xml:space="preserve"> and seller </w:t>
      </w:r>
      <m:oMath>
        <m:r>
          <w:rPr>
            <w:rFonts w:ascii="Cambria Math" w:hAnsi="Cambria Math"/>
            <w:w w:val="110"/>
            <w:sz w:val="20"/>
            <w:szCs w:val="20"/>
          </w:rPr>
          <m:t>s</m:t>
        </m:r>
      </m:oMath>
      <w:r w:rsidRPr="00257E5B">
        <w:rPr>
          <w:w w:val="110"/>
          <w:sz w:val="20"/>
          <w:szCs w:val="20"/>
        </w:rPr>
        <w:t>.</w:t>
      </w:r>
    </w:p>
    <w:p w14:paraId="38635AEA" w14:textId="77777777" w:rsidR="00624E14" w:rsidRPr="00624E14" w:rsidRDefault="00B84F45" w:rsidP="00624E14">
      <w:pPr>
        <w:pStyle w:val="a3"/>
        <w:spacing w:before="13" w:line="424" w:lineRule="auto"/>
        <w:ind w:left="100" w:right="181" w:firstLine="290"/>
        <w:jc w:val="both"/>
        <w:rPr>
          <w:w w:val="110"/>
          <w:sz w:val="20"/>
          <w:szCs w:val="20"/>
        </w:rPr>
      </w:pPr>
      <w:r w:rsidRPr="00257E5B">
        <w:rPr>
          <w:w w:val="110"/>
          <w:sz w:val="20"/>
          <w:szCs w:val="20"/>
        </w:rPr>
        <w:t>Each buyer ﬁrm can only acquire one seller ﬁrm, which implies that the buyer ﬁrm’s choice among a set of seller ﬁrms is</w:t>
      </w:r>
      <w:del w:id="695" w:author="Author" w:date="2023-10-13T08:08:00Z">
        <w:r w:rsidRPr="00257E5B" w:rsidDel="00947679">
          <w:rPr>
            <w:w w:val="110"/>
            <w:sz w:val="20"/>
            <w:szCs w:val="20"/>
          </w:rPr>
          <w:delText xml:space="preserve"> a</w:delText>
        </w:r>
      </w:del>
      <w:r w:rsidRPr="00257E5B">
        <w:rPr>
          <w:w w:val="110"/>
          <w:sz w:val="20"/>
          <w:szCs w:val="20"/>
        </w:rPr>
        <w:t xml:space="preserve"> discrete</w:t>
      </w:r>
      <w:del w:id="696" w:author="Author" w:date="2023-10-13T08:08:00Z">
        <w:r w:rsidRPr="00257E5B" w:rsidDel="00947679">
          <w:rPr>
            <w:w w:val="110"/>
            <w:sz w:val="20"/>
            <w:szCs w:val="20"/>
          </w:rPr>
          <w:delText xml:space="preserve"> choice</w:delText>
        </w:r>
      </w:del>
      <w:r w:rsidRPr="00257E5B">
        <w:rPr>
          <w:w w:val="110"/>
          <w:sz w:val="20"/>
          <w:szCs w:val="20"/>
        </w:rPr>
        <w:t xml:space="preserve">. As a simple semiparametric technique </w:t>
      </w:r>
      <w:del w:id="697" w:author="Author" w:date="2023-10-13T08:08:00Z">
        <w:r w:rsidRPr="00257E5B" w:rsidDel="00947679">
          <w:rPr>
            <w:w w:val="110"/>
            <w:sz w:val="20"/>
            <w:szCs w:val="20"/>
          </w:rPr>
          <w:delText xml:space="preserve">to </w:delText>
        </w:r>
      </w:del>
      <w:ins w:id="698" w:author="Author" w:date="2023-10-13T08:08:00Z">
        <w:r w:rsidRPr="00257E5B">
          <w:rPr>
            <w:w w:val="110"/>
            <w:sz w:val="20"/>
            <w:szCs w:val="20"/>
          </w:rPr>
          <w:t xml:space="preserve">for </w:t>
        </w:r>
      </w:ins>
      <w:del w:id="699" w:author="Author" w:date="2023-10-13T08:08:00Z">
        <w:r w:rsidRPr="00257E5B" w:rsidDel="00947679">
          <w:rPr>
            <w:w w:val="110"/>
            <w:sz w:val="20"/>
            <w:szCs w:val="20"/>
          </w:rPr>
          <w:delText xml:space="preserve">estimate </w:delText>
        </w:r>
      </w:del>
      <w:ins w:id="700" w:author="Author" w:date="2023-10-13T08:08:00Z">
        <w:r w:rsidRPr="00257E5B">
          <w:rPr>
            <w:w w:val="110"/>
            <w:sz w:val="20"/>
            <w:szCs w:val="20"/>
          </w:rPr>
          <w:t xml:space="preserve">estimating </w:t>
        </w:r>
      </w:ins>
      <w:del w:id="701" w:author="Author" w:date="2023-10-13T08:08:00Z">
        <w:r w:rsidRPr="00257E5B" w:rsidDel="00947679">
          <w:rPr>
            <w:w w:val="110"/>
            <w:sz w:val="20"/>
            <w:szCs w:val="20"/>
          </w:rPr>
          <w:delText xml:space="preserve">this </w:delText>
        </w:r>
      </w:del>
      <w:ins w:id="702" w:author="Author" w:date="2023-10-13T08:08:00Z">
        <w:r w:rsidRPr="00257E5B">
          <w:rPr>
            <w:w w:val="110"/>
            <w:sz w:val="20"/>
            <w:szCs w:val="20"/>
          </w:rPr>
          <w:t xml:space="preserve">the </w:t>
        </w:r>
      </w:ins>
      <w:r w:rsidRPr="00257E5B">
        <w:rPr>
          <w:w w:val="110"/>
          <w:sz w:val="20"/>
          <w:szCs w:val="20"/>
        </w:rPr>
        <w:t xml:space="preserve">discrete choice, we </w:t>
      </w:r>
      <w:del w:id="703" w:author="Author" w:date="2023-10-13T08:08:00Z">
        <w:r w:rsidRPr="00257E5B" w:rsidDel="00947679">
          <w:rPr>
            <w:w w:val="110"/>
            <w:sz w:val="20"/>
            <w:szCs w:val="20"/>
          </w:rPr>
          <w:delText>turn to</w:delText>
        </w:r>
      </w:del>
      <w:ins w:id="704" w:author="Author" w:date="2023-10-13T08:08:00Z">
        <w:r w:rsidRPr="00257E5B">
          <w:rPr>
            <w:w w:val="110"/>
            <w:sz w:val="20"/>
            <w:szCs w:val="20"/>
          </w:rPr>
          <w:t>employ</w:t>
        </w:r>
      </w:ins>
      <w:r w:rsidRPr="00257E5B">
        <w:rPr>
          <w:w w:val="110"/>
          <w:sz w:val="20"/>
          <w:szCs w:val="20"/>
        </w:rPr>
        <w:t xml:space="preserve"> maximum score estimation Manski (1975, 1985). Fox (2018) </w:t>
      </w:r>
      <w:del w:id="705" w:author="Author" w:date="2023-10-13T08:08:00Z">
        <w:r w:rsidRPr="00257E5B" w:rsidDel="00947679">
          <w:rPr>
            <w:w w:val="110"/>
            <w:sz w:val="20"/>
            <w:szCs w:val="20"/>
          </w:rPr>
          <w:delText xml:space="preserve">proposes </w:delText>
        </w:r>
      </w:del>
      <w:ins w:id="706" w:author="Author" w:date="2023-10-13T08:08:00Z">
        <w:r w:rsidRPr="00257E5B">
          <w:rPr>
            <w:w w:val="110"/>
            <w:sz w:val="20"/>
            <w:szCs w:val="20"/>
          </w:rPr>
          <w:t xml:space="preserve">proposed </w:t>
        </w:r>
      </w:ins>
      <w:r w:rsidRPr="00257E5B">
        <w:rPr>
          <w:w w:val="110"/>
          <w:sz w:val="20"/>
          <w:szCs w:val="20"/>
        </w:rPr>
        <w:t>a maximum score estimator using the above inequalities when we observe the transfer data or not under mild conditions. The maximum</w:t>
      </w:r>
      <w:r w:rsidR="00624E14">
        <w:rPr>
          <w:w w:val="110"/>
          <w:sz w:val="20"/>
          <w:szCs w:val="20"/>
        </w:rPr>
        <w:t xml:space="preserve"> </w:t>
      </w:r>
      <w:r w:rsidR="00624E14" w:rsidRPr="00624E14">
        <w:rPr>
          <w:w w:val="110"/>
          <w:sz w:val="20"/>
          <w:szCs w:val="20"/>
        </w:rPr>
        <w:t>score estimator is consistent if the model satisﬁes a rank order property as in Manski (1975, 1985), i.e., the probability of observing matched pairs is larger than the probability of observing swapped matched pairs. The rank order property is equivalent to pairwise stability</w:t>
      </w:r>
      <w:ins w:id="707" w:author="Author" w:date="2023-10-13T08:09:00Z">
        <w:r w:rsidR="00624E14" w:rsidRPr="00624E14">
          <w:rPr>
            <w:w w:val="110"/>
            <w:sz w:val="20"/>
            <w:szCs w:val="20"/>
          </w:rPr>
          <w:t>,</w:t>
        </w:r>
      </w:ins>
      <w:r w:rsidR="00624E14" w:rsidRPr="00624E14">
        <w:rPr>
          <w:w w:val="110"/>
          <w:sz w:val="20"/>
          <w:szCs w:val="20"/>
        </w:rPr>
        <w:t xml:space="preserve"> which is a milder property rather than stability</w:t>
      </w:r>
      <w:ins w:id="708" w:author="Author" w:date="2023-10-13T08:09:00Z">
        <w:r w:rsidR="00624E14" w:rsidRPr="00624E14">
          <w:rPr>
            <w:w w:val="110"/>
            <w:sz w:val="20"/>
            <w:szCs w:val="20"/>
          </w:rPr>
          <w:t>;</w:t>
        </w:r>
      </w:ins>
      <w:del w:id="709" w:author="Author" w:date="2023-10-13T08:09:00Z">
        <w:r w:rsidR="00624E14" w:rsidRPr="00624E14" w:rsidDel="00947679">
          <w:rPr>
            <w:w w:val="110"/>
            <w:sz w:val="20"/>
            <w:szCs w:val="20"/>
          </w:rPr>
          <w:delText>,</w:delText>
        </w:r>
      </w:del>
      <w:r w:rsidR="00624E14" w:rsidRPr="00624E14">
        <w:rPr>
          <w:w w:val="110"/>
          <w:sz w:val="20"/>
          <w:szCs w:val="20"/>
        </w:rPr>
        <w:t xml:space="preserve"> </w:t>
      </w:r>
      <w:del w:id="710" w:author="Author" w:date="2023-10-13T08:09:00Z">
        <w:r w:rsidR="00624E14" w:rsidRPr="00624E14" w:rsidDel="00947679">
          <w:rPr>
            <w:w w:val="110"/>
            <w:sz w:val="20"/>
            <w:szCs w:val="20"/>
          </w:rPr>
          <w:delText>so that</w:delText>
        </w:r>
      </w:del>
      <w:ins w:id="711" w:author="Author" w:date="2023-10-13T08:09:00Z">
        <w:r w:rsidR="00624E14" w:rsidRPr="00624E14">
          <w:rPr>
            <w:w w:val="110"/>
            <w:sz w:val="20"/>
            <w:szCs w:val="20"/>
          </w:rPr>
          <w:t>therefore,</w:t>
        </w:r>
      </w:ins>
      <w:r w:rsidR="00624E14" w:rsidRPr="00624E14">
        <w:rPr>
          <w:w w:val="110"/>
          <w:sz w:val="20"/>
          <w:szCs w:val="20"/>
        </w:rPr>
        <w:t xml:space="preserve"> the rank order property holds under the above stability conditions. See identiﬁcation details in Fox (2010) and Monte Carlo simulation results in Fox (2018), </w:t>
      </w:r>
      <w:proofErr w:type="spellStart"/>
      <w:r w:rsidR="00624E14" w:rsidRPr="00624E14">
        <w:rPr>
          <w:w w:val="110"/>
          <w:sz w:val="20"/>
          <w:szCs w:val="20"/>
        </w:rPr>
        <w:t>Akkus</w:t>
      </w:r>
      <w:proofErr w:type="spellEnd"/>
      <w:r w:rsidR="00624E14" w:rsidRPr="00624E14">
        <w:rPr>
          <w:w w:val="110"/>
          <w:sz w:val="20"/>
          <w:szCs w:val="20"/>
        </w:rPr>
        <w:t xml:space="preserve"> et al. (2015), and Otani (2022).</w:t>
      </w:r>
    </w:p>
    <w:p w14:paraId="0D182BE6" w14:textId="785E74C0" w:rsidR="00624E14" w:rsidRDefault="00624E14" w:rsidP="00624E14">
      <w:pPr>
        <w:pStyle w:val="a3"/>
        <w:spacing w:before="13" w:line="424" w:lineRule="auto"/>
        <w:ind w:left="100" w:right="181" w:firstLine="290"/>
        <w:jc w:val="both"/>
        <w:rPr>
          <w:w w:val="110"/>
          <w:sz w:val="20"/>
          <w:szCs w:val="20"/>
        </w:rPr>
      </w:pPr>
      <w:r w:rsidRPr="00624E14">
        <w:rPr>
          <w:w w:val="110"/>
          <w:sz w:val="20"/>
          <w:szCs w:val="20"/>
        </w:rPr>
        <w:t xml:space="preserve">We specify </w:t>
      </w: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e>
        </m:d>
      </m:oMath>
      <w:ins w:id="712" w:author="Author" w:date="2023-10-13T08:07:00Z">
        <w:r w:rsidRPr="00257E5B">
          <w:rPr>
            <w:w w:val="110"/>
            <w:sz w:val="20"/>
            <w:szCs w:val="20"/>
          </w:rPr>
          <w:t>,</w:t>
        </w:r>
      </w:ins>
      <w:r w:rsidRPr="00624E14">
        <w:rPr>
          <w:w w:val="110"/>
          <w:sz w:val="20"/>
          <w:szCs w:val="20"/>
        </w:rPr>
        <w:t xml:space="preserve"> as a parametric form </w:t>
      </w: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d>
              <m:dPr>
                <m:begChr m:val="|"/>
                <m:endChr m:val=""/>
                <m:ctrlPr>
                  <w:rPr>
                    <w:rFonts w:ascii="Cambria Math" w:hAnsi="Cambria Math"/>
                    <w:i/>
                    <w:w w:val="110"/>
                    <w:sz w:val="20"/>
                    <w:szCs w:val="20"/>
                  </w:rPr>
                </m:ctrlPr>
              </m:dPr>
              <m:e>
                <m:r>
                  <w:rPr>
                    <w:rFonts w:ascii="Cambria Math" w:hAnsi="Cambria Math"/>
                    <w:w w:val="110"/>
                    <w:sz w:val="20"/>
                    <w:szCs w:val="20"/>
                  </w:rPr>
                  <m:t>X,β</m:t>
                </m:r>
              </m:e>
            </m:d>
          </m:e>
        </m:d>
      </m:oMath>
      <w:ins w:id="713" w:author="Author" w:date="2023-10-13T08:09:00Z">
        <w:r w:rsidRPr="00624E14">
          <w:rPr>
            <w:w w:val="110"/>
            <w:sz w:val="20"/>
            <w:szCs w:val="20"/>
          </w:rPr>
          <w:t>,</w:t>
        </w:r>
      </w:ins>
      <w:r w:rsidRPr="00624E14">
        <w:rPr>
          <w:w w:val="110"/>
          <w:sz w:val="20"/>
          <w:szCs w:val="20"/>
        </w:rPr>
        <w:t xml:space="preserve"> where </w:t>
      </w:r>
      <m:oMath>
        <m:r>
          <w:rPr>
            <w:rFonts w:ascii="Cambria Math" w:hAnsi="Cambria Math"/>
            <w:w w:val="110"/>
            <w:sz w:val="20"/>
            <w:szCs w:val="20"/>
          </w:rPr>
          <m:t>X</m:t>
        </m:r>
      </m:oMath>
      <w:r w:rsidRPr="00624E14">
        <w:rPr>
          <w:w w:val="110"/>
          <w:sz w:val="20"/>
          <w:szCs w:val="20"/>
        </w:rPr>
        <w:t xml:space="preserve"> is a vector of observed characteristics of</w:t>
      </w:r>
      <w:r>
        <w:rPr>
          <w:rFonts w:eastAsiaTheme="minorEastAsia" w:hint="eastAsia"/>
          <w:w w:val="110"/>
          <w:sz w:val="20"/>
          <w:szCs w:val="20"/>
          <w:lang w:eastAsia="ja-JP"/>
        </w:rPr>
        <w:t xml:space="preserve"> </w:t>
      </w:r>
      <w:r w:rsidRPr="00624E14">
        <w:rPr>
          <w:w w:val="110"/>
          <w:sz w:val="20"/>
          <w:szCs w:val="20"/>
        </w:rPr>
        <w:t xml:space="preserve">all buyers and sellers and </w:t>
      </w:r>
      <m:oMath>
        <m:r>
          <w:rPr>
            <w:rFonts w:ascii="Cambria Math" w:hAnsi="Cambria Math"/>
            <w:w w:val="110"/>
            <w:sz w:val="20"/>
            <w:szCs w:val="20"/>
          </w:rPr>
          <m:t>β</m:t>
        </m:r>
      </m:oMath>
      <w:r>
        <w:rPr>
          <w:rFonts w:eastAsiaTheme="minorEastAsia" w:hint="eastAsia"/>
          <w:w w:val="110"/>
          <w:sz w:val="20"/>
          <w:szCs w:val="20"/>
          <w:lang w:eastAsia="ja-JP"/>
        </w:rPr>
        <w:t xml:space="preserve"> </w:t>
      </w:r>
      <w:r w:rsidRPr="00624E14">
        <w:rPr>
          <w:w w:val="110"/>
          <w:sz w:val="20"/>
          <w:szCs w:val="20"/>
        </w:rPr>
        <w:t xml:space="preserve">is a vector of parameters. In the absence of transfer data, given the observed characteristics </w:t>
      </w:r>
      <m:oMath>
        <m:r>
          <w:rPr>
            <w:rFonts w:ascii="Cambria Math" w:hAnsi="Cambria Math"/>
            <w:w w:val="110"/>
            <w:sz w:val="20"/>
            <w:szCs w:val="20"/>
          </w:rPr>
          <m:t>X</m:t>
        </m:r>
      </m:oMath>
      <w:r w:rsidRPr="00624E14">
        <w:rPr>
          <w:w w:val="110"/>
          <w:sz w:val="20"/>
          <w:szCs w:val="20"/>
        </w:rPr>
        <w:t xml:space="preserve">, one can estimate </w:t>
      </w:r>
      <m:oMath>
        <m:r>
          <w:rPr>
            <w:rFonts w:ascii="Cambria Math" w:hAnsi="Cambria Math"/>
            <w:w w:val="110"/>
            <w:sz w:val="20"/>
            <w:szCs w:val="20"/>
          </w:rPr>
          <m:t>β</m:t>
        </m:r>
      </m:oMath>
      <w:r w:rsidRPr="00624E14">
        <w:rPr>
          <w:w w:val="110"/>
          <w:sz w:val="20"/>
          <w:szCs w:val="20"/>
        </w:rPr>
        <w:t xml:space="preserve"> by maximizing the following objective function:</w:t>
      </w:r>
    </w:p>
    <w:p w14:paraId="0CCCC4FE" w14:textId="77777777" w:rsidR="00D30BAE" w:rsidRPr="00624E14" w:rsidRDefault="00D30BAE" w:rsidP="00624E14">
      <w:pPr>
        <w:pStyle w:val="a3"/>
        <w:spacing w:before="13" w:line="424" w:lineRule="auto"/>
        <w:ind w:left="100" w:right="181" w:firstLine="290"/>
        <w:jc w:val="both"/>
        <w:rPr>
          <w:w w:val="110"/>
          <w:sz w:val="20"/>
          <w:szCs w:val="20"/>
        </w:rPr>
      </w:pPr>
    </w:p>
    <w:p w14:paraId="12F39D93" w14:textId="4F2C7EE9" w:rsidR="00B84F45" w:rsidRPr="00D30BAE" w:rsidRDefault="00D30BAE" w:rsidP="00D30BAE">
      <w:pPr>
        <w:pStyle w:val="a3"/>
        <w:spacing w:line="424" w:lineRule="auto"/>
        <w:ind w:left="100" w:right="181" w:firstLine="290"/>
        <w:rPr>
          <w:rFonts w:eastAsiaTheme="minorEastAsia" w:hint="eastAsia"/>
          <w:w w:val="110"/>
          <w:sz w:val="20"/>
          <w:szCs w:val="20"/>
          <w:lang w:eastAsia="ja-JP"/>
        </w:rPr>
      </w:pPr>
      <m:oMath>
        <m:r>
          <w:rPr>
            <w:rFonts w:ascii="Cambria Math" w:hAnsi="Cambria Math"/>
            <w:w w:val="110"/>
            <w:sz w:val="20"/>
            <w:szCs w:val="20"/>
          </w:rPr>
          <m:t>Q</m:t>
        </m:r>
        <m:d>
          <m:dPr>
            <m:ctrlPr>
              <w:rPr>
                <w:rFonts w:ascii="Cambria Math" w:hAnsi="Cambria Math"/>
                <w:i/>
                <w:w w:val="110"/>
                <w:sz w:val="20"/>
                <w:szCs w:val="20"/>
              </w:rPr>
            </m:ctrlPr>
          </m:dPr>
          <m:e>
            <m:r>
              <w:rPr>
                <w:rFonts w:ascii="Cambria Math" w:hAnsi="Cambria Math"/>
                <w:w w:val="110"/>
                <w:sz w:val="20"/>
                <w:szCs w:val="20"/>
              </w:rPr>
              <m:t>β</m:t>
            </m:r>
          </m:e>
        </m:d>
        <m:r>
          <w:rPr>
            <w:rFonts w:ascii="Cambria Math" w:hAnsi="Cambria Math"/>
            <w:w w:val="110"/>
            <w:sz w:val="20"/>
            <w:szCs w:val="20"/>
          </w:rPr>
          <m:t>=</m:t>
        </m:r>
        <m:nary>
          <m:naryPr>
            <m:chr m:val="∑"/>
            <m:limLoc m:val="undOvr"/>
            <m:supHide m:val="1"/>
            <m:ctrlPr>
              <w:rPr>
                <w:rFonts w:ascii="Cambria Math" w:hAnsi="Cambria Math"/>
                <w:i/>
                <w:w w:val="110"/>
                <w:sz w:val="20"/>
                <w:szCs w:val="20"/>
              </w:rPr>
            </m:ctrlPr>
          </m:naryPr>
          <m:sub>
            <m:d>
              <m:dPr>
                <m:ctrlPr>
                  <w:rPr>
                    <w:rFonts w:ascii="Cambria Math" w:hAnsi="Cambria Math"/>
                    <w:i/>
                    <w:w w:val="110"/>
                    <w:sz w:val="20"/>
                    <w:szCs w:val="20"/>
                  </w:rPr>
                </m:ctrlPr>
              </m:dPr>
              <m:e>
                <m:r>
                  <w:rPr>
                    <w:rFonts w:ascii="Cambria Math" w:hAnsi="Cambria Math"/>
                    <w:w w:val="110"/>
                    <w:sz w:val="20"/>
                    <w:szCs w:val="20"/>
                  </w:rPr>
                  <m:t>b,s</m:t>
                </m:r>
              </m:e>
            </m:d>
            <m:r>
              <m:rPr>
                <m:scr m:val="script"/>
              </m:rPr>
              <w:rPr>
                <w:rFonts w:ascii="Cambria Math" w:hAnsi="Cambria Math"/>
                <w:w w:val="110"/>
                <w:sz w:val="20"/>
                <w:szCs w:val="20"/>
              </w:rPr>
              <m:t>∈M</m:t>
            </m:r>
            <m:d>
              <m:dPr>
                <m:ctrlPr>
                  <w:rPr>
                    <w:rFonts w:ascii="Cambria Math" w:hAnsi="Cambria Math"/>
                    <w:i/>
                    <w:w w:val="110"/>
                    <w:sz w:val="20"/>
                    <w:szCs w:val="20"/>
                  </w:rPr>
                </m:ctrlPr>
              </m:dPr>
              <m:e>
                <m:sSup>
                  <m:sSupPr>
                    <m:ctrlPr>
                      <w:rPr>
                        <w:rFonts w:ascii="Cambria Math" w:hAnsi="Cambria Math"/>
                        <w:i/>
                        <w:w w:val="110"/>
                        <w:sz w:val="20"/>
                        <w:szCs w:val="20"/>
                      </w:rPr>
                    </m:ctrlPr>
                  </m:sSupPr>
                  <m:e>
                    <m:r>
                      <w:rPr>
                        <w:rFonts w:ascii="Cambria Math" w:hAnsi="Cambria Math"/>
                        <w:w w:val="110"/>
                        <w:sz w:val="20"/>
                        <w:szCs w:val="20"/>
                      </w:rPr>
                      <m:t>b</m:t>
                    </m:r>
                  </m:e>
                  <m:sup>
                    <m:r>
                      <w:rPr>
                        <w:rFonts w:ascii="Cambria Math" w:hAnsi="Cambria Math"/>
                        <w:w w:val="110"/>
                        <w:sz w:val="20"/>
                        <w:szCs w:val="20"/>
                      </w:rPr>
                      <m:t>'</m:t>
                    </m:r>
                  </m:sup>
                </m:sSup>
                <m:r>
                  <w:rPr>
                    <w:rFonts w:ascii="Cambria Math" w:hAnsi="Cambria Math"/>
                    <w:w w:val="110"/>
                    <w:sz w:val="20"/>
                    <w:szCs w:val="20"/>
                  </w:rPr>
                  <m:t>,</m:t>
                </m:r>
                <m:sSup>
                  <m:sSupPr>
                    <m:ctrlPr>
                      <w:rPr>
                        <w:rFonts w:ascii="Cambria Math" w:hAnsi="Cambria Math"/>
                        <w:i/>
                        <w:w w:val="110"/>
                        <w:sz w:val="20"/>
                        <w:szCs w:val="20"/>
                      </w:rPr>
                    </m:ctrlPr>
                  </m:sSupPr>
                  <m:e>
                    <m:r>
                      <w:rPr>
                        <w:rFonts w:ascii="Cambria Math" w:hAnsi="Cambria Math"/>
                        <w:w w:val="110"/>
                        <w:sz w:val="20"/>
                        <w:szCs w:val="20"/>
                      </w:rPr>
                      <m:t>s</m:t>
                    </m:r>
                  </m:e>
                  <m:sup>
                    <m:r>
                      <w:rPr>
                        <w:rFonts w:ascii="Cambria Math" w:hAnsi="Cambria Math"/>
                        <w:w w:val="110"/>
                        <w:sz w:val="20"/>
                        <w:szCs w:val="20"/>
                      </w:rPr>
                      <m:t>'</m:t>
                    </m:r>
                  </m:sup>
                </m:sSup>
              </m:e>
            </m:d>
            <m:r>
              <m:rPr>
                <m:scr m:val="script"/>
              </m:rPr>
              <w:rPr>
                <w:rFonts w:ascii="Cambria Math" w:hAnsi="Cambria Math"/>
                <w:w w:val="110"/>
                <w:sz w:val="20"/>
                <w:szCs w:val="20"/>
              </w:rPr>
              <m:t>∈M,</m:t>
            </m:r>
            <m:d>
              <m:dPr>
                <m:ctrlPr>
                  <w:rPr>
                    <w:rFonts w:ascii="Cambria Math" w:hAnsi="Cambria Math"/>
                    <w:i/>
                    <w:w w:val="110"/>
                    <w:sz w:val="20"/>
                    <w:szCs w:val="20"/>
                  </w:rPr>
                </m:ctrlPr>
              </m:dPr>
              <m:e>
                <m:sSup>
                  <m:sSupPr>
                    <m:ctrlPr>
                      <w:rPr>
                        <w:rFonts w:ascii="Cambria Math" w:hAnsi="Cambria Math"/>
                        <w:i/>
                        <w:w w:val="110"/>
                        <w:sz w:val="20"/>
                        <w:szCs w:val="20"/>
                      </w:rPr>
                    </m:ctrlPr>
                  </m:sSupPr>
                  <m:e>
                    <m:r>
                      <w:rPr>
                        <w:rFonts w:ascii="Cambria Math" w:hAnsi="Cambria Math"/>
                        <w:w w:val="110"/>
                        <w:sz w:val="20"/>
                        <w:szCs w:val="20"/>
                      </w:rPr>
                      <m:t>b</m:t>
                    </m:r>
                  </m:e>
                  <m:sup>
                    <m:r>
                      <w:rPr>
                        <w:rFonts w:ascii="Cambria Math" w:hAnsi="Cambria Math"/>
                        <w:w w:val="110"/>
                        <w:sz w:val="20"/>
                        <w:szCs w:val="20"/>
                      </w:rPr>
                      <m:t>'</m:t>
                    </m:r>
                  </m:sup>
                </m:sSup>
                <m:r>
                  <w:rPr>
                    <w:rFonts w:ascii="Cambria Math" w:hAnsi="Cambria Math"/>
                    <w:w w:val="110"/>
                    <w:sz w:val="20"/>
                    <w:szCs w:val="20"/>
                  </w:rPr>
                  <m:t>,s'</m:t>
                </m:r>
              </m:e>
            </m:d>
            <m:r>
              <w:rPr>
                <w:rFonts w:ascii="Cambria Math" w:hAnsi="Cambria Math"/>
                <w:w w:val="110"/>
                <w:sz w:val="20"/>
                <w:szCs w:val="20"/>
              </w:rPr>
              <m:t>≠</m:t>
            </m:r>
            <m:d>
              <m:dPr>
                <m:ctrlPr>
                  <w:rPr>
                    <w:rFonts w:ascii="Cambria Math" w:hAnsi="Cambria Math"/>
                    <w:i/>
                    <w:w w:val="110"/>
                    <w:sz w:val="20"/>
                    <w:szCs w:val="20"/>
                  </w:rPr>
                </m:ctrlPr>
              </m:dPr>
              <m:e>
                <m:r>
                  <w:rPr>
                    <w:rFonts w:ascii="Cambria Math" w:hAnsi="Cambria Math"/>
                    <w:w w:val="110"/>
                    <w:sz w:val="20"/>
                    <w:szCs w:val="20"/>
                  </w:rPr>
                  <m:t>b,s</m:t>
                </m:r>
              </m:e>
            </m:d>
            <m:r>
              <w:rPr>
                <w:rFonts w:ascii="Cambria Math" w:hAnsi="Cambria Math"/>
                <w:w w:val="110"/>
                <w:sz w:val="20"/>
                <w:szCs w:val="20"/>
              </w:rPr>
              <m:t xml:space="preserve"> </m:t>
            </m:r>
          </m:sub>
          <m:sup/>
          <m:e>
            <m:nary>
              <m:naryPr>
                <m:chr m:val="∑"/>
                <m:limLoc m:val="undOvr"/>
                <m:subHide m:val="1"/>
                <m:supHide m:val="1"/>
                <m:ctrlPr>
                  <w:rPr>
                    <w:rFonts w:ascii="Cambria Math" w:hAnsi="Cambria Math"/>
                    <w:i/>
                    <w:w w:val="110"/>
                    <w:sz w:val="20"/>
                    <w:szCs w:val="20"/>
                  </w:rPr>
                </m:ctrlPr>
              </m:naryPr>
              <m:sub/>
              <m:sup/>
              <m:e>
                <m:r>
                  <m:rPr>
                    <m:sty m:val="bi"/>
                  </m:rPr>
                  <w:rPr>
                    <w:rFonts w:ascii="Cambria Math" w:hAnsi="Cambria Math"/>
                    <w:w w:val="110"/>
                    <w:sz w:val="20"/>
                    <w:szCs w:val="20"/>
                  </w:rPr>
                  <m:t>1</m:t>
                </m:r>
                <m:r>
                  <w:rPr>
                    <w:rFonts w:ascii="Cambria Math" w:hAnsi="Cambria Math"/>
                    <w:w w:val="110"/>
                    <w:sz w:val="20"/>
                    <w:szCs w:val="20"/>
                  </w:rPr>
                  <m:t xml:space="preserve"> </m:t>
                </m:r>
                <m:d>
                  <m:dPr>
                    <m:begChr m:val="["/>
                    <m:endChr m:val="]"/>
                    <m:ctrlPr>
                      <w:rPr>
                        <w:rFonts w:ascii="Cambria Math" w:hAnsi="Cambria Math"/>
                        <w:i/>
                        <w:w w:val="110"/>
                        <w:sz w:val="20"/>
                        <w:szCs w:val="20"/>
                      </w:rPr>
                    </m:ctrlPr>
                  </m:dPr>
                  <m:e>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d>
                          <m:dPr>
                            <m:begChr m:val="|"/>
                            <m:endChr m:val=""/>
                            <m:ctrlPr>
                              <w:rPr>
                                <w:rFonts w:ascii="Cambria Math" w:hAnsi="Cambria Math"/>
                                <w:i/>
                                <w:w w:val="110"/>
                                <w:sz w:val="20"/>
                                <w:szCs w:val="20"/>
                              </w:rPr>
                            </m:ctrlPr>
                          </m:dPr>
                          <m:e>
                            <m:r>
                              <w:rPr>
                                <w:rFonts w:ascii="Cambria Math" w:hAnsi="Cambria Math"/>
                                <w:w w:val="110"/>
                                <w:sz w:val="20"/>
                                <w:szCs w:val="20"/>
                              </w:rPr>
                              <m:t>X,β</m:t>
                            </m:r>
                          </m:e>
                        </m:d>
                      </m:e>
                    </m:d>
                    <m:r>
                      <w:rPr>
                        <w:rFonts w:ascii="Cambria Math" w:hAnsi="Cambria Math"/>
                        <w:w w:val="110"/>
                        <w:sz w:val="20"/>
                        <w:szCs w:val="20"/>
                      </w:rPr>
                      <m:t>+</m:t>
                    </m:r>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m:t>
                        </m:r>
                        <m: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d>
                          <m:dPr>
                            <m:begChr m:val="|"/>
                            <m:endChr m:val=""/>
                            <m:ctrlPr>
                              <w:rPr>
                                <w:rFonts w:ascii="Cambria Math" w:hAnsi="Cambria Math"/>
                                <w:i/>
                                <w:w w:val="110"/>
                                <w:sz w:val="20"/>
                                <w:szCs w:val="20"/>
                              </w:rPr>
                            </m:ctrlPr>
                          </m:dPr>
                          <m:e>
                            <m:r>
                              <w:rPr>
                                <w:rFonts w:ascii="Cambria Math" w:hAnsi="Cambria Math"/>
                                <w:w w:val="110"/>
                                <w:sz w:val="20"/>
                                <w:szCs w:val="20"/>
                              </w:rPr>
                              <m:t>X,β</m:t>
                            </m:r>
                          </m:e>
                        </m:d>
                      </m:e>
                    </m:d>
                    <m:r>
                      <w:rPr>
                        <w:rFonts w:ascii="Cambria Math" w:hAnsi="Cambria Math"/>
                        <w:w w:val="110"/>
                        <w:sz w:val="20"/>
                        <w:szCs w:val="20"/>
                      </w:rPr>
                      <m:t>≥</m:t>
                    </m:r>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r>
                          <w:rPr>
                            <w:rFonts w:ascii="Cambria Math" w:hAnsi="Cambria Math"/>
                            <w:w w:val="110"/>
                            <w:sz w:val="20"/>
                            <w:szCs w:val="20"/>
                          </w:rPr>
                          <m:t>'</m:t>
                        </m:r>
                        <m:d>
                          <m:dPr>
                            <m:begChr m:val="|"/>
                            <m:endChr m:val=""/>
                            <m:ctrlPr>
                              <w:rPr>
                                <w:rFonts w:ascii="Cambria Math" w:hAnsi="Cambria Math"/>
                                <w:i/>
                                <w:w w:val="110"/>
                                <w:sz w:val="20"/>
                                <w:szCs w:val="20"/>
                              </w:rPr>
                            </m:ctrlPr>
                          </m:dPr>
                          <m:e>
                            <m:r>
                              <w:rPr>
                                <w:rFonts w:ascii="Cambria Math" w:hAnsi="Cambria Math"/>
                                <w:w w:val="110"/>
                                <w:sz w:val="20"/>
                                <w:szCs w:val="20"/>
                              </w:rPr>
                              <m:t>X,β</m:t>
                            </m:r>
                          </m:e>
                        </m:d>
                      </m:e>
                    </m:d>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d>
                          <m:dPr>
                            <m:begChr m:val="|"/>
                            <m:endChr m:val=""/>
                            <m:ctrlPr>
                              <w:rPr>
                                <w:rFonts w:ascii="Cambria Math" w:hAnsi="Cambria Math"/>
                                <w:i/>
                                <w:w w:val="110"/>
                                <w:sz w:val="20"/>
                                <w:szCs w:val="20"/>
                              </w:rPr>
                            </m:ctrlPr>
                          </m:dPr>
                          <m:e>
                            <m:r>
                              <w:rPr>
                                <w:rFonts w:ascii="Cambria Math" w:hAnsi="Cambria Math"/>
                                <w:w w:val="110"/>
                                <w:sz w:val="20"/>
                                <w:szCs w:val="20"/>
                              </w:rPr>
                              <m:t>X,β</m:t>
                            </m:r>
                          </m:e>
                        </m:d>
                      </m:e>
                    </m:d>
                  </m:e>
                </m:d>
                <m:r>
                  <w:rPr>
                    <w:rFonts w:ascii="Cambria Math" w:hAnsi="Cambria Math"/>
                    <w:w w:val="110"/>
                    <w:sz w:val="20"/>
                    <w:szCs w:val="20"/>
                  </w:rPr>
                  <m:t xml:space="preserve">  </m:t>
                </m:r>
              </m:e>
            </m:nary>
          </m:e>
        </m:nary>
      </m:oMath>
      <w:r>
        <w:rPr>
          <w:rFonts w:eastAsiaTheme="minorEastAsia" w:hint="eastAsia"/>
          <w:w w:val="110"/>
          <w:sz w:val="20"/>
          <w:szCs w:val="20"/>
          <w:lang w:eastAsia="ja-JP"/>
        </w:rPr>
        <w:t xml:space="preserve"> </w:t>
      </w:r>
      <w:r>
        <w:rPr>
          <w:rFonts w:eastAsiaTheme="minorEastAsia"/>
          <w:w w:val="110"/>
          <w:sz w:val="20"/>
          <w:szCs w:val="20"/>
          <w:lang w:eastAsia="ja-JP"/>
        </w:rPr>
        <w:t xml:space="preserve"> </w:t>
      </w:r>
      <w:proofErr w:type="gramStart"/>
      <w:r w:rsidR="00786F01">
        <w:rPr>
          <w:rFonts w:eastAsiaTheme="minorEastAsia"/>
          <w:w w:val="110"/>
          <w:sz w:val="20"/>
          <w:szCs w:val="20"/>
          <w:lang w:eastAsia="ja-JP"/>
        </w:rPr>
        <w:t>,</w:t>
      </w:r>
      <w:r>
        <w:rPr>
          <w:rFonts w:eastAsiaTheme="minorEastAsia"/>
          <w:w w:val="110"/>
          <w:sz w:val="20"/>
          <w:szCs w:val="20"/>
          <w:lang w:eastAsia="ja-JP"/>
        </w:rPr>
        <w:t xml:space="preserve">   </w:t>
      </w:r>
      <w:proofErr w:type="gramEnd"/>
      <w:r>
        <w:rPr>
          <w:rFonts w:eastAsiaTheme="minorEastAsia"/>
          <w:w w:val="110"/>
          <w:sz w:val="20"/>
          <w:szCs w:val="20"/>
          <w:lang w:eastAsia="ja-JP"/>
        </w:rPr>
        <w:t xml:space="preserve">                                            </w:t>
      </w:r>
      <w:r>
        <w:rPr>
          <w:rFonts w:eastAsiaTheme="minorEastAsia" w:hint="eastAsia"/>
          <w:w w:val="110"/>
          <w:sz w:val="20"/>
          <w:szCs w:val="20"/>
          <w:lang w:eastAsia="ja-JP"/>
        </w:rPr>
        <w:t>(</w:t>
      </w:r>
      <w:r>
        <w:rPr>
          <w:rFonts w:eastAsiaTheme="minorEastAsia"/>
          <w:w w:val="110"/>
          <w:sz w:val="20"/>
          <w:szCs w:val="20"/>
          <w:lang w:eastAsia="ja-JP"/>
        </w:rPr>
        <w:t>3)</w:t>
      </w:r>
    </w:p>
    <w:p w14:paraId="50B87A6A" w14:textId="26F0CEAB" w:rsidR="00B84F45" w:rsidRPr="00257E5B" w:rsidRDefault="00B84F45" w:rsidP="00B84F45">
      <w:pPr>
        <w:pStyle w:val="a3"/>
        <w:spacing w:line="424" w:lineRule="auto"/>
        <w:ind w:right="181"/>
        <w:jc w:val="both"/>
        <w:rPr>
          <w:w w:val="110"/>
          <w:sz w:val="20"/>
          <w:szCs w:val="20"/>
        </w:rPr>
      </w:pPr>
    </w:p>
    <w:p w14:paraId="3109F9A1" w14:textId="16C5F5ED" w:rsidR="00D30BAE" w:rsidRPr="00D30BAE" w:rsidRDefault="00D30BAE" w:rsidP="00D30BAE">
      <w:pPr>
        <w:pStyle w:val="a3"/>
        <w:spacing w:before="13" w:line="424" w:lineRule="auto"/>
        <w:ind w:left="100" w:right="181"/>
        <w:jc w:val="both"/>
        <w:rPr>
          <w:w w:val="110"/>
          <w:sz w:val="20"/>
          <w:szCs w:val="20"/>
        </w:rPr>
      </w:pPr>
      <w:r>
        <w:rPr>
          <w:w w:val="110"/>
          <w:sz w:val="20"/>
          <w:szCs w:val="20"/>
        </w:rPr>
        <w:t>w</w:t>
      </w:r>
      <w:r w:rsidRPr="00D30BAE">
        <w:rPr>
          <w:w w:val="110"/>
          <w:sz w:val="20"/>
          <w:szCs w:val="20"/>
        </w:rPr>
        <w:t>here</w:t>
      </w:r>
      <w:r>
        <w:rPr>
          <w:w w:val="110"/>
          <w:sz w:val="20"/>
          <w:szCs w:val="20"/>
        </w:rPr>
        <w:t xml:space="preserve"> </w:t>
      </w:r>
      <m:oMath>
        <m:r>
          <m:rPr>
            <m:sty m:val="bi"/>
          </m:rPr>
          <w:rPr>
            <w:rFonts w:ascii="Cambria Math" w:hAnsi="Cambria Math"/>
            <w:w w:val="110"/>
            <w:sz w:val="20"/>
            <w:szCs w:val="20"/>
          </w:rPr>
          <m:t>1</m:t>
        </m:r>
        <m:d>
          <m:dPr>
            <m:begChr m:val="["/>
            <m:endChr m:val="]"/>
            <m:ctrlPr>
              <w:rPr>
                <w:rFonts w:ascii="Cambria Math" w:hAnsi="Cambria Math"/>
                <w:b/>
                <w:bCs/>
                <w:i/>
                <w:w w:val="110"/>
                <w:sz w:val="20"/>
                <w:szCs w:val="20"/>
              </w:rPr>
            </m:ctrlPr>
          </m:dPr>
          <m:e>
            <m:r>
              <m:rPr>
                <m:sty m:val="bi"/>
              </m:rPr>
              <w:rPr>
                <w:rFonts w:ascii="Cambria Math" w:hAnsi="Cambria Math"/>
                <w:w w:val="110"/>
                <w:sz w:val="20"/>
                <w:szCs w:val="20"/>
              </w:rPr>
              <m:t>∙</m:t>
            </m:r>
          </m:e>
        </m:d>
      </m:oMath>
      <w:r w:rsidRPr="00D30BAE">
        <w:rPr>
          <w:w w:val="110"/>
          <w:sz w:val="20"/>
          <w:szCs w:val="20"/>
        </w:rPr>
        <w:t xml:space="preserve"> is an indicator function. The inequality is constructed by adding the ﬁrst two inequalities and</w:t>
      </w:r>
    </w:p>
    <w:p w14:paraId="66BA54F3" w14:textId="0F3D2D5F" w:rsidR="00D30BAE" w:rsidRPr="00D30BAE" w:rsidRDefault="00D30BAE" w:rsidP="00D30BAE">
      <w:pPr>
        <w:pStyle w:val="a3"/>
        <w:spacing w:before="13" w:line="424" w:lineRule="auto"/>
        <w:ind w:left="100" w:right="181" w:firstLine="290"/>
        <w:jc w:val="both"/>
        <w:rPr>
          <w:w w:val="110"/>
          <w:sz w:val="20"/>
          <w:szCs w:val="20"/>
        </w:rPr>
      </w:pPr>
      <w:r w:rsidRPr="00D30BAE">
        <w:rPr>
          <w:w w:val="110"/>
          <w:sz w:val="20"/>
          <w:szCs w:val="20"/>
        </w:rPr>
        <w:t xml:space="preserve">canceling out transfers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oMath>
      <w:r w:rsidR="00786F01">
        <w:rPr>
          <w:rFonts w:eastAsiaTheme="minorEastAsia" w:hint="eastAsia"/>
          <w:w w:val="110"/>
          <w:sz w:val="20"/>
          <w:szCs w:val="20"/>
          <w:lang w:eastAsia="ja-JP"/>
        </w:rPr>
        <w:t xml:space="preserve"> </w:t>
      </w:r>
      <w:r w:rsidRPr="00D30BAE">
        <w:rPr>
          <w:w w:val="110"/>
          <w:sz w:val="20"/>
          <w:szCs w:val="20"/>
        </w:rPr>
        <w:t xml:space="preserve">and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w:rPr>
                <w:rFonts w:ascii="Cambria Math" w:hAnsi="Cambria Math"/>
                <w:w w:val="110"/>
                <w:sz w:val="20"/>
                <w:szCs w:val="20"/>
              </w:rPr>
              <m:t>'</m:t>
            </m:r>
          </m:sub>
        </m:sSub>
      </m:oMath>
      <w:r w:rsidRPr="00D30BAE">
        <w:rPr>
          <w:w w:val="110"/>
          <w:sz w:val="20"/>
          <w:szCs w:val="20"/>
        </w:rPr>
        <w:t xml:space="preserve"> in Inequalities (2). The objective function (3) counts the number of correctly predicted pairwise stable matching under each candidate parameter </w:t>
      </w:r>
      <m:oMath>
        <m:r>
          <w:rPr>
            <w:rFonts w:ascii="Cambria Math" w:hAnsi="Cambria Math"/>
            <w:w w:val="110"/>
            <w:sz w:val="20"/>
            <w:szCs w:val="20"/>
          </w:rPr>
          <m:t>β</m:t>
        </m:r>
      </m:oMath>
      <w:r w:rsidRPr="00D30BAE">
        <w:rPr>
          <w:w w:val="110"/>
          <w:sz w:val="20"/>
          <w:szCs w:val="20"/>
        </w:rPr>
        <w:t>.</w:t>
      </w:r>
    </w:p>
    <w:p w14:paraId="2818C0DE" w14:textId="74186217" w:rsidR="00D30BAE" w:rsidRPr="00D30BAE" w:rsidRDefault="00D30BAE" w:rsidP="00786F01">
      <w:pPr>
        <w:pStyle w:val="a3"/>
        <w:spacing w:before="13" w:line="424" w:lineRule="auto"/>
        <w:ind w:left="100" w:right="181" w:firstLine="290"/>
        <w:jc w:val="both"/>
        <w:rPr>
          <w:w w:val="110"/>
          <w:sz w:val="20"/>
          <w:szCs w:val="20"/>
        </w:rPr>
      </w:pPr>
      <w:r w:rsidRPr="00D30BAE">
        <w:rPr>
          <w:w w:val="110"/>
          <w:sz w:val="20"/>
          <w:szCs w:val="20"/>
        </w:rPr>
        <w:t xml:space="preserve">In our empirical application, as the observed characteristics, </w:t>
      </w:r>
      <m:oMath>
        <m:r>
          <w:rPr>
            <w:rFonts w:ascii="Cambria Math" w:hAnsi="Cambria Math"/>
            <w:w w:val="110"/>
            <w:sz w:val="20"/>
            <w:szCs w:val="20"/>
          </w:rPr>
          <m:t>X</m:t>
        </m:r>
      </m:oMath>
      <w:r w:rsidRPr="00D30BAE">
        <w:rPr>
          <w:w w:val="110"/>
          <w:sz w:val="20"/>
          <w:szCs w:val="20"/>
        </w:rPr>
        <w:t>, we use the standardized ﬁrm’s age, size</w:t>
      </w:r>
      <w:r w:rsidR="00786F01">
        <w:rPr>
          <w:rFonts w:eastAsiaTheme="minorEastAsia" w:hint="eastAsia"/>
          <w:w w:val="110"/>
          <w:sz w:val="20"/>
          <w:szCs w:val="20"/>
          <w:lang w:eastAsia="ja-JP"/>
        </w:rPr>
        <w:t xml:space="preserve"> </w:t>
      </w:r>
      <w:r w:rsidRPr="00D30BAE">
        <w:rPr>
          <w:w w:val="110"/>
          <w:sz w:val="20"/>
          <w:szCs w:val="20"/>
        </w:rPr>
        <w:t>measured by the total tonnage, and match-level distance calculated from the locations of the ﬂag countries at merger timing</w:t>
      </w:r>
      <w:ins w:id="714" w:author="Author" w:date="2023-10-13T08:10:00Z">
        <w:r w:rsidRPr="00D30BAE">
          <w:rPr>
            <w:w w:val="110"/>
            <w:sz w:val="20"/>
            <w:szCs w:val="20"/>
          </w:rPr>
          <w:t>;</w:t>
        </w:r>
      </w:ins>
      <w:del w:id="715" w:author="Author" w:date="2023-10-13T08:10:00Z">
        <w:r w:rsidRPr="00D30BAE" w:rsidDel="00F12371">
          <w:rPr>
            <w:w w:val="110"/>
            <w:sz w:val="20"/>
            <w:szCs w:val="20"/>
          </w:rPr>
          <w:delText>,</w:delText>
        </w:r>
      </w:del>
      <w:r w:rsidRPr="00D30BAE">
        <w:rPr>
          <w:w w:val="110"/>
          <w:sz w:val="20"/>
          <w:szCs w:val="20"/>
        </w:rPr>
        <w:t xml:space="preserve"> that is, all observed variables are standardized to </w:t>
      </w:r>
      <m:oMath>
        <m:d>
          <m:dPr>
            <m:begChr m:val="["/>
            <m:endChr m:val="]"/>
            <m:ctrlPr>
              <w:rPr>
                <w:rFonts w:ascii="Cambria Math" w:hAnsi="Cambria Math"/>
                <w:i/>
                <w:w w:val="110"/>
                <w:sz w:val="20"/>
                <w:szCs w:val="20"/>
              </w:rPr>
            </m:ctrlPr>
          </m:dPr>
          <m:e>
            <m:r>
              <w:rPr>
                <w:rFonts w:ascii="Cambria Math" w:hAnsi="Cambria Math"/>
                <w:w w:val="110"/>
                <w:sz w:val="20"/>
                <w:szCs w:val="20"/>
              </w:rPr>
              <m:t>1e-6,1</m:t>
            </m:r>
          </m:e>
        </m:d>
      </m:oMath>
      <w:r w:rsidRPr="00D30BAE">
        <w:rPr>
          <w:w w:val="110"/>
          <w:sz w:val="20"/>
          <w:szCs w:val="20"/>
        </w:rPr>
        <w:t xml:space="preserve">. Concretely, we specify the joint production function </w:t>
      </w: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e>
        </m:d>
      </m:oMath>
      <w:r w:rsidRPr="00D30BAE">
        <w:rPr>
          <w:w w:val="110"/>
          <w:sz w:val="20"/>
          <w:szCs w:val="20"/>
        </w:rPr>
        <w:t xml:space="preserve"> as</w:t>
      </w:r>
    </w:p>
    <w:p w14:paraId="5BEFC02B" w14:textId="77777777" w:rsidR="00257E5B" w:rsidRDefault="00257E5B" w:rsidP="00B84F45">
      <w:pPr>
        <w:pStyle w:val="a3"/>
        <w:spacing w:line="424" w:lineRule="auto"/>
        <w:ind w:left="100" w:right="181" w:firstLine="290"/>
        <w:jc w:val="both"/>
        <w:rPr>
          <w:w w:val="110"/>
          <w:sz w:val="20"/>
          <w:szCs w:val="20"/>
        </w:rPr>
      </w:pPr>
    </w:p>
    <w:p w14:paraId="11AD563D" w14:textId="56FFC982" w:rsidR="00D30BAE" w:rsidRDefault="00786F01" w:rsidP="00B84F45">
      <w:pPr>
        <w:pStyle w:val="a3"/>
        <w:spacing w:line="424" w:lineRule="auto"/>
        <w:ind w:left="100" w:right="181" w:firstLine="290"/>
        <w:jc w:val="both"/>
        <w:rPr>
          <w:rFonts w:eastAsiaTheme="minorEastAsia"/>
          <w:iCs/>
          <w:w w:val="110"/>
          <w:sz w:val="20"/>
          <w:szCs w:val="20"/>
          <w:lang w:eastAsia="ja-JP"/>
        </w:rPr>
      </w:pP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d>
              <m:dPr>
                <m:begChr m:val="|"/>
                <m:endChr m:val=""/>
                <m:ctrlPr>
                  <w:rPr>
                    <w:rFonts w:ascii="Cambria Math" w:hAnsi="Cambria Math"/>
                    <w:i/>
                    <w:w w:val="110"/>
                    <w:sz w:val="20"/>
                    <w:szCs w:val="20"/>
                  </w:rPr>
                </m:ctrlPr>
              </m:dPr>
              <m:e>
                <m:r>
                  <w:rPr>
                    <w:rFonts w:ascii="Cambria Math" w:hAnsi="Cambria Math"/>
                    <w:w w:val="110"/>
                    <w:sz w:val="20"/>
                    <w:szCs w:val="20"/>
                  </w:rPr>
                  <m:t>X,β</m:t>
                </m:r>
              </m:e>
            </m:d>
          </m:e>
        </m:d>
        <m:r>
          <w:rPr>
            <w:rFonts w:ascii="Cambria Math" w:hAnsi="Cambria Math"/>
            <w:w w:val="110"/>
            <w:sz w:val="20"/>
            <w:szCs w:val="20"/>
          </w:rPr>
          <m:t>=</m:t>
        </m:r>
        <m:sSub>
          <m:sSubPr>
            <m:ctrlPr>
              <w:rPr>
                <w:rFonts w:ascii="Cambria Math" w:hAnsi="Cambria Math"/>
                <w:i/>
                <w:w w:val="110"/>
                <w:sz w:val="20"/>
                <w:szCs w:val="20"/>
              </w:rPr>
            </m:ctrlPr>
          </m:sSubPr>
          <m:e>
            <m:r>
              <w:rPr>
                <w:rFonts w:ascii="Cambria Math" w:hAnsi="Cambria Math"/>
                <w:w w:val="110"/>
                <w:sz w:val="20"/>
                <w:szCs w:val="20"/>
              </w:rPr>
              <m:t>β</m:t>
            </m:r>
          </m:e>
          <m:sub>
            <m:r>
              <w:rPr>
                <w:rFonts w:ascii="Cambria Math" w:hAnsi="Cambria Math"/>
                <w:w w:val="110"/>
                <w:sz w:val="20"/>
                <w:szCs w:val="20"/>
              </w:rPr>
              <m:t>1</m:t>
            </m:r>
          </m:sub>
        </m:sSub>
        <m:sSub>
          <m:sSubPr>
            <m:ctrlPr>
              <w:rPr>
                <w:rFonts w:ascii="Cambria Math" w:hAnsi="Cambria Math"/>
                <w:iCs/>
                <w:w w:val="110"/>
                <w:sz w:val="20"/>
                <w:szCs w:val="20"/>
              </w:rPr>
            </m:ctrlPr>
          </m:sSubPr>
          <m:e>
            <m:r>
              <m:rPr>
                <m:sty m:val="p"/>
              </m:rPr>
              <w:rPr>
                <w:rFonts w:ascii="Cambria Math" w:hAnsi="Cambria Math"/>
                <w:w w:val="110"/>
                <w:sz w:val="20"/>
                <w:szCs w:val="20"/>
              </w:rPr>
              <m:t>Ag</m:t>
            </m:r>
            <m:r>
              <m:rPr>
                <m:sty m:val="p"/>
              </m:rPr>
              <w:rPr>
                <w:rFonts w:ascii="Cambria Math" w:hAnsi="Cambria Math"/>
                <w:w w:val="110"/>
                <w:sz w:val="20"/>
                <w:szCs w:val="20"/>
              </w:rPr>
              <m:t>e</m:t>
            </m:r>
          </m:e>
          <m:sub>
            <m:r>
              <w:rPr>
                <w:rFonts w:ascii="Cambria Math" w:hAnsi="Cambria Math"/>
                <w:w w:val="110"/>
                <w:sz w:val="20"/>
                <w:szCs w:val="20"/>
              </w:rPr>
              <m:t>b</m:t>
            </m:r>
          </m:sub>
        </m:sSub>
        <m:sSub>
          <m:sSubPr>
            <m:ctrlPr>
              <w:rPr>
                <w:rFonts w:ascii="Cambria Math" w:hAnsi="Cambria Math"/>
                <w:iCs/>
                <w:w w:val="110"/>
                <w:sz w:val="20"/>
                <w:szCs w:val="20"/>
              </w:rPr>
            </m:ctrlPr>
          </m:sSubPr>
          <m:e>
            <m:r>
              <m:rPr>
                <m:sty m:val="p"/>
              </m:rPr>
              <w:rPr>
                <w:rFonts w:ascii="Cambria Math" w:hAnsi="Cambria Math"/>
                <w:w w:val="110"/>
                <w:sz w:val="20"/>
                <w:szCs w:val="20"/>
              </w:rPr>
              <m:t>Ag</m:t>
            </m:r>
            <m:r>
              <m:rPr>
                <m:sty m:val="p"/>
              </m:rPr>
              <w:rPr>
                <w:rFonts w:ascii="Cambria Math" w:hAnsi="Cambria Math"/>
                <w:w w:val="110"/>
                <w:sz w:val="20"/>
                <w:szCs w:val="20"/>
              </w:rPr>
              <m:t>e</m:t>
            </m:r>
          </m:e>
          <m:sub>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i/>
                <w:w w:val="110"/>
                <w:sz w:val="20"/>
                <w:szCs w:val="20"/>
              </w:rPr>
            </m:ctrlPr>
          </m:sSubPr>
          <m:e>
            <m:r>
              <w:rPr>
                <w:rFonts w:ascii="Cambria Math" w:hAnsi="Cambria Math"/>
                <w:w w:val="110"/>
                <w:sz w:val="20"/>
                <w:szCs w:val="20"/>
              </w:rPr>
              <m:t>β</m:t>
            </m:r>
          </m:e>
          <m:sub>
            <m:r>
              <w:rPr>
                <w:rFonts w:ascii="Cambria Math" w:hAnsi="Cambria Math"/>
                <w:w w:val="110"/>
                <w:sz w:val="20"/>
                <w:szCs w:val="20"/>
              </w:rPr>
              <m:t>2</m:t>
            </m:r>
          </m:sub>
        </m:sSub>
        <m:sSub>
          <m:sSubPr>
            <m:ctrlPr>
              <w:rPr>
                <w:rFonts w:ascii="Cambria Math" w:hAnsi="Cambria Math"/>
                <w:iCs/>
                <w:w w:val="110"/>
                <w:sz w:val="20"/>
                <w:szCs w:val="20"/>
              </w:rPr>
            </m:ctrlPr>
          </m:sSubPr>
          <m:e>
            <m:r>
              <m:rPr>
                <m:sty m:val="p"/>
              </m:rPr>
              <w:rPr>
                <w:rFonts w:ascii="Cambria Math" w:hAnsi="Cambria Math"/>
                <w:w w:val="110"/>
                <w:sz w:val="20"/>
                <w:szCs w:val="20"/>
              </w:rPr>
              <m:t>Size</m:t>
            </m:r>
          </m:e>
          <m:sub>
            <m:r>
              <w:rPr>
                <w:rFonts w:ascii="Cambria Math" w:hAnsi="Cambria Math"/>
                <w:w w:val="110"/>
                <w:sz w:val="20"/>
                <w:szCs w:val="20"/>
              </w:rPr>
              <m:t>b</m:t>
            </m:r>
          </m:sub>
        </m:sSub>
        <m:sSub>
          <m:sSubPr>
            <m:ctrlPr>
              <w:rPr>
                <w:rFonts w:ascii="Cambria Math" w:hAnsi="Cambria Math"/>
                <w:iCs/>
                <w:w w:val="110"/>
                <w:sz w:val="20"/>
                <w:szCs w:val="20"/>
              </w:rPr>
            </m:ctrlPr>
          </m:sSubPr>
          <m:e>
            <m:r>
              <m:rPr>
                <m:sty m:val="p"/>
              </m:rPr>
              <w:rPr>
                <w:rFonts w:ascii="Cambria Math" w:hAnsi="Cambria Math"/>
                <w:w w:val="110"/>
                <w:sz w:val="20"/>
                <w:szCs w:val="20"/>
              </w:rPr>
              <m:t>Siz</m:t>
            </m:r>
            <m:r>
              <m:rPr>
                <m:sty m:val="p"/>
              </m:rPr>
              <w:rPr>
                <w:rFonts w:ascii="Cambria Math" w:hAnsi="Cambria Math"/>
                <w:w w:val="110"/>
                <w:sz w:val="20"/>
                <w:szCs w:val="20"/>
              </w:rPr>
              <m:t>e</m:t>
            </m:r>
          </m:e>
          <m:sub>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i/>
                <w:w w:val="110"/>
                <w:sz w:val="20"/>
                <w:szCs w:val="20"/>
              </w:rPr>
            </m:ctrlPr>
          </m:sSubPr>
          <m:e>
            <m:r>
              <w:rPr>
                <w:rFonts w:ascii="Cambria Math" w:hAnsi="Cambria Math"/>
                <w:w w:val="110"/>
                <w:sz w:val="20"/>
                <w:szCs w:val="20"/>
              </w:rPr>
              <m:t>β</m:t>
            </m:r>
          </m:e>
          <m:sub>
            <m:r>
              <w:rPr>
                <w:rFonts w:ascii="Cambria Math" w:hAnsi="Cambria Math"/>
                <w:w w:val="110"/>
                <w:sz w:val="20"/>
                <w:szCs w:val="20"/>
              </w:rPr>
              <m:t>3</m:t>
            </m:r>
          </m:sub>
        </m:sSub>
        <m:sSub>
          <m:sSubPr>
            <m:ctrlPr>
              <w:rPr>
                <w:rFonts w:ascii="Cambria Math" w:hAnsi="Cambria Math"/>
                <w:iCs/>
                <w:w w:val="110"/>
                <w:sz w:val="20"/>
                <w:szCs w:val="20"/>
              </w:rPr>
            </m:ctrlPr>
          </m:sSubPr>
          <m:e>
            <m:r>
              <m:rPr>
                <m:sty m:val="p"/>
              </m:rPr>
              <w:rPr>
                <w:rFonts w:ascii="Cambria Math" w:hAnsi="Cambria Math"/>
                <w:w w:val="110"/>
                <w:sz w:val="20"/>
                <w:szCs w:val="20"/>
              </w:rPr>
              <m:t>Distance</m:t>
            </m:r>
          </m:e>
          <m:sub>
            <m:r>
              <w:rPr>
                <w:rFonts w:ascii="Cambria Math" w:hAnsi="Cambria Math"/>
                <w:w w:val="110"/>
                <w:sz w:val="20"/>
                <w:szCs w:val="20"/>
              </w:rPr>
              <m:t>b</m:t>
            </m:r>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i/>
                <w:iCs/>
                <w:w w:val="110"/>
                <w:sz w:val="20"/>
                <w:szCs w:val="20"/>
              </w:rPr>
            </m:ctrlPr>
          </m:sSubPr>
          <m:e>
            <m:r>
              <w:rPr>
                <w:rFonts w:ascii="Cambria Math" w:hAnsi="Cambria Math"/>
                <w:w w:val="110"/>
                <w:sz w:val="20"/>
                <w:szCs w:val="20"/>
              </w:rPr>
              <m:t>ε</m:t>
            </m:r>
          </m:e>
          <m:sub>
            <m:r>
              <w:rPr>
                <w:rFonts w:ascii="Cambria Math" w:hAnsi="Cambria Math"/>
                <w:w w:val="110"/>
                <w:sz w:val="20"/>
                <w:szCs w:val="20"/>
              </w:rPr>
              <m:t>bs</m:t>
            </m:r>
          </m:sub>
        </m:sSub>
      </m:oMath>
      <w:proofErr w:type="gramStart"/>
      <w:r>
        <w:rPr>
          <w:rFonts w:eastAsiaTheme="minorEastAsia" w:hint="eastAsia"/>
          <w:iCs/>
          <w:w w:val="110"/>
          <w:sz w:val="20"/>
          <w:szCs w:val="20"/>
          <w:lang w:eastAsia="ja-JP"/>
        </w:rPr>
        <w:t>,</w:t>
      </w:r>
      <w:r>
        <w:rPr>
          <w:rFonts w:eastAsiaTheme="minorEastAsia"/>
          <w:iCs/>
          <w:w w:val="110"/>
          <w:sz w:val="20"/>
          <w:szCs w:val="20"/>
          <w:lang w:eastAsia="ja-JP"/>
        </w:rPr>
        <w:t xml:space="preserve">   </w:t>
      </w:r>
      <w:proofErr w:type="gramEnd"/>
      <w:r>
        <w:rPr>
          <w:rFonts w:eastAsiaTheme="minorEastAsia"/>
          <w:iCs/>
          <w:w w:val="110"/>
          <w:sz w:val="20"/>
          <w:szCs w:val="20"/>
          <w:lang w:eastAsia="ja-JP"/>
        </w:rPr>
        <w:t xml:space="preserve">        (4)</w:t>
      </w:r>
    </w:p>
    <w:p w14:paraId="5EB1A0C2" w14:textId="77777777" w:rsidR="00786F01" w:rsidRDefault="00786F01" w:rsidP="00B84F45">
      <w:pPr>
        <w:pStyle w:val="a3"/>
        <w:spacing w:line="424" w:lineRule="auto"/>
        <w:ind w:left="100" w:right="181" w:firstLine="290"/>
        <w:jc w:val="both"/>
        <w:rPr>
          <w:rFonts w:eastAsiaTheme="minorEastAsia"/>
          <w:iCs/>
          <w:w w:val="110"/>
          <w:sz w:val="20"/>
          <w:szCs w:val="20"/>
          <w:lang w:eastAsia="ja-JP"/>
        </w:rPr>
      </w:pPr>
    </w:p>
    <w:p w14:paraId="39D509F7" w14:textId="7D2665E4" w:rsidR="00786F01" w:rsidRDefault="00786F01" w:rsidP="00786F01">
      <w:pPr>
        <w:pStyle w:val="a3"/>
        <w:spacing w:before="13" w:line="424" w:lineRule="auto"/>
        <w:ind w:left="100" w:right="181"/>
        <w:jc w:val="both"/>
        <w:rPr>
          <w:w w:val="110"/>
          <w:sz w:val="20"/>
          <w:szCs w:val="20"/>
        </w:rPr>
      </w:pPr>
      <w:r w:rsidRPr="00786F01">
        <w:rPr>
          <w:w w:val="110"/>
          <w:sz w:val="20"/>
          <w:szCs w:val="20"/>
        </w:rPr>
        <w:t xml:space="preserve">where </w:t>
      </w:r>
      <m:oMath>
        <m:sSub>
          <m:sSubPr>
            <m:ctrlPr>
              <w:rPr>
                <w:rFonts w:ascii="Cambria Math" w:hAnsi="Cambria Math"/>
                <w:w w:val="110"/>
                <w:sz w:val="20"/>
                <w:szCs w:val="20"/>
              </w:rPr>
            </m:ctrlPr>
          </m:sSubPr>
          <m:e>
            <m:r>
              <w:rPr>
                <w:rFonts w:ascii="Cambria Math" w:hAnsi="Cambria Math"/>
                <w:w w:val="110"/>
                <w:sz w:val="20"/>
                <w:szCs w:val="20"/>
              </w:rPr>
              <m:t>ε</m:t>
            </m:r>
          </m:e>
          <m:sub>
            <m:r>
              <w:rPr>
                <w:rFonts w:ascii="Cambria Math" w:hAnsi="Cambria Math"/>
                <w:w w:val="110"/>
                <w:sz w:val="20"/>
                <w:szCs w:val="20"/>
              </w:rPr>
              <m:t>bs</m:t>
            </m:r>
          </m:sub>
        </m:sSub>
      </m:oMath>
      <w:r w:rsidRPr="00786F01">
        <w:rPr>
          <w:w w:val="110"/>
          <w:sz w:val="20"/>
          <w:szCs w:val="20"/>
        </w:rPr>
        <w:t xml:space="preserve"> is assumed to be </w:t>
      </w:r>
      <w:proofErr w:type="spellStart"/>
      <w:r w:rsidRPr="00786F01">
        <w:rPr>
          <w:w w:val="110"/>
          <w:sz w:val="20"/>
          <w:szCs w:val="20"/>
        </w:rPr>
        <w:t>i.i.d.</w:t>
      </w:r>
      <w:proofErr w:type="spellEnd"/>
      <w:r w:rsidRPr="00786F01">
        <w:rPr>
          <w:w w:val="110"/>
          <w:sz w:val="20"/>
          <w:szCs w:val="20"/>
        </w:rPr>
        <w:t xml:space="preserve"> errors drawn from the zero median distribution as in Fox (2018). Note </w:t>
      </w:r>
      <w:r w:rsidRPr="00786F01">
        <w:rPr>
          <w:w w:val="110"/>
          <w:sz w:val="20"/>
          <w:szCs w:val="20"/>
        </w:rPr>
        <w:lastRenderedPageBreak/>
        <w:t xml:space="preserve">that any parameters of ﬁrm-speciﬁc characteristics cannot be identiﬁed with maximum score estimation based solely on without-transfers information. With transfer data,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w:rPr>
                <w:rFonts w:ascii="Cambria Math" w:hAnsi="Cambria Math"/>
                <w:w w:val="110"/>
                <w:sz w:val="20"/>
                <w:szCs w:val="20"/>
              </w:rPr>
              <m:t>s</m:t>
            </m:r>
          </m:sub>
        </m:sSub>
      </m:oMath>
      <w:r w:rsidRPr="00786F01">
        <w:rPr>
          <w:w w:val="110"/>
          <w:sz w:val="20"/>
          <w:szCs w:val="20"/>
        </w:rPr>
        <w:t xml:space="preserve"> and </w:t>
      </w:r>
      <m:oMath>
        <m:sSub>
          <m:sSubPr>
            <m:ctrlPr>
              <w:rPr>
                <w:rFonts w:ascii="Cambria Math" w:hAnsi="Cambria Math"/>
                <w:w w:val="110"/>
                <w:sz w:val="20"/>
                <w:szCs w:val="20"/>
              </w:rPr>
            </m:ctrlPr>
          </m:sSubPr>
          <m:e>
            <m:r>
              <w:rPr>
                <w:rFonts w:ascii="Cambria Math" w:hAnsi="Cambria Math"/>
                <w:w w:val="110"/>
                <w:sz w:val="20"/>
                <w:szCs w:val="20"/>
              </w:rPr>
              <m:t>p</m:t>
            </m:r>
          </m:e>
          <m:sub>
            <m:r>
              <w:rPr>
                <w:rFonts w:ascii="Cambria Math" w:hAnsi="Cambria Math"/>
                <w:w w:val="110"/>
                <w:sz w:val="20"/>
                <w:szCs w:val="20"/>
              </w:rPr>
              <m:t>b</m:t>
            </m:r>
            <m:r>
              <m:rPr>
                <m:sty m:val="p"/>
              </m:rPr>
              <w:rPr>
                <w:rFonts w:ascii="Cambria Math" w:hAnsi="Cambria Math"/>
                <w:w w:val="110"/>
                <w:sz w:val="20"/>
                <w:szCs w:val="20"/>
              </w:rPr>
              <m:t>'</m:t>
            </m:r>
            <m:r>
              <m:rPr>
                <m:sty m:val="p"/>
              </m:rPr>
              <w:rPr>
                <w:rFonts w:ascii="Cambria Math" w:hAnsi="Cambria Math"/>
                <w:w w:val="110"/>
                <w:sz w:val="20"/>
                <w:szCs w:val="20"/>
              </w:rPr>
              <m:t>,</m:t>
            </m:r>
            <m:r>
              <w:rPr>
                <w:rFonts w:ascii="Cambria Math" w:hAnsi="Cambria Math"/>
                <w:w w:val="110"/>
                <w:sz w:val="20"/>
                <w:szCs w:val="20"/>
              </w:rPr>
              <m:t>s</m:t>
            </m:r>
            <m:r>
              <m:rPr>
                <m:sty m:val="p"/>
              </m:rPr>
              <w:rPr>
                <w:rFonts w:ascii="Cambria Math" w:hAnsi="Cambria Math"/>
                <w:w w:val="110"/>
                <w:sz w:val="20"/>
                <w:szCs w:val="20"/>
              </w:rPr>
              <m:t>'</m:t>
            </m:r>
          </m:sub>
        </m:sSub>
      </m:oMath>
      <w:r w:rsidRPr="00786F01">
        <w:rPr>
          <w:w w:val="110"/>
          <w:sz w:val="20"/>
          <w:szCs w:val="20"/>
        </w:rPr>
        <w:t xml:space="preserve"> , such as the payments regarding mergers from buyer ﬁrms to seller ﬁrms, the identiﬁcation is possible and the precision of the estimator improves as in </w:t>
      </w:r>
      <w:proofErr w:type="spellStart"/>
      <w:r w:rsidRPr="00786F01">
        <w:rPr>
          <w:w w:val="110"/>
          <w:sz w:val="20"/>
          <w:szCs w:val="20"/>
        </w:rPr>
        <w:t>Akkus</w:t>
      </w:r>
      <w:proofErr w:type="spellEnd"/>
      <w:r w:rsidRPr="00786F01">
        <w:rPr>
          <w:w w:val="110"/>
          <w:sz w:val="20"/>
          <w:szCs w:val="20"/>
        </w:rPr>
        <w:t xml:space="preserve"> et al. (2015).</w:t>
      </w:r>
    </w:p>
    <w:p w14:paraId="55DB364A" w14:textId="77777777" w:rsidR="00786F01" w:rsidRDefault="00786F01" w:rsidP="00786F01">
      <w:pPr>
        <w:pStyle w:val="a3"/>
        <w:spacing w:before="7"/>
      </w:pPr>
    </w:p>
    <w:p w14:paraId="55BE9D42" w14:textId="77777777" w:rsidR="00786F01" w:rsidRPr="00786F01" w:rsidRDefault="00786F01" w:rsidP="00786F01">
      <w:pPr>
        <w:pStyle w:val="1"/>
        <w:numPr>
          <w:ilvl w:val="0"/>
          <w:numId w:val="1"/>
        </w:numPr>
        <w:tabs>
          <w:tab w:val="left" w:pos="570"/>
        </w:tabs>
        <w:spacing w:before="1"/>
        <w:ind w:hanging="470"/>
        <w:rPr>
          <w:rFonts w:ascii="Times New Roman" w:hAnsi="Times New Roman" w:cs="Times New Roman"/>
          <w:sz w:val="32"/>
          <w:szCs w:val="32"/>
        </w:rPr>
      </w:pPr>
      <w:r w:rsidRPr="00786F01">
        <w:rPr>
          <w:rFonts w:ascii="Times New Roman" w:hAnsi="Times New Roman" w:cs="Times New Roman"/>
          <w:color w:val="231F20"/>
          <w:spacing w:val="-2"/>
          <w:sz w:val="32"/>
          <w:szCs w:val="32"/>
        </w:rPr>
        <w:t>Results</w:t>
      </w:r>
    </w:p>
    <w:p w14:paraId="0CA3C7CB" w14:textId="77777777" w:rsidR="00786F01" w:rsidRDefault="00786F01" w:rsidP="00786F01">
      <w:pPr>
        <w:pStyle w:val="a3"/>
        <w:spacing w:before="10"/>
        <w:rPr>
          <w:rFonts w:ascii="Georgia"/>
          <w:b/>
          <w:sz w:val="29"/>
        </w:rPr>
      </w:pPr>
    </w:p>
    <w:p w14:paraId="02346FEC" w14:textId="77777777" w:rsidR="00786F01" w:rsidRDefault="00786F01" w:rsidP="00786F01">
      <w:pPr>
        <w:pStyle w:val="a3"/>
        <w:spacing w:before="13" w:line="424" w:lineRule="auto"/>
        <w:ind w:left="100" w:right="181"/>
        <w:jc w:val="both"/>
        <w:rPr>
          <w:w w:val="110"/>
          <w:sz w:val="20"/>
          <w:szCs w:val="20"/>
        </w:rPr>
      </w:pPr>
      <w:r w:rsidRPr="00786F01">
        <w:rPr>
          <w:w w:val="110"/>
          <w:sz w:val="20"/>
          <w:szCs w:val="20"/>
        </w:rPr>
        <w:t xml:space="preserve">Table 5 reports the estimation results of the matching maximum score estimator. </w:t>
      </w:r>
      <w:commentRangeStart w:id="716"/>
      <w:del w:id="717" w:author="Author" w:date="2023-10-13T08:12:00Z">
        <w:r w:rsidRPr="00786F01" w:rsidDel="00F12371">
          <w:rPr>
            <w:w w:val="110"/>
            <w:sz w:val="20"/>
            <w:szCs w:val="20"/>
          </w:rPr>
          <w:delText xml:space="preserve">Since </w:delText>
        </w:r>
      </w:del>
      <w:ins w:id="718" w:author="Author" w:date="2023-10-13T08:12:00Z">
        <w:r w:rsidRPr="00786F01">
          <w:rPr>
            <w:w w:val="110"/>
            <w:sz w:val="20"/>
            <w:szCs w:val="20"/>
          </w:rPr>
          <w:t>As</w:t>
        </w:r>
        <w:commentRangeEnd w:id="716"/>
        <w:r w:rsidRPr="00786F01">
          <w:rPr>
            <w:w w:val="110"/>
            <w:sz w:val="20"/>
            <w:szCs w:val="20"/>
          </w:rPr>
          <w:commentReference w:id="716"/>
        </w:r>
        <w:r w:rsidRPr="00786F01">
          <w:rPr>
            <w:w w:val="110"/>
            <w:sz w:val="20"/>
            <w:szCs w:val="20"/>
          </w:rPr>
          <w:t xml:space="preserve"> </w:t>
        </w:r>
      </w:ins>
      <w:r w:rsidRPr="00786F01">
        <w:rPr>
          <w:w w:val="110"/>
          <w:sz w:val="20"/>
          <w:szCs w:val="20"/>
        </w:rPr>
        <w:t>we can use only realized merger cases, we could not construct a 95</w:t>
      </w:r>
      <w:del w:id="720" w:author="Author" w:date="2023-10-13T08:12:00Z">
        <w:r w:rsidRPr="00786F01" w:rsidDel="00F12371">
          <w:rPr>
            <w:w w:val="110"/>
            <w:sz w:val="20"/>
            <w:szCs w:val="20"/>
          </w:rPr>
          <w:delText xml:space="preserve"> </w:delText>
        </w:r>
      </w:del>
      <w:r w:rsidRPr="00786F01">
        <w:rPr>
          <w:w w:val="110"/>
          <w:sz w:val="20"/>
          <w:szCs w:val="20"/>
        </w:rPr>
        <w:t xml:space="preserve">% conﬁdence interval with </w:t>
      </w:r>
      <w:del w:id="721" w:author="Author" w:date="2023-10-13T08:13:00Z">
        <w:r w:rsidRPr="00786F01" w:rsidDel="00F12371">
          <w:rPr>
            <w:w w:val="110"/>
            <w:sz w:val="20"/>
            <w:szCs w:val="20"/>
          </w:rPr>
          <w:delText xml:space="preserve">enough </w:delText>
        </w:r>
      </w:del>
      <w:ins w:id="722" w:author="Author" w:date="2023-10-13T08:13:00Z">
        <w:r w:rsidRPr="00786F01">
          <w:rPr>
            <w:w w:val="110"/>
            <w:sz w:val="20"/>
            <w:szCs w:val="20"/>
          </w:rPr>
          <w:t xml:space="preserve">sufficient </w:t>
        </w:r>
      </w:ins>
      <w:r w:rsidRPr="00786F01">
        <w:rPr>
          <w:w w:val="110"/>
          <w:sz w:val="20"/>
          <w:szCs w:val="20"/>
        </w:rPr>
        <w:t xml:space="preserve">subsampled data via bootstrap. </w:t>
      </w:r>
      <w:del w:id="723" w:author="Author" w:date="2023-10-13T08:59:00Z">
        <w:r w:rsidRPr="00786F01" w:rsidDel="00D328D8">
          <w:rPr>
            <w:w w:val="110"/>
            <w:sz w:val="20"/>
            <w:szCs w:val="20"/>
          </w:rPr>
          <w:delText xml:space="preserve">Instead, </w:delText>
        </w:r>
      </w:del>
      <w:ins w:id="724" w:author="Author" w:date="2023-10-13T08:59:00Z">
        <w:r w:rsidRPr="00786F01">
          <w:rPr>
            <w:w w:val="110"/>
            <w:sz w:val="20"/>
            <w:szCs w:val="20"/>
          </w:rPr>
          <w:t>T</w:t>
        </w:r>
      </w:ins>
      <w:del w:id="725" w:author="Author" w:date="2023-10-13T08:59:00Z">
        <w:r w:rsidRPr="00786F01" w:rsidDel="00D328D8">
          <w:rPr>
            <w:w w:val="110"/>
            <w:sz w:val="20"/>
            <w:szCs w:val="20"/>
          </w:rPr>
          <w:delText>t</w:delText>
        </w:r>
      </w:del>
      <w:r w:rsidRPr="00786F01">
        <w:rPr>
          <w:w w:val="110"/>
          <w:sz w:val="20"/>
          <w:szCs w:val="20"/>
        </w:rPr>
        <w:t xml:space="preserve">he numbers in brackets indicate the lower and upper bounds of a set of maximizers of the objective function. If the lower and upper bounds are </w:t>
      </w:r>
      <w:del w:id="726" w:author="Author" w:date="2023-10-13T08:13:00Z">
        <w:r w:rsidRPr="00786F01" w:rsidDel="00F12371">
          <w:rPr>
            <w:w w:val="110"/>
            <w:sz w:val="20"/>
            <w:szCs w:val="20"/>
          </w:rPr>
          <w:delText>the same</w:delText>
        </w:r>
      </w:del>
      <w:ins w:id="727" w:author="Author" w:date="2023-10-13T08:13:00Z">
        <w:r w:rsidRPr="00786F01">
          <w:rPr>
            <w:w w:val="110"/>
            <w:sz w:val="20"/>
            <w:szCs w:val="20"/>
          </w:rPr>
          <w:t>similar</w:t>
        </w:r>
      </w:ins>
      <w:r w:rsidRPr="00786F01">
        <w:rPr>
          <w:w w:val="110"/>
          <w:sz w:val="20"/>
          <w:szCs w:val="20"/>
        </w:rPr>
        <w:t>, then the parameters are point-identiﬁed.</w:t>
      </w:r>
    </w:p>
    <w:p w14:paraId="05CC112B" w14:textId="77777777" w:rsidR="00786F01" w:rsidRPr="00786F01" w:rsidRDefault="00786F01" w:rsidP="00786F01">
      <w:pPr>
        <w:pStyle w:val="a3"/>
        <w:spacing w:before="13" w:line="424" w:lineRule="auto"/>
        <w:ind w:left="100" w:right="181" w:firstLine="290"/>
        <w:jc w:val="both"/>
        <w:rPr>
          <w:w w:val="110"/>
          <w:sz w:val="20"/>
          <w:szCs w:val="20"/>
        </w:rPr>
      </w:pPr>
      <w:r w:rsidRPr="00786F01">
        <w:rPr>
          <w:w w:val="110"/>
          <w:sz w:val="20"/>
          <w:szCs w:val="20"/>
        </w:rPr>
        <w:t xml:space="preserve">Otherwise, the parameters are partially identiﬁed. </w:t>
      </w:r>
      <w:ins w:id="728" w:author="Author" w:date="2023-10-13T08:14:00Z">
        <w:r w:rsidRPr="00786F01">
          <w:rPr>
            <w:w w:val="110"/>
            <w:sz w:val="20"/>
            <w:szCs w:val="20"/>
          </w:rPr>
          <w:t>More than 90%</w:t>
        </w:r>
      </w:ins>
      <w:del w:id="729" w:author="Author" w:date="2023-10-13T08:14:00Z">
        <w:r w:rsidRPr="00786F01" w:rsidDel="00F12371">
          <w:rPr>
            <w:w w:val="110"/>
            <w:sz w:val="20"/>
            <w:szCs w:val="20"/>
          </w:rPr>
          <w:delText>The percent</w:delText>
        </w:r>
      </w:del>
      <w:r w:rsidRPr="00786F01">
        <w:rPr>
          <w:w w:val="110"/>
          <w:sz w:val="20"/>
          <w:szCs w:val="20"/>
        </w:rPr>
        <w:t xml:space="preserve"> of correct matches</w:t>
      </w:r>
      <w:ins w:id="730" w:author="Author" w:date="2023-10-13T08:14:00Z">
        <w:r w:rsidRPr="00786F01">
          <w:rPr>
            <w:w w:val="110"/>
            <w:sz w:val="20"/>
            <w:szCs w:val="20"/>
          </w:rPr>
          <w:t xml:space="preserve"> were</w:t>
        </w:r>
      </w:ins>
      <w:r w:rsidRPr="00786F01">
        <w:rPr>
          <w:w w:val="110"/>
          <w:sz w:val="20"/>
          <w:szCs w:val="20"/>
        </w:rPr>
        <w:t xml:space="preserve"> used as a measure of statistical ﬁt</w:t>
      </w:r>
      <w:del w:id="731" w:author="Author" w:date="2023-10-13T08:14:00Z">
        <w:r w:rsidRPr="00786F01" w:rsidDel="00F12371">
          <w:rPr>
            <w:w w:val="110"/>
            <w:sz w:val="20"/>
            <w:szCs w:val="20"/>
          </w:rPr>
          <w:delText xml:space="preserve"> is </w:delText>
        </w:r>
      </w:del>
      <w:del w:id="732" w:author="Author" w:date="2023-10-13T08:13:00Z">
        <w:r w:rsidRPr="00786F01" w:rsidDel="00F12371">
          <w:rPr>
            <w:w w:val="110"/>
            <w:sz w:val="20"/>
            <w:szCs w:val="20"/>
          </w:rPr>
          <w:delText>more than 90%</w:delText>
        </w:r>
      </w:del>
      <w:ins w:id="733" w:author="Author" w:date="2023-10-13T08:14:00Z">
        <w:r w:rsidRPr="00786F01">
          <w:rPr>
            <w:w w:val="110"/>
            <w:sz w:val="20"/>
            <w:szCs w:val="20"/>
          </w:rPr>
          <w:t>;</w:t>
        </w:r>
      </w:ins>
      <w:del w:id="734" w:author="Author" w:date="2023-10-13T08:14:00Z">
        <w:r w:rsidRPr="00786F01" w:rsidDel="00F12371">
          <w:rPr>
            <w:w w:val="110"/>
            <w:sz w:val="20"/>
            <w:szCs w:val="20"/>
          </w:rPr>
          <w:delText>,</w:delText>
        </w:r>
      </w:del>
      <w:r w:rsidRPr="00786F01">
        <w:rPr>
          <w:w w:val="110"/>
          <w:sz w:val="20"/>
          <w:szCs w:val="20"/>
        </w:rPr>
        <w:t xml:space="preserve"> </w:t>
      </w:r>
      <w:del w:id="735" w:author="Author" w:date="2023-10-13T08:14:00Z">
        <w:r w:rsidRPr="00786F01" w:rsidDel="00F12371">
          <w:rPr>
            <w:w w:val="110"/>
            <w:sz w:val="20"/>
            <w:szCs w:val="20"/>
          </w:rPr>
          <w:delText xml:space="preserve">so </w:delText>
        </w:r>
      </w:del>
      <w:ins w:id="736" w:author="Author" w:date="2023-10-13T08:14:00Z">
        <w:r w:rsidRPr="00786F01">
          <w:rPr>
            <w:w w:val="110"/>
            <w:sz w:val="20"/>
            <w:szCs w:val="20"/>
          </w:rPr>
          <w:t xml:space="preserve">thus, </w:t>
        </w:r>
      </w:ins>
      <w:r w:rsidRPr="00786F01">
        <w:rPr>
          <w:w w:val="110"/>
          <w:sz w:val="20"/>
          <w:szCs w:val="20"/>
        </w:rPr>
        <w:t>the estimated model predicts the actual mergers well.</w:t>
      </w:r>
    </w:p>
    <w:p w14:paraId="00BB5087" w14:textId="77777777" w:rsidR="00786F01" w:rsidRPr="00786F01" w:rsidRDefault="00786F01" w:rsidP="00786F01">
      <w:pPr>
        <w:pStyle w:val="a3"/>
        <w:spacing w:before="13" w:line="424" w:lineRule="auto"/>
        <w:ind w:left="100" w:right="181" w:firstLine="290"/>
        <w:jc w:val="both"/>
        <w:rPr>
          <w:w w:val="110"/>
          <w:sz w:val="20"/>
          <w:szCs w:val="20"/>
        </w:rPr>
      </w:pPr>
      <w:r w:rsidRPr="00786F01">
        <w:rPr>
          <w:w w:val="110"/>
          <w:sz w:val="20"/>
          <w:szCs w:val="20"/>
        </w:rPr>
        <w:t>First, the estimated coeﬃcient of the ﬁrm’s size shows an interesting transition. The sign</w:t>
      </w:r>
      <w:ins w:id="737" w:author="Author" w:date="2023-10-13T08:14:00Z">
        <w:r w:rsidRPr="00786F01">
          <w:rPr>
            <w:w w:val="110"/>
            <w:sz w:val="20"/>
            <w:szCs w:val="20"/>
          </w:rPr>
          <w:t xml:space="preserve"> </w:t>
        </w:r>
      </w:ins>
      <w:del w:id="738" w:author="Author" w:date="2023-10-13T08:14:00Z">
        <w:r w:rsidRPr="00786F01" w:rsidDel="00F12371">
          <w:rPr>
            <w:w w:val="110"/>
            <w:sz w:val="20"/>
            <w:szCs w:val="20"/>
          </w:rPr>
          <w:delText xml:space="preserve"> is </w:delText>
        </w:r>
      </w:del>
      <w:r w:rsidRPr="00786F01">
        <w:rPr>
          <w:w w:val="110"/>
          <w:sz w:val="20"/>
          <w:szCs w:val="20"/>
        </w:rPr>
        <w:t xml:space="preserve">changed from ambiguous between 1966 and 1990, positive between 1991 and 2005, to negative between 2006 and 2022. </w:t>
      </w:r>
      <w:proofErr w:type="gramStart"/>
      <w:r w:rsidRPr="00786F01">
        <w:rPr>
          <w:w w:val="110"/>
          <w:sz w:val="20"/>
          <w:szCs w:val="20"/>
        </w:rPr>
        <w:t>In particular, between</w:t>
      </w:r>
      <w:proofErr w:type="gramEnd"/>
      <w:r w:rsidRPr="00786F01">
        <w:rPr>
          <w:w w:val="110"/>
          <w:sz w:val="20"/>
          <w:szCs w:val="20"/>
        </w:rPr>
        <w:t xml:space="preserve"> 1991 and 2005, as a positive factor, ﬁrm’s size is more important than ﬁrm’s age by 9.974 times in merger decisions</w:t>
      </w:r>
      <w:ins w:id="739" w:author="Author" w:date="2023-10-13T08:15:00Z">
        <w:r w:rsidRPr="00786F01">
          <w:rPr>
            <w:w w:val="110"/>
            <w:sz w:val="20"/>
            <w:szCs w:val="20"/>
          </w:rPr>
          <w:t>;</w:t>
        </w:r>
      </w:ins>
      <w:del w:id="740" w:author="Author" w:date="2023-10-13T08:15:00Z">
        <w:r w:rsidRPr="00786F01" w:rsidDel="00F12371">
          <w:rPr>
            <w:w w:val="110"/>
            <w:sz w:val="20"/>
            <w:szCs w:val="20"/>
          </w:rPr>
          <w:delText>,</w:delText>
        </w:r>
      </w:del>
      <w:r w:rsidRPr="00786F01">
        <w:rPr>
          <w:w w:val="110"/>
          <w:sz w:val="20"/>
          <w:szCs w:val="20"/>
        </w:rPr>
        <w:t xml:space="preserve"> that is, ﬁrm’s size works as a merger incentive. </w:t>
      </w:r>
      <w:del w:id="741" w:author="Author" w:date="2023-10-13T08:15:00Z">
        <w:r w:rsidRPr="00786F01" w:rsidDel="00F12371">
          <w:rPr>
            <w:w w:val="110"/>
            <w:sz w:val="20"/>
            <w:szCs w:val="20"/>
          </w:rPr>
          <w:delText>On the other hand</w:delText>
        </w:r>
      </w:del>
      <w:ins w:id="742" w:author="Author" w:date="2023-10-13T08:15:00Z">
        <w:r w:rsidRPr="00786F01">
          <w:rPr>
            <w:w w:val="110"/>
            <w:sz w:val="20"/>
            <w:szCs w:val="20"/>
          </w:rPr>
          <w:t>Conversely</w:t>
        </w:r>
      </w:ins>
      <w:r w:rsidRPr="00786F01">
        <w:rPr>
          <w:w w:val="110"/>
          <w:sz w:val="20"/>
          <w:szCs w:val="20"/>
        </w:rPr>
        <w:t>, between 2006 and 2022, as a negative factor, ﬁrm’s size is more important than ﬁrm’s age by 0.02-0.63 times</w:t>
      </w:r>
      <w:ins w:id="743" w:author="Author" w:date="2023-10-13T08:15:00Z">
        <w:r w:rsidRPr="00786F01">
          <w:rPr>
            <w:w w:val="110"/>
            <w:sz w:val="20"/>
            <w:szCs w:val="20"/>
          </w:rPr>
          <w:t>;</w:t>
        </w:r>
      </w:ins>
      <w:del w:id="744" w:author="Author" w:date="2023-10-13T08:15:00Z">
        <w:r w:rsidRPr="00786F01" w:rsidDel="00F12371">
          <w:rPr>
            <w:w w:val="110"/>
            <w:sz w:val="20"/>
            <w:szCs w:val="20"/>
          </w:rPr>
          <w:delText>,</w:delText>
        </w:r>
      </w:del>
      <w:r w:rsidRPr="00786F01">
        <w:rPr>
          <w:w w:val="110"/>
          <w:sz w:val="20"/>
          <w:szCs w:val="20"/>
        </w:rPr>
        <w:t xml:space="preserve"> that is, ﬁrm’s size works as a merger disincentive. These results are consistent with the institutional fact that consolidation-type mergers in which buyer ﬁrms have the lower bound of age and size variables at the initial merger timing have been common rather than absorption-type mergers in recent years.</w:t>
      </w:r>
    </w:p>
    <w:p w14:paraId="2D0CFD79" w14:textId="77777777" w:rsidR="00786F01" w:rsidRDefault="00786F01" w:rsidP="00786F01">
      <w:pPr>
        <w:pStyle w:val="a3"/>
        <w:spacing w:before="13" w:line="424" w:lineRule="auto"/>
        <w:ind w:left="100" w:right="181" w:firstLine="290"/>
        <w:jc w:val="both"/>
        <w:rPr>
          <w:w w:val="110"/>
          <w:sz w:val="20"/>
          <w:szCs w:val="20"/>
        </w:rPr>
      </w:pPr>
      <w:r w:rsidRPr="00786F01">
        <w:rPr>
          <w:w w:val="110"/>
          <w:sz w:val="20"/>
          <w:szCs w:val="20"/>
        </w:rPr>
        <w:t>Second, the estimated coeﬃcient of the distance of seller and buyer ﬁrms shows a negative sign across all regimes but the level decreases between 2006 and 2022. This means that mergers of ﬁrms in distant countries are likely to occur</w:t>
      </w:r>
      <w:ins w:id="745" w:author="Author" w:date="2023-10-13T08:16:00Z">
        <w:r w:rsidRPr="00786F01">
          <w:rPr>
            <w:w w:val="110"/>
            <w:sz w:val="20"/>
            <w:szCs w:val="20"/>
          </w:rPr>
          <w:t>;</w:t>
        </w:r>
      </w:ins>
      <w:del w:id="746" w:author="Author" w:date="2023-10-13T08:16:00Z">
        <w:r w:rsidRPr="00786F01" w:rsidDel="00F12371">
          <w:rPr>
            <w:w w:val="110"/>
            <w:sz w:val="20"/>
            <w:szCs w:val="20"/>
          </w:rPr>
          <w:delText>,</w:delText>
        </w:r>
      </w:del>
      <w:r w:rsidRPr="00786F01">
        <w:rPr>
          <w:w w:val="110"/>
          <w:sz w:val="20"/>
          <w:szCs w:val="20"/>
        </w:rPr>
        <w:t xml:space="preserve"> </w:t>
      </w:r>
      <w:del w:id="747" w:author="Author" w:date="2023-10-13T08:16:00Z">
        <w:r w:rsidRPr="00786F01" w:rsidDel="00F12371">
          <w:rPr>
            <w:w w:val="110"/>
            <w:sz w:val="20"/>
            <w:szCs w:val="20"/>
          </w:rPr>
          <w:delText xml:space="preserve">but </w:delText>
        </w:r>
      </w:del>
      <w:ins w:id="748" w:author="Author" w:date="2023-10-13T08:16:00Z">
        <w:r w:rsidRPr="00786F01">
          <w:rPr>
            <w:w w:val="110"/>
            <w:sz w:val="20"/>
            <w:szCs w:val="20"/>
          </w:rPr>
          <w:t xml:space="preserve">however, </w:t>
        </w:r>
      </w:ins>
      <w:r w:rsidRPr="00786F01">
        <w:rPr>
          <w:w w:val="110"/>
          <w:sz w:val="20"/>
          <w:szCs w:val="20"/>
        </w:rPr>
        <w:t xml:space="preserve">the importance level relative to ﬁrm’s age has decreased to economically zero </w:t>
      </w:r>
      <w:del w:id="749" w:author="Author" w:date="2023-10-13T08:18:00Z">
        <w:r w:rsidRPr="00786F01" w:rsidDel="00F12371">
          <w:rPr>
            <w:w w:val="110"/>
            <w:sz w:val="20"/>
            <w:szCs w:val="20"/>
          </w:rPr>
          <w:delText>in recent years</w:delText>
        </w:r>
      </w:del>
      <w:ins w:id="750" w:author="Author" w:date="2023-10-13T08:18:00Z">
        <w:r w:rsidRPr="00786F01">
          <w:rPr>
            <w:w w:val="110"/>
            <w:sz w:val="20"/>
            <w:szCs w:val="20"/>
          </w:rPr>
          <w:t>recently</w:t>
        </w:r>
      </w:ins>
      <w:r w:rsidRPr="00786F01">
        <w:rPr>
          <w:w w:val="110"/>
          <w:sz w:val="20"/>
          <w:szCs w:val="20"/>
        </w:rPr>
        <w:t>. These results are consistent with data patterns shown in Section 2.3 and the institutional facts that shipping companies do not hesitate to merge with companies in distant regions to expand their container shipping networks.</w:t>
      </w:r>
    </w:p>
    <w:p w14:paraId="266B033A" w14:textId="77777777" w:rsidR="00786F01" w:rsidRDefault="00786F01" w:rsidP="00786F01">
      <w:pPr>
        <w:pStyle w:val="a3"/>
        <w:spacing w:before="13" w:line="424" w:lineRule="auto"/>
        <w:ind w:left="100" w:right="181" w:firstLine="290"/>
        <w:jc w:val="both"/>
        <w:rPr>
          <w:w w:val="110"/>
          <w:sz w:val="20"/>
          <w:szCs w:val="20"/>
        </w:rPr>
      </w:pPr>
    </w:p>
    <w:p w14:paraId="0B5A131A" w14:textId="77777777" w:rsidR="00786F01" w:rsidRDefault="00786F01" w:rsidP="00786F01">
      <w:pPr>
        <w:pStyle w:val="a3"/>
        <w:spacing w:before="13" w:line="424" w:lineRule="auto"/>
        <w:ind w:left="100" w:right="181" w:firstLine="290"/>
        <w:jc w:val="both"/>
        <w:rPr>
          <w:w w:val="110"/>
          <w:sz w:val="20"/>
          <w:szCs w:val="20"/>
        </w:rPr>
      </w:pPr>
    </w:p>
    <w:p w14:paraId="17C40EED" w14:textId="77777777" w:rsidR="00786F01" w:rsidRPr="00786F01" w:rsidRDefault="00786F01" w:rsidP="00786F01">
      <w:pPr>
        <w:pStyle w:val="a3"/>
        <w:spacing w:before="13" w:line="424" w:lineRule="auto"/>
        <w:ind w:left="100" w:right="181" w:firstLine="290"/>
        <w:jc w:val="both"/>
        <w:rPr>
          <w:w w:val="110"/>
          <w:sz w:val="20"/>
          <w:szCs w:val="20"/>
        </w:rPr>
      </w:pPr>
    </w:p>
    <w:p w14:paraId="6664C7CC" w14:textId="77777777" w:rsidR="00786F01" w:rsidRDefault="00786F01" w:rsidP="00786F01">
      <w:pPr>
        <w:pStyle w:val="a3"/>
        <w:spacing w:before="32"/>
        <w:ind w:left="2698"/>
        <w:jc w:val="both"/>
      </w:pPr>
      <w:r>
        <w:rPr>
          <w:color w:val="231F20"/>
          <w:w w:val="110"/>
        </w:rPr>
        <w:lastRenderedPageBreak/>
        <w:t>Table</w:t>
      </w:r>
      <w:r>
        <w:rPr>
          <w:color w:val="231F20"/>
          <w:spacing w:val="-1"/>
          <w:w w:val="110"/>
        </w:rPr>
        <w:t xml:space="preserve"> </w:t>
      </w:r>
      <w:r>
        <w:rPr>
          <w:color w:val="231F20"/>
          <w:w w:val="110"/>
        </w:rPr>
        <w:t>5:</w:t>
      </w:r>
      <w:r>
        <w:rPr>
          <w:color w:val="231F20"/>
          <w:spacing w:val="16"/>
          <w:w w:val="110"/>
        </w:rPr>
        <w:t xml:space="preserve"> </w:t>
      </w:r>
      <w:r>
        <w:rPr>
          <w:color w:val="231F20"/>
          <w:w w:val="110"/>
        </w:rPr>
        <w:t>Matching maximum</w:t>
      </w:r>
      <w:r>
        <w:rPr>
          <w:color w:val="231F20"/>
          <w:spacing w:val="-1"/>
          <w:w w:val="110"/>
        </w:rPr>
        <w:t xml:space="preserve"> </w:t>
      </w:r>
      <w:r>
        <w:rPr>
          <w:color w:val="231F20"/>
          <w:w w:val="110"/>
        </w:rPr>
        <w:t xml:space="preserve">score </w:t>
      </w:r>
      <w:r>
        <w:rPr>
          <w:color w:val="231F20"/>
          <w:spacing w:val="-2"/>
          <w:w w:val="110"/>
        </w:rPr>
        <w:t>estimation</w:t>
      </w:r>
    </w:p>
    <w:p w14:paraId="4351D555" w14:textId="77777777" w:rsidR="00786F01" w:rsidRDefault="00786F01" w:rsidP="00786F01">
      <w:pPr>
        <w:pStyle w:val="a3"/>
        <w:rPr>
          <w:sz w:val="20"/>
        </w:rPr>
      </w:pPr>
    </w:p>
    <w:tbl>
      <w:tblPr>
        <w:tblStyle w:val="TableNormal1"/>
        <w:tblW w:w="0" w:type="auto"/>
        <w:tblInd w:w="1427" w:type="dxa"/>
        <w:tblLayout w:type="fixed"/>
        <w:tblLook w:val="01E0" w:firstRow="1" w:lastRow="1" w:firstColumn="1" w:lastColumn="1" w:noHBand="0" w:noVBand="0"/>
      </w:tblPr>
      <w:tblGrid>
        <w:gridCol w:w="2127"/>
        <w:gridCol w:w="1523"/>
        <w:gridCol w:w="1407"/>
        <w:gridCol w:w="1407"/>
      </w:tblGrid>
      <w:tr w:rsidR="00786F01" w14:paraId="6FD22E37" w14:textId="77777777" w:rsidTr="00271A55">
        <w:trPr>
          <w:trHeight w:val="317"/>
        </w:trPr>
        <w:tc>
          <w:tcPr>
            <w:tcW w:w="2127" w:type="dxa"/>
            <w:tcBorders>
              <w:top w:val="single" w:sz="8" w:space="0" w:color="231F20"/>
              <w:bottom w:val="single" w:sz="4" w:space="0" w:color="231F20"/>
            </w:tcBorders>
          </w:tcPr>
          <w:p w14:paraId="3571F58C" w14:textId="77777777" w:rsidR="00786F01" w:rsidRDefault="00786F01" w:rsidP="00271A55">
            <w:pPr>
              <w:pStyle w:val="TableParagraph"/>
              <w:spacing w:before="37" w:line="240" w:lineRule="auto"/>
              <w:rPr>
                <w:sz w:val="19"/>
              </w:rPr>
            </w:pPr>
            <w:r>
              <w:rPr>
                <w:color w:val="231F20"/>
                <w:spacing w:val="-2"/>
                <w:w w:val="105"/>
                <w:sz w:val="19"/>
              </w:rPr>
              <w:t>Regime</w:t>
            </w:r>
          </w:p>
        </w:tc>
        <w:tc>
          <w:tcPr>
            <w:tcW w:w="1523" w:type="dxa"/>
            <w:tcBorders>
              <w:top w:val="single" w:sz="8" w:space="0" w:color="231F20"/>
              <w:bottom w:val="single" w:sz="4" w:space="0" w:color="231F20"/>
            </w:tcBorders>
          </w:tcPr>
          <w:p w14:paraId="6FE5C343" w14:textId="77777777" w:rsidR="00786F01" w:rsidRDefault="00786F01" w:rsidP="00271A55">
            <w:pPr>
              <w:pStyle w:val="TableParagraph"/>
              <w:spacing w:before="37" w:line="240" w:lineRule="auto"/>
              <w:ind w:left="226" w:right="112"/>
              <w:jc w:val="center"/>
              <w:rPr>
                <w:sz w:val="19"/>
              </w:rPr>
            </w:pPr>
            <w:r>
              <w:rPr>
                <w:color w:val="231F20"/>
                <w:sz w:val="19"/>
              </w:rPr>
              <w:t>1966-</w:t>
            </w:r>
            <w:r>
              <w:rPr>
                <w:color w:val="231F20"/>
                <w:spacing w:val="-4"/>
                <w:sz w:val="19"/>
              </w:rPr>
              <w:t>1990</w:t>
            </w:r>
          </w:p>
        </w:tc>
        <w:tc>
          <w:tcPr>
            <w:tcW w:w="1407" w:type="dxa"/>
            <w:tcBorders>
              <w:top w:val="single" w:sz="8" w:space="0" w:color="231F20"/>
              <w:bottom w:val="single" w:sz="4" w:space="0" w:color="231F20"/>
            </w:tcBorders>
          </w:tcPr>
          <w:p w14:paraId="5C80E583" w14:textId="77777777" w:rsidR="00786F01" w:rsidRDefault="00786F01" w:rsidP="00271A55">
            <w:pPr>
              <w:pStyle w:val="TableParagraph"/>
              <w:spacing w:before="37" w:line="240" w:lineRule="auto"/>
              <w:ind w:left="109" w:right="111"/>
              <w:jc w:val="center"/>
              <w:rPr>
                <w:sz w:val="19"/>
              </w:rPr>
            </w:pPr>
            <w:r>
              <w:rPr>
                <w:color w:val="231F20"/>
                <w:sz w:val="19"/>
              </w:rPr>
              <w:t>1991-</w:t>
            </w:r>
            <w:r>
              <w:rPr>
                <w:color w:val="231F20"/>
                <w:spacing w:val="-4"/>
                <w:sz w:val="19"/>
              </w:rPr>
              <w:t>2005</w:t>
            </w:r>
          </w:p>
        </w:tc>
        <w:tc>
          <w:tcPr>
            <w:tcW w:w="1407" w:type="dxa"/>
            <w:tcBorders>
              <w:top w:val="single" w:sz="8" w:space="0" w:color="231F20"/>
              <w:bottom w:val="single" w:sz="4" w:space="0" w:color="231F20"/>
            </w:tcBorders>
          </w:tcPr>
          <w:p w14:paraId="57F1BC50" w14:textId="77777777" w:rsidR="00786F01" w:rsidRDefault="00786F01" w:rsidP="00271A55">
            <w:pPr>
              <w:pStyle w:val="TableParagraph"/>
              <w:spacing w:before="37" w:line="240" w:lineRule="auto"/>
              <w:ind w:left="108" w:right="112"/>
              <w:jc w:val="center"/>
              <w:rPr>
                <w:sz w:val="19"/>
              </w:rPr>
            </w:pPr>
            <w:r>
              <w:rPr>
                <w:color w:val="231F20"/>
                <w:sz w:val="19"/>
              </w:rPr>
              <w:t>2006-</w:t>
            </w:r>
            <w:r>
              <w:rPr>
                <w:color w:val="231F20"/>
                <w:spacing w:val="-4"/>
                <w:sz w:val="19"/>
              </w:rPr>
              <w:t>2022</w:t>
            </w:r>
          </w:p>
        </w:tc>
      </w:tr>
      <w:tr w:rsidR="00786F01" w14:paraId="15699056" w14:textId="77777777" w:rsidTr="00271A55">
        <w:trPr>
          <w:trHeight w:val="524"/>
        </w:trPr>
        <w:tc>
          <w:tcPr>
            <w:tcW w:w="2127" w:type="dxa"/>
            <w:tcBorders>
              <w:top w:val="single" w:sz="4" w:space="0" w:color="231F20"/>
            </w:tcBorders>
          </w:tcPr>
          <w:p w14:paraId="6D43D60F" w14:textId="77777777" w:rsidR="00786F01" w:rsidRDefault="00786F01" w:rsidP="00271A55">
            <w:pPr>
              <w:pStyle w:val="TableParagraph"/>
              <w:spacing w:before="5" w:line="240" w:lineRule="auto"/>
              <w:ind w:left="0"/>
              <w:rPr>
                <w:sz w:val="23"/>
              </w:rPr>
            </w:pPr>
          </w:p>
          <w:p w14:paraId="5E77F4CF" w14:textId="77777777" w:rsidR="00786F01" w:rsidRDefault="00786F01" w:rsidP="00271A55">
            <w:pPr>
              <w:pStyle w:val="TableParagraph"/>
              <w:spacing w:before="1" w:line="240" w:lineRule="auto"/>
              <w:rPr>
                <w:rFonts w:ascii="Georgia" w:hAnsi="Georgia"/>
                <w:sz w:val="19"/>
              </w:rPr>
            </w:pPr>
            <w:r>
              <w:rPr>
                <w:color w:val="231F20"/>
                <w:w w:val="115"/>
                <w:sz w:val="19"/>
              </w:rPr>
              <w:t>Firm</w:t>
            </w:r>
            <w:r>
              <w:rPr>
                <w:color w:val="231F20"/>
                <w:spacing w:val="-9"/>
                <w:w w:val="115"/>
                <w:sz w:val="19"/>
              </w:rPr>
              <w:t xml:space="preserve"> </w:t>
            </w:r>
            <w:r>
              <w:rPr>
                <w:color w:val="231F20"/>
                <w:w w:val="115"/>
                <w:sz w:val="19"/>
              </w:rPr>
              <w:t>age:</w:t>
            </w:r>
            <w:r>
              <w:rPr>
                <w:color w:val="231F20"/>
                <w:spacing w:val="7"/>
                <w:w w:val="115"/>
                <w:sz w:val="19"/>
              </w:rPr>
              <w:t xml:space="preserve"> </w:t>
            </w:r>
            <w:r>
              <w:rPr>
                <w:rFonts w:ascii="Bookman Old Style" w:hAnsi="Bookman Old Style"/>
                <w:i/>
                <w:color w:val="231F20"/>
                <w:spacing w:val="-5"/>
                <w:w w:val="115"/>
                <w:sz w:val="19"/>
              </w:rPr>
              <w:t>β</w:t>
            </w:r>
            <w:r>
              <w:rPr>
                <w:rFonts w:ascii="Georgia" w:hAnsi="Georgia"/>
                <w:color w:val="231F20"/>
                <w:spacing w:val="-5"/>
                <w:w w:val="115"/>
                <w:sz w:val="19"/>
                <w:vertAlign w:val="subscript"/>
              </w:rPr>
              <w:t>1</w:t>
            </w:r>
          </w:p>
        </w:tc>
        <w:tc>
          <w:tcPr>
            <w:tcW w:w="1523" w:type="dxa"/>
            <w:tcBorders>
              <w:top w:val="single" w:sz="4" w:space="0" w:color="231F20"/>
            </w:tcBorders>
          </w:tcPr>
          <w:p w14:paraId="3AF790AD" w14:textId="77777777" w:rsidR="00786F01" w:rsidRDefault="00786F01" w:rsidP="00271A55">
            <w:pPr>
              <w:pStyle w:val="TableParagraph"/>
              <w:spacing w:before="7" w:line="240" w:lineRule="auto"/>
              <w:ind w:left="0"/>
              <w:rPr>
                <w:sz w:val="23"/>
              </w:rPr>
            </w:pPr>
          </w:p>
          <w:p w14:paraId="467610C4" w14:textId="77777777" w:rsidR="00786F01" w:rsidRDefault="00786F01" w:rsidP="00271A55">
            <w:pPr>
              <w:pStyle w:val="TableParagraph"/>
              <w:spacing w:line="240" w:lineRule="auto"/>
              <w:ind w:left="114"/>
              <w:jc w:val="center"/>
              <w:rPr>
                <w:sz w:val="19"/>
              </w:rPr>
            </w:pPr>
            <w:r>
              <w:rPr>
                <w:color w:val="231F20"/>
                <w:w w:val="101"/>
                <w:sz w:val="19"/>
              </w:rPr>
              <w:t>1</w:t>
            </w:r>
          </w:p>
        </w:tc>
        <w:tc>
          <w:tcPr>
            <w:tcW w:w="1407" w:type="dxa"/>
            <w:tcBorders>
              <w:top w:val="single" w:sz="4" w:space="0" w:color="231F20"/>
            </w:tcBorders>
          </w:tcPr>
          <w:p w14:paraId="3A6E19D4" w14:textId="77777777" w:rsidR="00786F01" w:rsidRDefault="00786F01" w:rsidP="00271A55">
            <w:pPr>
              <w:pStyle w:val="TableParagraph"/>
              <w:spacing w:before="7" w:line="240" w:lineRule="auto"/>
              <w:ind w:left="0"/>
              <w:rPr>
                <w:sz w:val="23"/>
              </w:rPr>
            </w:pPr>
          </w:p>
          <w:p w14:paraId="2CE19FB3" w14:textId="77777777" w:rsidR="00786F01" w:rsidRDefault="00786F01" w:rsidP="00271A55">
            <w:pPr>
              <w:pStyle w:val="TableParagraph"/>
              <w:spacing w:line="240" w:lineRule="auto"/>
              <w:ind w:left="0" w:right="2"/>
              <w:jc w:val="center"/>
              <w:rPr>
                <w:sz w:val="19"/>
              </w:rPr>
            </w:pPr>
            <w:r>
              <w:rPr>
                <w:color w:val="231F20"/>
                <w:w w:val="101"/>
                <w:sz w:val="19"/>
              </w:rPr>
              <w:t>1</w:t>
            </w:r>
          </w:p>
        </w:tc>
        <w:tc>
          <w:tcPr>
            <w:tcW w:w="1407" w:type="dxa"/>
            <w:tcBorders>
              <w:top w:val="single" w:sz="4" w:space="0" w:color="231F20"/>
            </w:tcBorders>
          </w:tcPr>
          <w:p w14:paraId="66B86D04" w14:textId="77777777" w:rsidR="00786F01" w:rsidRDefault="00786F01" w:rsidP="00271A55">
            <w:pPr>
              <w:pStyle w:val="TableParagraph"/>
              <w:spacing w:before="7" w:line="240" w:lineRule="auto"/>
              <w:ind w:left="0"/>
              <w:rPr>
                <w:sz w:val="23"/>
              </w:rPr>
            </w:pPr>
          </w:p>
          <w:p w14:paraId="4C3B2E3C" w14:textId="77777777" w:rsidR="00786F01" w:rsidRDefault="00786F01" w:rsidP="00271A55">
            <w:pPr>
              <w:pStyle w:val="TableParagraph"/>
              <w:spacing w:line="240" w:lineRule="auto"/>
              <w:ind w:left="0" w:right="5"/>
              <w:jc w:val="center"/>
              <w:rPr>
                <w:sz w:val="19"/>
              </w:rPr>
            </w:pPr>
            <w:r>
              <w:rPr>
                <w:color w:val="231F20"/>
                <w:w w:val="101"/>
                <w:sz w:val="19"/>
              </w:rPr>
              <w:t>1</w:t>
            </w:r>
          </w:p>
        </w:tc>
      </w:tr>
      <w:tr w:rsidR="00786F01" w14:paraId="0A43318B" w14:textId="77777777" w:rsidTr="00271A55">
        <w:trPr>
          <w:trHeight w:val="232"/>
        </w:trPr>
        <w:tc>
          <w:tcPr>
            <w:tcW w:w="2127" w:type="dxa"/>
          </w:tcPr>
          <w:p w14:paraId="0DD2F33C" w14:textId="77777777" w:rsidR="00786F01" w:rsidRDefault="00786F01" w:rsidP="00271A55">
            <w:pPr>
              <w:pStyle w:val="TableParagraph"/>
              <w:spacing w:line="201" w:lineRule="exact"/>
              <w:rPr>
                <w:rFonts w:ascii="Georgia" w:hAnsi="Georgia"/>
                <w:sz w:val="19"/>
              </w:rPr>
            </w:pPr>
            <w:r>
              <w:rPr>
                <w:color w:val="231F20"/>
                <w:w w:val="110"/>
                <w:sz w:val="19"/>
              </w:rPr>
              <w:t>Firm</w:t>
            </w:r>
            <w:r>
              <w:rPr>
                <w:color w:val="231F20"/>
                <w:spacing w:val="11"/>
                <w:w w:val="110"/>
                <w:sz w:val="19"/>
              </w:rPr>
              <w:t xml:space="preserve"> </w:t>
            </w:r>
            <w:r>
              <w:rPr>
                <w:color w:val="231F20"/>
                <w:w w:val="110"/>
                <w:sz w:val="19"/>
              </w:rPr>
              <w:t>size</w:t>
            </w:r>
            <w:r>
              <w:rPr>
                <w:color w:val="231F20"/>
                <w:spacing w:val="11"/>
                <w:w w:val="110"/>
                <w:sz w:val="19"/>
              </w:rPr>
              <w:t xml:space="preserve"> </w:t>
            </w:r>
            <w:r>
              <w:rPr>
                <w:color w:val="231F20"/>
                <w:w w:val="110"/>
                <w:sz w:val="19"/>
              </w:rPr>
              <w:t>(TEU):</w:t>
            </w:r>
            <w:r>
              <w:rPr>
                <w:color w:val="231F20"/>
                <w:spacing w:val="11"/>
                <w:w w:val="110"/>
                <w:sz w:val="19"/>
              </w:rPr>
              <w:t xml:space="preserve"> </w:t>
            </w:r>
            <w:r>
              <w:rPr>
                <w:rFonts w:ascii="Bookman Old Style" w:hAnsi="Bookman Old Style"/>
                <w:i/>
                <w:color w:val="231F20"/>
                <w:spacing w:val="-5"/>
                <w:w w:val="110"/>
                <w:sz w:val="19"/>
              </w:rPr>
              <w:t>β</w:t>
            </w:r>
            <w:r>
              <w:rPr>
                <w:rFonts w:ascii="Georgia" w:hAnsi="Georgia"/>
                <w:color w:val="231F20"/>
                <w:spacing w:val="-5"/>
                <w:w w:val="110"/>
                <w:sz w:val="19"/>
                <w:vertAlign w:val="subscript"/>
              </w:rPr>
              <w:t>2</w:t>
            </w:r>
          </w:p>
        </w:tc>
        <w:tc>
          <w:tcPr>
            <w:tcW w:w="1523" w:type="dxa"/>
          </w:tcPr>
          <w:p w14:paraId="70C9FCEA" w14:textId="77777777" w:rsidR="00786F01" w:rsidRDefault="00786F01" w:rsidP="00271A55">
            <w:pPr>
              <w:pStyle w:val="TableParagraph"/>
              <w:spacing w:line="198" w:lineRule="exact"/>
              <w:ind w:left="226" w:right="112"/>
              <w:jc w:val="center"/>
              <w:rPr>
                <w:sz w:val="19"/>
              </w:rPr>
            </w:pPr>
            <w:r>
              <w:rPr>
                <w:color w:val="231F20"/>
                <w:sz w:val="19"/>
              </w:rPr>
              <w:t>[-</w:t>
            </w:r>
            <w:r>
              <w:rPr>
                <w:color w:val="231F20"/>
                <w:spacing w:val="-2"/>
                <w:sz w:val="19"/>
              </w:rPr>
              <w:t>9.503,9.475]</w:t>
            </w:r>
          </w:p>
        </w:tc>
        <w:tc>
          <w:tcPr>
            <w:tcW w:w="1407" w:type="dxa"/>
          </w:tcPr>
          <w:p w14:paraId="0FF89F16" w14:textId="77777777" w:rsidR="00786F01" w:rsidRDefault="00786F01" w:rsidP="00271A55">
            <w:pPr>
              <w:pStyle w:val="TableParagraph"/>
              <w:spacing w:line="198" w:lineRule="exact"/>
              <w:ind w:left="109" w:right="111"/>
              <w:jc w:val="center"/>
              <w:rPr>
                <w:sz w:val="19"/>
              </w:rPr>
            </w:pPr>
            <w:r>
              <w:rPr>
                <w:color w:val="231F20"/>
                <w:spacing w:val="-2"/>
                <w:sz w:val="19"/>
              </w:rPr>
              <w:t>[9.974,9.974]</w:t>
            </w:r>
          </w:p>
        </w:tc>
        <w:tc>
          <w:tcPr>
            <w:tcW w:w="1407" w:type="dxa"/>
          </w:tcPr>
          <w:p w14:paraId="4FFBCF0E" w14:textId="77777777" w:rsidR="00786F01" w:rsidRDefault="00786F01" w:rsidP="00271A55">
            <w:pPr>
              <w:pStyle w:val="TableParagraph"/>
              <w:spacing w:line="198" w:lineRule="exact"/>
              <w:ind w:left="107" w:right="112"/>
              <w:jc w:val="center"/>
              <w:rPr>
                <w:sz w:val="19"/>
              </w:rPr>
            </w:pPr>
            <w:r>
              <w:rPr>
                <w:color w:val="231F20"/>
                <w:sz w:val="19"/>
              </w:rPr>
              <w:t>[-0.</w:t>
            </w:r>
            <w:proofErr w:type="gramStart"/>
            <w:r>
              <w:rPr>
                <w:color w:val="231F20"/>
                <w:sz w:val="19"/>
              </w:rPr>
              <w:t>630,-</w:t>
            </w:r>
            <w:proofErr w:type="gramEnd"/>
            <w:r>
              <w:rPr>
                <w:color w:val="231F20"/>
                <w:spacing w:val="-2"/>
                <w:sz w:val="19"/>
              </w:rPr>
              <w:t>0.026]</w:t>
            </w:r>
          </w:p>
        </w:tc>
      </w:tr>
      <w:tr w:rsidR="00786F01" w14:paraId="77609FE9" w14:textId="77777777" w:rsidTr="00271A55">
        <w:trPr>
          <w:trHeight w:val="348"/>
        </w:trPr>
        <w:tc>
          <w:tcPr>
            <w:tcW w:w="2127" w:type="dxa"/>
          </w:tcPr>
          <w:p w14:paraId="4ED052B9" w14:textId="77777777" w:rsidR="00786F01" w:rsidRDefault="00786F01" w:rsidP="00271A55">
            <w:pPr>
              <w:pStyle w:val="TableParagraph"/>
              <w:spacing w:line="201" w:lineRule="exact"/>
              <w:rPr>
                <w:rFonts w:ascii="Georgia" w:hAnsi="Georgia"/>
                <w:sz w:val="19"/>
              </w:rPr>
            </w:pPr>
            <w:r>
              <w:rPr>
                <w:color w:val="231F20"/>
                <w:w w:val="110"/>
                <w:sz w:val="19"/>
              </w:rPr>
              <w:t>Distance:</w:t>
            </w:r>
            <w:r>
              <w:rPr>
                <w:color w:val="231F20"/>
                <w:spacing w:val="26"/>
                <w:w w:val="110"/>
                <w:sz w:val="19"/>
              </w:rPr>
              <w:t xml:space="preserve"> </w:t>
            </w:r>
            <w:r>
              <w:rPr>
                <w:rFonts w:ascii="Bookman Old Style" w:hAnsi="Bookman Old Style"/>
                <w:i/>
                <w:color w:val="231F20"/>
                <w:spacing w:val="-5"/>
                <w:w w:val="110"/>
                <w:sz w:val="19"/>
              </w:rPr>
              <w:t>β</w:t>
            </w:r>
            <w:r>
              <w:rPr>
                <w:rFonts w:ascii="Georgia" w:hAnsi="Georgia"/>
                <w:color w:val="231F20"/>
                <w:spacing w:val="-5"/>
                <w:w w:val="110"/>
                <w:sz w:val="19"/>
                <w:vertAlign w:val="subscript"/>
              </w:rPr>
              <w:t>3</w:t>
            </w:r>
          </w:p>
        </w:tc>
        <w:tc>
          <w:tcPr>
            <w:tcW w:w="1523" w:type="dxa"/>
          </w:tcPr>
          <w:p w14:paraId="29026A03" w14:textId="77777777" w:rsidR="00786F01" w:rsidRDefault="00786F01" w:rsidP="00271A55">
            <w:pPr>
              <w:pStyle w:val="TableParagraph"/>
              <w:spacing w:line="199" w:lineRule="exact"/>
              <w:ind w:left="226" w:right="112"/>
              <w:jc w:val="center"/>
              <w:rPr>
                <w:sz w:val="19"/>
              </w:rPr>
            </w:pPr>
            <w:r>
              <w:rPr>
                <w:color w:val="231F20"/>
                <w:sz w:val="19"/>
              </w:rPr>
              <w:t>[-9.</w:t>
            </w:r>
            <w:proofErr w:type="gramStart"/>
            <w:r>
              <w:rPr>
                <w:color w:val="231F20"/>
                <w:sz w:val="19"/>
              </w:rPr>
              <w:t>977,-</w:t>
            </w:r>
            <w:proofErr w:type="gramEnd"/>
            <w:r>
              <w:rPr>
                <w:color w:val="231F20"/>
                <w:spacing w:val="-2"/>
                <w:sz w:val="19"/>
              </w:rPr>
              <w:t>0.687]</w:t>
            </w:r>
          </w:p>
        </w:tc>
        <w:tc>
          <w:tcPr>
            <w:tcW w:w="1407" w:type="dxa"/>
          </w:tcPr>
          <w:p w14:paraId="5CA9B0A8" w14:textId="77777777" w:rsidR="00786F01" w:rsidRDefault="00786F01" w:rsidP="00271A55">
            <w:pPr>
              <w:pStyle w:val="TableParagraph"/>
              <w:spacing w:line="199" w:lineRule="exact"/>
              <w:ind w:left="109" w:right="111"/>
              <w:jc w:val="center"/>
              <w:rPr>
                <w:sz w:val="19"/>
              </w:rPr>
            </w:pPr>
            <w:r>
              <w:rPr>
                <w:color w:val="231F20"/>
                <w:sz w:val="19"/>
              </w:rPr>
              <w:t>[-1.</w:t>
            </w:r>
            <w:proofErr w:type="gramStart"/>
            <w:r>
              <w:rPr>
                <w:color w:val="231F20"/>
                <w:sz w:val="19"/>
              </w:rPr>
              <w:t>557,-</w:t>
            </w:r>
            <w:proofErr w:type="gramEnd"/>
            <w:r>
              <w:rPr>
                <w:color w:val="231F20"/>
                <w:spacing w:val="-2"/>
                <w:sz w:val="19"/>
              </w:rPr>
              <w:t>1.557]</w:t>
            </w:r>
          </w:p>
        </w:tc>
        <w:tc>
          <w:tcPr>
            <w:tcW w:w="1407" w:type="dxa"/>
          </w:tcPr>
          <w:p w14:paraId="74EB0661" w14:textId="77777777" w:rsidR="00786F01" w:rsidRDefault="00786F01" w:rsidP="00271A55">
            <w:pPr>
              <w:pStyle w:val="TableParagraph"/>
              <w:spacing w:line="199" w:lineRule="exact"/>
              <w:ind w:left="108" w:right="112"/>
              <w:jc w:val="center"/>
              <w:rPr>
                <w:sz w:val="19"/>
              </w:rPr>
            </w:pPr>
            <w:r>
              <w:rPr>
                <w:color w:val="231F20"/>
                <w:sz w:val="19"/>
              </w:rPr>
              <w:t>[-0.</w:t>
            </w:r>
            <w:proofErr w:type="gramStart"/>
            <w:r>
              <w:rPr>
                <w:color w:val="231F20"/>
                <w:sz w:val="19"/>
              </w:rPr>
              <w:t>004,-</w:t>
            </w:r>
            <w:proofErr w:type="gramEnd"/>
            <w:r>
              <w:rPr>
                <w:color w:val="231F20"/>
                <w:spacing w:val="-2"/>
                <w:sz w:val="19"/>
              </w:rPr>
              <w:t>0.002]</w:t>
            </w:r>
          </w:p>
        </w:tc>
      </w:tr>
      <w:tr w:rsidR="00786F01" w14:paraId="04E9DB92" w14:textId="77777777" w:rsidTr="00271A55">
        <w:trPr>
          <w:trHeight w:val="374"/>
        </w:trPr>
        <w:tc>
          <w:tcPr>
            <w:tcW w:w="2127" w:type="dxa"/>
            <w:tcBorders>
              <w:bottom w:val="single" w:sz="8" w:space="0" w:color="231F20"/>
            </w:tcBorders>
          </w:tcPr>
          <w:p w14:paraId="50E3A468" w14:textId="77777777" w:rsidR="00786F01" w:rsidRDefault="00786F01" w:rsidP="00271A55">
            <w:pPr>
              <w:pStyle w:val="TableParagraph"/>
              <w:spacing w:before="96" w:line="240" w:lineRule="auto"/>
              <w:rPr>
                <w:sz w:val="19"/>
              </w:rPr>
            </w:pPr>
            <w:r>
              <w:rPr>
                <w:color w:val="231F20"/>
                <w:w w:val="105"/>
                <w:sz w:val="19"/>
              </w:rPr>
              <w:t>%</w:t>
            </w:r>
            <w:r>
              <w:rPr>
                <w:color w:val="231F20"/>
                <w:spacing w:val="16"/>
                <w:w w:val="105"/>
                <w:sz w:val="19"/>
              </w:rPr>
              <w:t xml:space="preserve"> </w:t>
            </w:r>
            <w:r>
              <w:rPr>
                <w:color w:val="231F20"/>
                <w:w w:val="105"/>
                <w:sz w:val="19"/>
              </w:rPr>
              <w:t>of</w:t>
            </w:r>
            <w:r>
              <w:rPr>
                <w:color w:val="231F20"/>
                <w:spacing w:val="16"/>
                <w:w w:val="105"/>
                <w:sz w:val="19"/>
              </w:rPr>
              <w:t xml:space="preserve"> </w:t>
            </w:r>
            <w:r>
              <w:rPr>
                <w:color w:val="231F20"/>
                <w:w w:val="105"/>
                <w:sz w:val="19"/>
              </w:rPr>
              <w:t>correct</w:t>
            </w:r>
            <w:r>
              <w:rPr>
                <w:color w:val="231F20"/>
                <w:spacing w:val="17"/>
                <w:w w:val="105"/>
                <w:sz w:val="19"/>
              </w:rPr>
              <w:t xml:space="preserve"> </w:t>
            </w:r>
            <w:r>
              <w:rPr>
                <w:color w:val="231F20"/>
                <w:spacing w:val="-2"/>
                <w:w w:val="105"/>
                <w:sz w:val="19"/>
              </w:rPr>
              <w:t>matches</w:t>
            </w:r>
          </w:p>
        </w:tc>
        <w:tc>
          <w:tcPr>
            <w:tcW w:w="1523" w:type="dxa"/>
            <w:tcBorders>
              <w:bottom w:val="single" w:sz="8" w:space="0" w:color="231F20"/>
            </w:tcBorders>
          </w:tcPr>
          <w:p w14:paraId="4826FFE0" w14:textId="77777777" w:rsidR="00786F01" w:rsidRDefault="00786F01" w:rsidP="00271A55">
            <w:pPr>
              <w:pStyle w:val="TableParagraph"/>
              <w:spacing w:before="96" w:line="240" w:lineRule="auto"/>
              <w:ind w:left="225" w:right="112"/>
              <w:jc w:val="center"/>
              <w:rPr>
                <w:sz w:val="19"/>
              </w:rPr>
            </w:pPr>
            <w:r>
              <w:rPr>
                <w:color w:val="231F20"/>
                <w:spacing w:val="-2"/>
                <w:w w:val="105"/>
                <w:sz w:val="19"/>
              </w:rPr>
              <w:t>1.000</w:t>
            </w:r>
          </w:p>
        </w:tc>
        <w:tc>
          <w:tcPr>
            <w:tcW w:w="1407" w:type="dxa"/>
            <w:tcBorders>
              <w:bottom w:val="single" w:sz="8" w:space="0" w:color="231F20"/>
            </w:tcBorders>
          </w:tcPr>
          <w:p w14:paraId="1B3302E7" w14:textId="77777777" w:rsidR="00786F01" w:rsidRDefault="00786F01" w:rsidP="00271A55">
            <w:pPr>
              <w:pStyle w:val="TableParagraph"/>
              <w:spacing w:before="96" w:line="240" w:lineRule="auto"/>
              <w:ind w:left="109" w:right="111"/>
              <w:jc w:val="center"/>
              <w:rPr>
                <w:sz w:val="19"/>
              </w:rPr>
            </w:pPr>
            <w:r>
              <w:rPr>
                <w:color w:val="231F20"/>
                <w:spacing w:val="-2"/>
                <w:w w:val="105"/>
                <w:sz w:val="19"/>
              </w:rPr>
              <w:t>0.905</w:t>
            </w:r>
          </w:p>
        </w:tc>
        <w:tc>
          <w:tcPr>
            <w:tcW w:w="1407" w:type="dxa"/>
            <w:tcBorders>
              <w:bottom w:val="single" w:sz="8" w:space="0" w:color="231F20"/>
            </w:tcBorders>
          </w:tcPr>
          <w:p w14:paraId="0F03192F" w14:textId="77777777" w:rsidR="00786F01" w:rsidRDefault="00786F01" w:rsidP="00271A55">
            <w:pPr>
              <w:pStyle w:val="TableParagraph"/>
              <w:spacing w:before="96" w:line="240" w:lineRule="auto"/>
              <w:ind w:left="107" w:right="112"/>
              <w:jc w:val="center"/>
              <w:rPr>
                <w:sz w:val="19"/>
              </w:rPr>
            </w:pPr>
            <w:r>
              <w:rPr>
                <w:color w:val="231F20"/>
                <w:spacing w:val="-2"/>
                <w:w w:val="105"/>
                <w:sz w:val="19"/>
              </w:rPr>
              <w:t>0.983</w:t>
            </w:r>
          </w:p>
        </w:tc>
      </w:tr>
    </w:tbl>
    <w:p w14:paraId="1A992C0F" w14:textId="77777777" w:rsidR="00786F01" w:rsidRDefault="00786F01" w:rsidP="00786F01">
      <w:pPr>
        <w:pStyle w:val="a3"/>
        <w:spacing w:before="6"/>
        <w:rPr>
          <w:sz w:val="15"/>
        </w:rPr>
      </w:pPr>
    </w:p>
    <w:p w14:paraId="013C01E3" w14:textId="77777777" w:rsidR="00786F01" w:rsidRPr="00786F01" w:rsidRDefault="00786F01" w:rsidP="00786F01">
      <w:pPr>
        <w:spacing w:line="259" w:lineRule="auto"/>
        <w:ind w:left="100" w:right="181"/>
        <w:jc w:val="both"/>
        <w:rPr>
          <w:w w:val="105"/>
          <w:sz w:val="18"/>
          <w:szCs w:val="18"/>
        </w:rPr>
      </w:pPr>
      <w:r w:rsidRPr="00786F01">
        <w:rPr>
          <w:w w:val="105"/>
          <w:sz w:val="18"/>
          <w:szCs w:val="18"/>
        </w:rPr>
        <w:t xml:space="preserve">Note: The objective function was numerically maximized using </w:t>
      </w:r>
      <w:ins w:id="751" w:author="Author" w:date="2023-10-13T09:01:00Z">
        <w:r w:rsidRPr="00786F01">
          <w:rPr>
            <w:w w:val="105"/>
            <w:sz w:val="18"/>
            <w:szCs w:val="18"/>
          </w:rPr>
          <w:t xml:space="preserve">a </w:t>
        </w:r>
      </w:ins>
      <w:r w:rsidRPr="00786F01">
        <w:rPr>
          <w:w w:val="105"/>
          <w:sz w:val="18"/>
          <w:szCs w:val="18"/>
        </w:rPr>
        <w:t xml:space="preserve">diﬀerential evolution (DE) algorithm in </w:t>
      </w:r>
      <w:proofErr w:type="spellStart"/>
      <w:r w:rsidRPr="00786F01">
        <w:rPr>
          <w:w w:val="105"/>
          <w:sz w:val="18"/>
          <w:szCs w:val="18"/>
        </w:rPr>
        <w:t>BlackBoxOptim.jl</w:t>
      </w:r>
      <w:proofErr w:type="spellEnd"/>
      <w:r w:rsidRPr="00786F01">
        <w:rPr>
          <w:w w:val="105"/>
          <w:sz w:val="18"/>
          <w:szCs w:val="18"/>
        </w:rPr>
        <w:t xml:space="preserve"> package. For the DE algorithm, we require setting the domain of parameters and the number of population seeds so that we ﬁx the former to [−10, 10]. For estimation, 100 runs of </w:t>
      </w:r>
      <w:commentRangeStart w:id="752"/>
      <w:r w:rsidRPr="00786F01">
        <w:rPr>
          <w:w w:val="105"/>
          <w:sz w:val="18"/>
          <w:szCs w:val="18"/>
        </w:rPr>
        <w:t>1</w:t>
      </w:r>
      <w:del w:id="753" w:author="Author" w:date="2023-10-13T08:19:00Z">
        <w:r w:rsidRPr="00786F01" w:rsidDel="00F12371">
          <w:rPr>
            <w:w w:val="105"/>
            <w:sz w:val="18"/>
            <w:szCs w:val="18"/>
          </w:rPr>
          <w:delText>,</w:delText>
        </w:r>
      </w:del>
      <w:r w:rsidRPr="00786F01">
        <w:rPr>
          <w:w w:val="105"/>
          <w:sz w:val="18"/>
          <w:szCs w:val="18"/>
        </w:rPr>
        <w:t>000</w:t>
      </w:r>
      <w:commentRangeEnd w:id="752"/>
      <w:r w:rsidRPr="00786F01">
        <w:rPr>
          <w:w w:val="105"/>
          <w:sz w:val="18"/>
          <w:szCs w:val="18"/>
        </w:rPr>
        <w:commentReference w:id="752"/>
      </w:r>
      <w:r w:rsidRPr="00786F01">
        <w:rPr>
          <w:w w:val="105"/>
          <w:sz w:val="18"/>
          <w:szCs w:val="18"/>
        </w:rPr>
        <w:t xml:space="preserve"> seeds were performed for all speciﬁcations. The numbers in parentheses are the lower and upper bounds of the set of maximizers of the maximum rank estimator. Parameters that can take on only a ﬁnite number of values (here 1) converge at an arbitrarily fast rate, then they are super</w:t>
      </w:r>
      <w:ins w:id="754" w:author="Author" w:date="2023-10-13T09:02:00Z">
        <w:r w:rsidRPr="00786F01">
          <w:rPr>
            <w:w w:val="105"/>
            <w:sz w:val="18"/>
            <w:szCs w:val="18"/>
          </w:rPr>
          <w:t xml:space="preserve"> </w:t>
        </w:r>
      </w:ins>
      <w:r w:rsidRPr="00786F01">
        <w:rPr>
          <w:w w:val="105"/>
          <w:sz w:val="18"/>
          <w:szCs w:val="18"/>
        </w:rPr>
        <w:t>consistent. The unit of measure of all variables is normalized to [1e − 6, 1].</w:t>
      </w:r>
    </w:p>
    <w:p w14:paraId="366830D1" w14:textId="77777777" w:rsidR="00786F01" w:rsidRDefault="00786F01" w:rsidP="00786F01">
      <w:pPr>
        <w:pStyle w:val="a3"/>
        <w:spacing w:before="13" w:line="424" w:lineRule="auto"/>
        <w:ind w:left="100" w:right="181"/>
        <w:jc w:val="both"/>
        <w:rPr>
          <w:w w:val="110"/>
          <w:sz w:val="20"/>
          <w:szCs w:val="20"/>
        </w:rPr>
      </w:pPr>
    </w:p>
    <w:p w14:paraId="66FEC791" w14:textId="77777777" w:rsidR="00786F01" w:rsidRDefault="00786F01" w:rsidP="00786F01">
      <w:pPr>
        <w:pStyle w:val="a3"/>
        <w:spacing w:before="2"/>
        <w:rPr>
          <w:rFonts w:ascii="Georgia"/>
          <w:sz w:val="20"/>
        </w:rPr>
      </w:pPr>
    </w:p>
    <w:p w14:paraId="573AF83D" w14:textId="77777777" w:rsidR="00786F01" w:rsidRPr="00786F01" w:rsidRDefault="00786F01" w:rsidP="00786F01">
      <w:pPr>
        <w:pStyle w:val="1"/>
        <w:numPr>
          <w:ilvl w:val="0"/>
          <w:numId w:val="1"/>
        </w:numPr>
        <w:tabs>
          <w:tab w:val="left" w:pos="570"/>
        </w:tabs>
        <w:ind w:hanging="470"/>
        <w:rPr>
          <w:rFonts w:ascii="Times New Roman" w:hAnsi="Times New Roman" w:cs="Times New Roman"/>
          <w:sz w:val="32"/>
          <w:szCs w:val="32"/>
        </w:rPr>
      </w:pPr>
      <w:r w:rsidRPr="00786F01">
        <w:rPr>
          <w:rFonts w:ascii="Times New Roman" w:hAnsi="Times New Roman" w:cs="Times New Roman"/>
          <w:color w:val="231F20"/>
          <w:spacing w:val="-2"/>
          <w:sz w:val="32"/>
          <w:szCs w:val="32"/>
        </w:rPr>
        <w:t>Counterfactual</w:t>
      </w:r>
    </w:p>
    <w:p w14:paraId="0C5231F3" w14:textId="77777777" w:rsidR="00786F01" w:rsidRDefault="00786F01" w:rsidP="00786F01">
      <w:pPr>
        <w:pStyle w:val="a3"/>
        <w:rPr>
          <w:rFonts w:ascii="Georgia"/>
          <w:b/>
          <w:sz w:val="30"/>
        </w:rPr>
      </w:pPr>
    </w:p>
    <w:p w14:paraId="38B84D4C" w14:textId="77777777" w:rsidR="00786F01" w:rsidRPr="00786F01" w:rsidRDefault="00786F01" w:rsidP="00786F01">
      <w:pPr>
        <w:pStyle w:val="a3"/>
        <w:spacing w:before="13" w:line="424" w:lineRule="auto"/>
        <w:ind w:left="100" w:right="181"/>
        <w:jc w:val="both"/>
        <w:rPr>
          <w:w w:val="110"/>
          <w:sz w:val="20"/>
          <w:szCs w:val="20"/>
        </w:rPr>
      </w:pPr>
      <w:r w:rsidRPr="00786F01">
        <w:rPr>
          <w:w w:val="110"/>
          <w:sz w:val="20"/>
          <w:szCs w:val="20"/>
        </w:rPr>
        <w:t xml:space="preserve">In the global container shipping industry, mergers between ﬁrms in the same country involve several concerns from competition policies in multiple countries. For example, on June 21, 2017, South Africa’s Competition Commission issued a statement stating that </w:t>
      </w:r>
      <w:proofErr w:type="gramStart"/>
      <w:r w:rsidRPr="00786F01">
        <w:rPr>
          <w:w w:val="110"/>
          <w:sz w:val="20"/>
          <w:szCs w:val="20"/>
        </w:rPr>
        <w:t>it ”forbade</w:t>
      </w:r>
      <w:proofErr w:type="gramEnd"/>
      <w:r w:rsidRPr="00786F01">
        <w:rPr>
          <w:w w:val="110"/>
          <w:sz w:val="20"/>
          <w:szCs w:val="20"/>
        </w:rPr>
        <w:t>” the integration of the container business by the three shipping lines of NYK, MOL, and KLINE. The commission cited concerns about market consolidation</w:t>
      </w:r>
      <w:r w:rsidRPr="00786F01">
        <w:rPr>
          <w:w w:val="110"/>
          <w:sz w:val="20"/>
          <w:szCs w:val="20"/>
        </w:rPr>
        <w:t xml:space="preserve"> </w:t>
      </w:r>
      <w:r w:rsidRPr="00786F01">
        <w:rPr>
          <w:w w:val="110"/>
          <w:sz w:val="20"/>
          <w:szCs w:val="20"/>
        </w:rPr>
        <w:t>by domestic companies and cartel issues involving these companies in the car carrier business. The country’s competition court ﬁnally approved the integration on January 17, 2018</w:t>
      </w:r>
      <w:ins w:id="755" w:author="Author" w:date="2023-10-13T08:19:00Z">
        <w:r w:rsidRPr="00786F01">
          <w:rPr>
            <w:w w:val="110"/>
            <w:sz w:val="20"/>
            <w:szCs w:val="20"/>
          </w:rPr>
          <w:t>;</w:t>
        </w:r>
      </w:ins>
      <w:del w:id="756" w:author="Author" w:date="2023-10-13T08:19:00Z">
        <w:r w:rsidRPr="00786F01" w:rsidDel="00F12371">
          <w:rPr>
            <w:w w:val="110"/>
            <w:sz w:val="20"/>
            <w:szCs w:val="20"/>
          </w:rPr>
          <w:delText>,</w:delText>
        </w:r>
      </w:del>
      <w:r w:rsidRPr="00786F01">
        <w:rPr>
          <w:w w:val="110"/>
          <w:sz w:val="20"/>
          <w:szCs w:val="20"/>
        </w:rPr>
        <w:t xml:space="preserve"> </w:t>
      </w:r>
      <w:del w:id="757" w:author="Author" w:date="2023-10-13T08:19:00Z">
        <w:r w:rsidRPr="00786F01" w:rsidDel="00F12371">
          <w:rPr>
            <w:w w:val="110"/>
            <w:sz w:val="20"/>
            <w:szCs w:val="20"/>
          </w:rPr>
          <w:delText xml:space="preserve">but </w:delText>
        </w:r>
      </w:del>
      <w:ins w:id="758" w:author="Author" w:date="2023-10-13T08:19:00Z">
        <w:r w:rsidRPr="00786F01">
          <w:rPr>
            <w:w w:val="110"/>
            <w:sz w:val="20"/>
            <w:szCs w:val="20"/>
          </w:rPr>
          <w:t>however</w:t>
        </w:r>
      </w:ins>
      <w:ins w:id="759" w:author="Author" w:date="2023-10-13T08:20:00Z">
        <w:r w:rsidRPr="00786F01">
          <w:rPr>
            <w:w w:val="110"/>
            <w:sz w:val="20"/>
            <w:szCs w:val="20"/>
          </w:rPr>
          <w:t>,</w:t>
        </w:r>
      </w:ins>
      <w:ins w:id="760" w:author="Author" w:date="2023-10-13T08:19:00Z">
        <w:r w:rsidRPr="00786F01">
          <w:rPr>
            <w:w w:val="110"/>
            <w:sz w:val="20"/>
            <w:szCs w:val="20"/>
          </w:rPr>
          <w:t xml:space="preserve"> </w:t>
        </w:r>
      </w:ins>
      <w:r w:rsidRPr="00786F01">
        <w:rPr>
          <w:w w:val="110"/>
          <w:sz w:val="20"/>
          <w:szCs w:val="20"/>
        </w:rPr>
        <w:t xml:space="preserve">this could impact the planned launch of the integrated container company, Ocean Network Express. In another example, Cosco and China </w:t>
      </w:r>
      <w:proofErr w:type="gramStart"/>
      <w:r w:rsidRPr="00786F01">
        <w:rPr>
          <w:w w:val="110"/>
          <w:sz w:val="20"/>
          <w:szCs w:val="20"/>
        </w:rPr>
        <w:t>Shipping‘</w:t>
      </w:r>
      <w:proofErr w:type="gramEnd"/>
      <w:r w:rsidRPr="00786F01">
        <w:rPr>
          <w:w w:val="110"/>
          <w:sz w:val="20"/>
          <w:szCs w:val="20"/>
        </w:rPr>
        <w:t>s alliance decision in 2015 could face scrutiny from regulators as the market share in some east-west trades is likely to breach the 30% mark if the new entity joins the group. Above 30%, alliances must ensure their agreements comply with EU rules outlawing anti-competitive behavior.</w:t>
      </w:r>
    </w:p>
    <w:p w14:paraId="4852FF6F" w14:textId="117A23A5" w:rsidR="00786F01" w:rsidRDefault="00786F01" w:rsidP="00786F01">
      <w:pPr>
        <w:pStyle w:val="a3"/>
        <w:spacing w:before="13" w:line="424" w:lineRule="auto"/>
        <w:ind w:left="100" w:right="181" w:firstLine="290"/>
        <w:jc w:val="both"/>
        <w:rPr>
          <w:w w:val="110"/>
          <w:sz w:val="20"/>
          <w:szCs w:val="20"/>
        </w:rPr>
      </w:pPr>
      <w:r w:rsidRPr="00786F01">
        <w:rPr>
          <w:w w:val="110"/>
          <w:sz w:val="20"/>
          <w:szCs w:val="20"/>
        </w:rPr>
        <w:t xml:space="preserve">In our counterfactual simulation, given estimated parameters, we simulate the matching outcome under the hypothetical scenario that mergers between ﬁrms in the same country are prohibited. Mechanically, ﬁrst, this scenario uses the merger cases of ﬁrms in diﬀerent countries and imposes that the joint production function (4) is changed </w:t>
      </w:r>
      <w:proofErr w:type="gramStart"/>
      <w:r w:rsidRPr="00786F01">
        <w:rPr>
          <w:w w:val="110"/>
          <w:sz w:val="20"/>
          <w:szCs w:val="20"/>
        </w:rPr>
        <w:t>to</w:t>
      </w:r>
      <w:proofErr w:type="gramEnd"/>
    </w:p>
    <w:p w14:paraId="62E2C114" w14:textId="77777777" w:rsidR="00786F01" w:rsidRDefault="00786F01" w:rsidP="00786F01">
      <w:pPr>
        <w:pStyle w:val="a3"/>
        <w:spacing w:before="13" w:line="424" w:lineRule="auto"/>
        <w:ind w:left="100" w:right="181" w:firstLine="290"/>
        <w:jc w:val="both"/>
        <w:rPr>
          <w:w w:val="110"/>
          <w:sz w:val="20"/>
          <w:szCs w:val="20"/>
        </w:rPr>
      </w:pPr>
    </w:p>
    <w:p w14:paraId="4D8EB0D0" w14:textId="73683213" w:rsidR="00786F01" w:rsidRPr="00786F01" w:rsidRDefault="00786F01" w:rsidP="00786F01">
      <w:pPr>
        <w:pStyle w:val="a3"/>
        <w:spacing w:before="13" w:line="424" w:lineRule="auto"/>
        <w:ind w:left="100" w:right="181" w:firstLine="290"/>
        <w:jc w:val="both"/>
        <w:rPr>
          <w:w w:val="110"/>
          <w:sz w:val="20"/>
          <w:szCs w:val="20"/>
        </w:rPr>
      </w:pP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d>
              <m:dPr>
                <m:begChr m:val="|"/>
                <m:endChr m:val=""/>
                <m:ctrlPr>
                  <w:rPr>
                    <w:rFonts w:ascii="Cambria Math" w:hAnsi="Cambria Math"/>
                    <w:i/>
                    <w:w w:val="110"/>
                    <w:sz w:val="20"/>
                    <w:szCs w:val="20"/>
                  </w:rPr>
                </m:ctrlPr>
              </m:dPr>
              <m:e>
                <m:r>
                  <w:rPr>
                    <w:rFonts w:ascii="Cambria Math" w:hAnsi="Cambria Math"/>
                    <w:w w:val="110"/>
                    <w:sz w:val="20"/>
                    <w:szCs w:val="20"/>
                  </w:rPr>
                  <m:t>X,β</m:t>
                </m:r>
              </m:e>
            </m:d>
          </m:e>
        </m:d>
        <m:r>
          <w:rPr>
            <w:rFonts w:ascii="Cambria Math" w:hAnsi="Cambria Math"/>
            <w:w w:val="110"/>
            <w:sz w:val="20"/>
            <w:szCs w:val="20"/>
          </w:rPr>
          <m:t>=</m:t>
        </m:r>
        <m:d>
          <m:dPr>
            <m:begChr m:val="{"/>
            <m:endChr m:val=""/>
            <m:ctrlPr>
              <w:rPr>
                <w:rFonts w:ascii="Cambria Math" w:hAnsi="Cambria Math"/>
                <w:i/>
                <w:w w:val="110"/>
                <w:sz w:val="20"/>
                <w:szCs w:val="20"/>
              </w:rPr>
            </m:ctrlPr>
          </m:dPr>
          <m:e>
            <m:m>
              <m:mPr>
                <m:mcs>
                  <m:mc>
                    <m:mcPr>
                      <m:count m:val="2"/>
                      <m:mcJc m:val="center"/>
                    </m:mcPr>
                  </m:mc>
                </m:mcs>
                <m:ctrlPr>
                  <w:rPr>
                    <w:rFonts w:ascii="Cambria Math" w:hAnsi="Cambria Math"/>
                    <w:i/>
                    <w:w w:val="110"/>
                    <w:sz w:val="20"/>
                    <w:szCs w:val="20"/>
                  </w:rPr>
                </m:ctrlPr>
              </m:mPr>
              <m:mr>
                <m:e>
                  <m:sSub>
                    <m:sSubPr>
                      <m:ctrlPr>
                        <w:rPr>
                          <w:rFonts w:ascii="Cambria Math" w:hAnsi="Cambria Math"/>
                          <w:i/>
                          <w:w w:val="110"/>
                          <w:sz w:val="20"/>
                          <w:szCs w:val="20"/>
                        </w:rPr>
                      </m:ctrlPr>
                    </m:sSubPr>
                    <m:e>
                      <m:r>
                        <w:rPr>
                          <w:rFonts w:ascii="Cambria Math" w:hAnsi="Cambria Math"/>
                          <w:w w:val="110"/>
                          <w:sz w:val="20"/>
                          <w:szCs w:val="20"/>
                        </w:rPr>
                        <m:t>β</m:t>
                      </m:r>
                    </m:e>
                    <m:sub>
                      <m:r>
                        <w:rPr>
                          <w:rFonts w:ascii="Cambria Math" w:hAnsi="Cambria Math"/>
                          <w:w w:val="110"/>
                          <w:sz w:val="20"/>
                          <w:szCs w:val="20"/>
                        </w:rPr>
                        <m:t>1</m:t>
                      </m:r>
                    </m:sub>
                  </m:sSub>
                  <m:sSub>
                    <m:sSubPr>
                      <m:ctrlPr>
                        <w:rPr>
                          <w:rFonts w:ascii="Cambria Math" w:hAnsi="Cambria Math"/>
                          <w:iCs/>
                          <w:w w:val="110"/>
                          <w:sz w:val="20"/>
                          <w:szCs w:val="20"/>
                        </w:rPr>
                      </m:ctrlPr>
                    </m:sSubPr>
                    <m:e>
                      <m:r>
                        <m:rPr>
                          <m:sty m:val="p"/>
                        </m:rPr>
                        <w:rPr>
                          <w:rFonts w:ascii="Cambria Math" w:hAnsi="Cambria Math"/>
                          <w:w w:val="110"/>
                          <w:sz w:val="20"/>
                          <w:szCs w:val="20"/>
                        </w:rPr>
                        <m:t>Age</m:t>
                      </m:r>
                    </m:e>
                    <m:sub>
                      <m:r>
                        <w:rPr>
                          <w:rFonts w:ascii="Cambria Math" w:hAnsi="Cambria Math"/>
                          <w:w w:val="110"/>
                          <w:sz w:val="20"/>
                          <w:szCs w:val="20"/>
                        </w:rPr>
                        <m:t>b</m:t>
                      </m:r>
                    </m:sub>
                  </m:sSub>
                  <m:sSub>
                    <m:sSubPr>
                      <m:ctrlPr>
                        <w:rPr>
                          <w:rFonts w:ascii="Cambria Math" w:hAnsi="Cambria Math"/>
                          <w:iCs/>
                          <w:w w:val="110"/>
                          <w:sz w:val="20"/>
                          <w:szCs w:val="20"/>
                        </w:rPr>
                      </m:ctrlPr>
                    </m:sSubPr>
                    <m:e>
                      <m:r>
                        <m:rPr>
                          <m:sty m:val="p"/>
                        </m:rPr>
                        <w:rPr>
                          <w:rFonts w:ascii="Cambria Math" w:hAnsi="Cambria Math"/>
                          <w:w w:val="110"/>
                          <w:sz w:val="20"/>
                          <w:szCs w:val="20"/>
                        </w:rPr>
                        <m:t>Age</m:t>
                      </m:r>
                    </m:e>
                    <m:sub>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i/>
                          <w:w w:val="110"/>
                          <w:sz w:val="20"/>
                          <w:szCs w:val="20"/>
                        </w:rPr>
                      </m:ctrlPr>
                    </m:sSubPr>
                    <m:e>
                      <m:r>
                        <w:rPr>
                          <w:rFonts w:ascii="Cambria Math" w:hAnsi="Cambria Math"/>
                          <w:w w:val="110"/>
                          <w:sz w:val="20"/>
                          <w:szCs w:val="20"/>
                        </w:rPr>
                        <m:t>β</m:t>
                      </m:r>
                    </m:e>
                    <m:sub>
                      <m:r>
                        <w:rPr>
                          <w:rFonts w:ascii="Cambria Math" w:hAnsi="Cambria Math"/>
                          <w:w w:val="110"/>
                          <w:sz w:val="20"/>
                          <w:szCs w:val="20"/>
                        </w:rPr>
                        <m:t>2</m:t>
                      </m:r>
                    </m:sub>
                  </m:sSub>
                  <m:sSub>
                    <m:sSubPr>
                      <m:ctrlPr>
                        <w:rPr>
                          <w:rFonts w:ascii="Cambria Math" w:hAnsi="Cambria Math"/>
                          <w:iCs/>
                          <w:w w:val="110"/>
                          <w:sz w:val="20"/>
                          <w:szCs w:val="20"/>
                        </w:rPr>
                      </m:ctrlPr>
                    </m:sSubPr>
                    <m:e>
                      <m:r>
                        <m:rPr>
                          <m:sty m:val="p"/>
                        </m:rPr>
                        <w:rPr>
                          <w:rFonts w:ascii="Cambria Math" w:hAnsi="Cambria Math"/>
                          <w:w w:val="110"/>
                          <w:sz w:val="20"/>
                          <w:szCs w:val="20"/>
                        </w:rPr>
                        <m:t>Size</m:t>
                      </m:r>
                    </m:e>
                    <m:sub>
                      <m:r>
                        <w:rPr>
                          <w:rFonts w:ascii="Cambria Math" w:hAnsi="Cambria Math"/>
                          <w:w w:val="110"/>
                          <w:sz w:val="20"/>
                          <w:szCs w:val="20"/>
                        </w:rPr>
                        <m:t>b</m:t>
                      </m:r>
                    </m:sub>
                  </m:sSub>
                  <m:sSub>
                    <m:sSubPr>
                      <m:ctrlPr>
                        <w:rPr>
                          <w:rFonts w:ascii="Cambria Math" w:hAnsi="Cambria Math"/>
                          <w:iCs/>
                          <w:w w:val="110"/>
                          <w:sz w:val="20"/>
                          <w:szCs w:val="20"/>
                        </w:rPr>
                      </m:ctrlPr>
                    </m:sSubPr>
                    <m:e>
                      <m:r>
                        <m:rPr>
                          <m:sty m:val="p"/>
                        </m:rPr>
                        <w:rPr>
                          <w:rFonts w:ascii="Cambria Math" w:hAnsi="Cambria Math"/>
                          <w:w w:val="110"/>
                          <w:sz w:val="20"/>
                          <w:szCs w:val="20"/>
                        </w:rPr>
                        <m:t>Size</m:t>
                      </m:r>
                    </m:e>
                    <m:sub>
                      <m:r>
                        <w:rPr>
                          <w:rFonts w:ascii="Cambria Math" w:hAnsi="Cambria Math"/>
                          <w:w w:val="110"/>
                          <w:sz w:val="20"/>
                          <w:szCs w:val="20"/>
                        </w:rPr>
                        <m:t>s</m:t>
                      </m:r>
                    </m:sub>
                  </m:sSub>
                  <m:r>
                    <w:rPr>
                      <w:rFonts w:ascii="Cambria Math" w:hAnsi="Cambria Math"/>
                      <w:w w:val="110"/>
                      <w:sz w:val="20"/>
                      <w:szCs w:val="20"/>
                    </w:rPr>
                    <m:t>+</m:t>
                  </m:r>
                  <m:sSub>
                    <m:sSubPr>
                      <m:ctrlPr>
                        <w:rPr>
                          <w:rFonts w:ascii="Cambria Math" w:hAnsi="Cambria Math"/>
                          <w:i/>
                          <w:w w:val="110"/>
                          <w:sz w:val="20"/>
                          <w:szCs w:val="20"/>
                        </w:rPr>
                      </m:ctrlPr>
                    </m:sSubPr>
                    <m:e>
                      <m:r>
                        <w:rPr>
                          <w:rFonts w:ascii="Cambria Math" w:hAnsi="Cambria Math"/>
                          <w:w w:val="110"/>
                          <w:sz w:val="20"/>
                          <w:szCs w:val="20"/>
                        </w:rPr>
                        <m:t>β</m:t>
                      </m:r>
                    </m:e>
                    <m:sub>
                      <m:r>
                        <w:rPr>
                          <w:rFonts w:ascii="Cambria Math" w:hAnsi="Cambria Math"/>
                          <w:w w:val="110"/>
                          <w:sz w:val="20"/>
                          <w:szCs w:val="20"/>
                        </w:rPr>
                        <m:t>3</m:t>
                      </m:r>
                    </m:sub>
                  </m:sSub>
                  <m:sSub>
                    <m:sSubPr>
                      <m:ctrlPr>
                        <w:rPr>
                          <w:rFonts w:ascii="Cambria Math" w:hAnsi="Cambria Math"/>
                          <w:iCs/>
                          <w:w w:val="110"/>
                          <w:sz w:val="20"/>
                          <w:szCs w:val="20"/>
                        </w:rPr>
                      </m:ctrlPr>
                    </m:sSubPr>
                    <m:e>
                      <m:r>
                        <m:rPr>
                          <m:sty m:val="p"/>
                        </m:rPr>
                        <w:rPr>
                          <w:rFonts w:ascii="Cambria Math" w:hAnsi="Cambria Math"/>
                          <w:w w:val="110"/>
                          <w:sz w:val="20"/>
                          <w:szCs w:val="20"/>
                        </w:rPr>
                        <m:t>Distance</m:t>
                      </m:r>
                    </m:e>
                    <m:sub>
                      <m:r>
                        <w:rPr>
                          <w:rFonts w:ascii="Cambria Math" w:hAnsi="Cambria Math"/>
                          <w:w w:val="110"/>
                          <w:sz w:val="20"/>
                          <w:szCs w:val="20"/>
                        </w:rPr>
                        <m:t>bs</m:t>
                      </m:r>
                    </m:sub>
                  </m:sSub>
                  <m:r>
                    <w:rPr>
                      <w:rFonts w:ascii="Cambria Math" w:hAnsi="Cambria Math"/>
                      <w:w w:val="110"/>
                      <w:sz w:val="20"/>
                      <w:szCs w:val="20"/>
                    </w:rPr>
                    <m:t>+</m:t>
                  </m:r>
                  <m:sSub>
                    <m:sSubPr>
                      <m:ctrlPr>
                        <w:rPr>
                          <w:rFonts w:ascii="Cambria Math" w:hAnsi="Cambria Math"/>
                          <w:i/>
                          <w:iCs/>
                          <w:w w:val="110"/>
                          <w:sz w:val="20"/>
                          <w:szCs w:val="20"/>
                        </w:rPr>
                      </m:ctrlPr>
                    </m:sSubPr>
                    <m:e>
                      <m:r>
                        <w:rPr>
                          <w:rFonts w:ascii="Cambria Math" w:hAnsi="Cambria Math"/>
                          <w:w w:val="110"/>
                          <w:sz w:val="20"/>
                          <w:szCs w:val="20"/>
                        </w:rPr>
                        <m:t>ε</m:t>
                      </m:r>
                    </m:e>
                    <m:sub>
                      <m:r>
                        <w:rPr>
                          <w:rFonts w:ascii="Cambria Math" w:hAnsi="Cambria Math"/>
                          <w:w w:val="110"/>
                          <w:sz w:val="20"/>
                          <w:szCs w:val="20"/>
                        </w:rPr>
                        <m:t>bs</m:t>
                      </m:r>
                    </m:sub>
                  </m:sSub>
                  <m:r>
                    <m:rPr>
                      <m:sty m:val="p"/>
                    </m:rPr>
                    <w:rPr>
                      <w:rFonts w:ascii="Cambria Math" w:eastAsiaTheme="minorEastAsia" w:hAnsi="Cambria Math" w:hint="eastAsia"/>
                      <w:w w:val="110"/>
                      <w:sz w:val="20"/>
                      <w:szCs w:val="20"/>
                      <w:lang w:eastAsia="ja-JP"/>
                    </w:rPr>
                    <m:t>,</m:t>
                  </m:r>
                </m:e>
                <m:e>
                  <m:r>
                    <m:rPr>
                      <m:sty m:val="p"/>
                    </m:rPr>
                    <w:rPr>
                      <w:rFonts w:ascii="Cambria Math" w:hAnsi="Cambria Math"/>
                      <w:w w:val="110"/>
                      <w:sz w:val="20"/>
                      <w:szCs w:val="20"/>
                    </w:rPr>
                    <m:t>if</m:t>
                  </m:r>
                  <m:r>
                    <w:rPr>
                      <w:rFonts w:ascii="Cambria Math" w:hAnsi="Cambria Math"/>
                      <w:w w:val="110"/>
                      <w:sz w:val="20"/>
                      <w:szCs w:val="20"/>
                    </w:rPr>
                    <m:t xml:space="preserve"> </m:t>
                  </m:r>
                  <m:sSub>
                    <m:sSubPr>
                      <m:ctrlPr>
                        <w:rPr>
                          <w:rFonts w:ascii="Cambria Math" w:hAnsi="Cambria Math"/>
                          <w:iCs/>
                          <w:w w:val="110"/>
                          <w:sz w:val="20"/>
                          <w:szCs w:val="20"/>
                        </w:rPr>
                      </m:ctrlPr>
                    </m:sSubPr>
                    <m:e>
                      <m:r>
                        <m:rPr>
                          <m:sty m:val="p"/>
                        </m:rPr>
                        <w:rPr>
                          <w:rFonts w:ascii="Cambria Math" w:hAnsi="Cambria Math"/>
                          <w:w w:val="110"/>
                          <w:sz w:val="20"/>
                          <w:szCs w:val="20"/>
                        </w:rPr>
                        <m:t>Distance</m:t>
                      </m:r>
                    </m:e>
                    <m:sub>
                      <m:r>
                        <w:rPr>
                          <w:rFonts w:ascii="Cambria Math" w:hAnsi="Cambria Math"/>
                          <w:w w:val="110"/>
                          <w:sz w:val="20"/>
                          <w:szCs w:val="20"/>
                        </w:rPr>
                        <m:t>bs</m:t>
                      </m:r>
                    </m:sub>
                  </m:sSub>
                  <m:r>
                    <w:rPr>
                      <w:rFonts w:ascii="Cambria Math" w:hAnsi="Cambria Math"/>
                      <w:w w:val="110"/>
                      <w:sz w:val="20"/>
                      <w:szCs w:val="20"/>
                    </w:rPr>
                    <m:t xml:space="preserve">≠1e-6 </m:t>
                  </m:r>
                </m:e>
              </m:mr>
              <m:mr>
                <m:e>
                  <m:r>
                    <w:rPr>
                      <w:rFonts w:ascii="Cambria Math" w:hAnsi="Cambria Math"/>
                      <w:w w:val="110"/>
                      <w:sz w:val="20"/>
                      <w:szCs w:val="20"/>
                    </w:rPr>
                    <m:t>-∞</m:t>
                  </m:r>
                </m:e>
                <m:e>
                  <m:r>
                    <m:rPr>
                      <m:sty m:val="p"/>
                    </m:rPr>
                    <w:rPr>
                      <w:rFonts w:ascii="Cambria Math" w:hAnsi="Cambria Math"/>
                      <w:w w:val="110"/>
                      <w:sz w:val="20"/>
                      <w:szCs w:val="20"/>
                    </w:rPr>
                    <m:t>otherwise.</m:t>
                  </m:r>
                </m:e>
              </m:mr>
            </m:m>
          </m:e>
        </m:d>
      </m:oMath>
      <w:r>
        <w:rPr>
          <w:rFonts w:eastAsiaTheme="minorEastAsia"/>
          <w:iCs/>
          <w:w w:val="110"/>
          <w:sz w:val="20"/>
          <w:szCs w:val="20"/>
          <w:lang w:eastAsia="ja-JP"/>
        </w:rPr>
        <w:t xml:space="preserve">   </w:t>
      </w:r>
    </w:p>
    <w:p w14:paraId="331E1C18" w14:textId="77777777" w:rsidR="00786F01" w:rsidRDefault="00786F01" w:rsidP="00786F01">
      <w:pPr>
        <w:spacing w:line="424" w:lineRule="auto"/>
        <w:jc w:val="both"/>
        <w:sectPr w:rsidR="00786F01">
          <w:pgSz w:w="11910" w:h="16840"/>
          <w:pgMar w:top="1940" w:right="1220" w:bottom="1680" w:left="1300" w:header="0" w:footer="1485" w:gutter="0"/>
          <w:cols w:space="720"/>
        </w:sectPr>
      </w:pPr>
    </w:p>
    <w:p w14:paraId="2528853C" w14:textId="77777777" w:rsidR="00786F01" w:rsidRDefault="00786F01" w:rsidP="00786F01">
      <w:pPr>
        <w:pStyle w:val="a3"/>
        <w:rPr>
          <w:sz w:val="11"/>
        </w:rPr>
      </w:pPr>
    </w:p>
    <w:p w14:paraId="7D10D3C8" w14:textId="7D9E24F5" w:rsidR="00786F01" w:rsidRDefault="00786F01" w:rsidP="00E56C3A">
      <w:pPr>
        <w:pStyle w:val="a3"/>
        <w:spacing w:before="13" w:line="424" w:lineRule="auto"/>
        <w:ind w:left="100" w:right="181" w:firstLine="290"/>
        <w:jc w:val="both"/>
        <w:rPr>
          <w:w w:val="110"/>
          <w:sz w:val="20"/>
          <w:szCs w:val="20"/>
        </w:rPr>
      </w:pPr>
      <w:r w:rsidRPr="00E56C3A">
        <w:rPr>
          <w:w w:val="110"/>
          <w:sz w:val="20"/>
          <w:szCs w:val="20"/>
        </w:rPr>
        <w:t xml:space="preserve">Second, given counterfactual </w:t>
      </w:r>
      <m:oMath>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d>
              <m:dPr>
                <m:begChr m:val="|"/>
                <m:endChr m:val=""/>
                <m:ctrlPr>
                  <w:rPr>
                    <w:rFonts w:ascii="Cambria Math" w:hAnsi="Cambria Math"/>
                    <w:i/>
                    <w:w w:val="110"/>
                    <w:sz w:val="20"/>
                    <w:szCs w:val="20"/>
                  </w:rPr>
                </m:ctrlPr>
              </m:dPr>
              <m:e>
                <m:r>
                  <w:rPr>
                    <w:rFonts w:ascii="Cambria Math" w:hAnsi="Cambria Math"/>
                    <w:w w:val="110"/>
                    <w:sz w:val="20"/>
                    <w:szCs w:val="20"/>
                  </w:rPr>
                  <m:t>X,β</m:t>
                </m:r>
              </m:e>
            </m:d>
          </m:e>
        </m:d>
      </m:oMath>
      <w:r w:rsidRPr="00E56C3A">
        <w:rPr>
          <w:w w:val="110"/>
          <w:sz w:val="20"/>
          <w:szCs w:val="20"/>
        </w:rPr>
        <w:t>, we compute an equilibrium matching allocation. The equilibrium one-to-one matching allocation</w:t>
      </w:r>
      <m:oMath>
        <m:sSub>
          <m:sSubPr>
            <m:ctrlPr>
              <w:rPr>
                <w:rFonts w:ascii="Cambria Math" w:hAnsi="Cambria Math"/>
                <w:i/>
                <w:w w:val="110"/>
                <w:sz w:val="20"/>
                <w:szCs w:val="20"/>
              </w:rPr>
            </m:ctrlPr>
          </m:sSubPr>
          <m:e>
            <m:d>
              <m:dPr>
                <m:begChr m:val="{"/>
                <m:endChr m:val="}"/>
                <m:ctrlPr>
                  <w:rPr>
                    <w:rFonts w:ascii="Cambria Math" w:hAnsi="Cambria Math"/>
                    <w:i/>
                    <w:w w:val="110"/>
                    <w:sz w:val="20"/>
                    <w:szCs w:val="20"/>
                  </w:rPr>
                </m:ctrlPr>
              </m:dPr>
              <m:e>
                <m:d>
                  <m:dPr>
                    <m:ctrlPr>
                      <w:rPr>
                        <w:rFonts w:ascii="Cambria Math" w:hAnsi="Cambria Math"/>
                        <w:i/>
                        <w:w w:val="110"/>
                        <w:sz w:val="20"/>
                        <w:szCs w:val="20"/>
                      </w:rPr>
                    </m:ctrlPr>
                  </m:dPr>
                  <m:e>
                    <m:r>
                      <w:rPr>
                        <w:rFonts w:ascii="Cambria Math" w:hAnsi="Cambria Math"/>
                        <w:w w:val="110"/>
                        <w:sz w:val="20"/>
                        <w:szCs w:val="20"/>
                      </w:rPr>
                      <m:t>b,s</m:t>
                    </m:r>
                  </m:e>
                </m:d>
              </m:e>
            </m:d>
          </m:e>
          <m:sub>
            <m:r>
              <w:rPr>
                <w:rFonts w:ascii="Cambria Math" w:hAnsi="Cambria Math"/>
                <w:w w:val="110"/>
                <w:sz w:val="20"/>
                <w:szCs w:val="20"/>
              </w:rPr>
              <m:t>b∈</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b</m:t>
                </m:r>
              </m:sub>
            </m:sSub>
            <m:r>
              <w:rPr>
                <w:rFonts w:ascii="Cambria Math" w:hAnsi="Cambria Math"/>
                <w:w w:val="110"/>
                <w:sz w:val="20"/>
                <w:szCs w:val="20"/>
              </w:rPr>
              <m:t>, s∈</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s</m:t>
                </m:r>
              </m:sub>
            </m:sSub>
            <m:r>
              <w:rPr>
                <w:rFonts w:ascii="Cambria Math" w:hAnsi="Cambria Math"/>
                <w:w w:val="110"/>
                <w:sz w:val="20"/>
                <w:szCs w:val="20"/>
              </w:rPr>
              <m:t xml:space="preserve"> </m:t>
            </m:r>
          </m:sub>
        </m:sSub>
      </m:oMath>
      <w:r w:rsidRPr="00E56C3A">
        <w:rPr>
          <w:w w:val="110"/>
          <w:sz w:val="20"/>
          <w:szCs w:val="20"/>
        </w:rPr>
        <w:t xml:space="preserve"> is calculated </w:t>
      </w:r>
      <w:del w:id="761" w:author="Author" w:date="2023-10-13T08:20:00Z">
        <w:r w:rsidRPr="00E56C3A" w:rsidDel="002526E4">
          <w:rPr>
            <w:w w:val="110"/>
            <w:sz w:val="20"/>
            <w:szCs w:val="20"/>
          </w:rPr>
          <w:delText xml:space="preserve">by </w:delText>
        </w:r>
      </w:del>
      <w:ins w:id="762" w:author="Author" w:date="2023-10-13T08:20:00Z">
        <w:r w:rsidRPr="00E56C3A">
          <w:rPr>
            <w:w w:val="110"/>
            <w:sz w:val="20"/>
            <w:szCs w:val="20"/>
          </w:rPr>
          <w:t>according t</w:t>
        </w:r>
      </w:ins>
      <w:ins w:id="763" w:author="Author" w:date="2023-10-13T08:21:00Z">
        <w:r w:rsidRPr="00E56C3A">
          <w:rPr>
            <w:w w:val="110"/>
            <w:sz w:val="20"/>
            <w:szCs w:val="20"/>
          </w:rPr>
          <w:t>o</w:t>
        </w:r>
      </w:ins>
      <w:ins w:id="764" w:author="Author" w:date="2023-10-13T08:20:00Z">
        <w:r w:rsidRPr="00E56C3A">
          <w:rPr>
            <w:w w:val="110"/>
            <w:sz w:val="20"/>
            <w:szCs w:val="20"/>
          </w:rPr>
          <w:t xml:space="preserve"> </w:t>
        </w:r>
      </w:ins>
      <w:r w:rsidRPr="00E56C3A">
        <w:rPr>
          <w:w w:val="110"/>
          <w:sz w:val="20"/>
          <w:szCs w:val="20"/>
        </w:rPr>
        <w:t xml:space="preserve">the following linear programming problem proposed by Shapley and </w:t>
      </w:r>
      <w:proofErr w:type="spellStart"/>
      <w:r w:rsidRPr="00E56C3A">
        <w:rPr>
          <w:w w:val="110"/>
          <w:sz w:val="20"/>
          <w:szCs w:val="20"/>
        </w:rPr>
        <w:t>Shubik</w:t>
      </w:r>
      <w:proofErr w:type="spellEnd"/>
      <w:r w:rsidRPr="00E56C3A">
        <w:rPr>
          <w:w w:val="110"/>
          <w:sz w:val="20"/>
          <w:szCs w:val="20"/>
        </w:rPr>
        <w:t xml:space="preserve"> (1971):</w:t>
      </w:r>
    </w:p>
    <w:p w14:paraId="0D3B4748" w14:textId="77777777" w:rsidR="008C57B7" w:rsidRDefault="008C57B7" w:rsidP="00E56C3A">
      <w:pPr>
        <w:pStyle w:val="a3"/>
        <w:spacing w:before="13" w:line="424" w:lineRule="auto"/>
        <w:ind w:left="100" w:right="181" w:firstLine="290"/>
        <w:jc w:val="both"/>
        <w:rPr>
          <w:w w:val="110"/>
          <w:sz w:val="20"/>
          <w:szCs w:val="20"/>
        </w:rPr>
      </w:pPr>
    </w:p>
    <w:p w14:paraId="4D4A9B39" w14:textId="088A0CC0" w:rsidR="008C57B7" w:rsidRPr="008C57B7" w:rsidRDefault="008C57B7" w:rsidP="00E56C3A">
      <w:pPr>
        <w:pStyle w:val="a3"/>
        <w:spacing w:before="13" w:line="424" w:lineRule="auto"/>
        <w:ind w:left="100" w:right="181" w:firstLine="290"/>
        <w:jc w:val="both"/>
        <w:rPr>
          <w:w w:val="110"/>
          <w:sz w:val="20"/>
          <w:szCs w:val="20"/>
        </w:rPr>
      </w:pPr>
      <m:oMathPara>
        <m:oMath>
          <m:func>
            <m:funcPr>
              <m:ctrlPr>
                <w:rPr>
                  <w:rFonts w:ascii="Cambria Math" w:hAnsi="Cambria Math"/>
                  <w:i/>
                  <w:w w:val="110"/>
                  <w:sz w:val="20"/>
                  <w:szCs w:val="20"/>
                </w:rPr>
              </m:ctrlPr>
            </m:funcPr>
            <m:fName>
              <m:limLow>
                <m:limLowPr>
                  <m:ctrlPr>
                    <w:rPr>
                      <w:rFonts w:ascii="Cambria Math" w:hAnsi="Cambria Math"/>
                      <w:i/>
                      <w:w w:val="110"/>
                      <w:sz w:val="20"/>
                      <w:szCs w:val="20"/>
                    </w:rPr>
                  </m:ctrlPr>
                </m:limLowPr>
                <m:e>
                  <m:r>
                    <m:rPr>
                      <m:sty m:val="p"/>
                    </m:rPr>
                    <w:rPr>
                      <w:rFonts w:ascii="Cambria Math" w:hAnsi="Cambria Math"/>
                      <w:w w:val="110"/>
                      <w:sz w:val="20"/>
                      <w:szCs w:val="20"/>
                    </w:rPr>
                    <m:t>max</m:t>
                  </m:r>
                </m:e>
                <m:lim>
                  <m:sSub>
                    <m:sSubPr>
                      <m:ctrlPr>
                        <w:rPr>
                          <w:rFonts w:ascii="Cambria Math" w:hAnsi="Cambria Math"/>
                          <w:i/>
                          <w:w w:val="110"/>
                          <w:sz w:val="20"/>
                          <w:szCs w:val="20"/>
                        </w:rPr>
                      </m:ctrlPr>
                    </m:sSubPr>
                    <m:e>
                      <m:d>
                        <m:dPr>
                          <m:begChr m:val="{"/>
                          <m:endChr m:val="}"/>
                          <m:ctrlPr>
                            <w:rPr>
                              <w:rFonts w:ascii="Cambria Math" w:hAnsi="Cambria Math"/>
                              <w:i/>
                              <w:w w:val="110"/>
                              <w:sz w:val="20"/>
                              <w:szCs w:val="20"/>
                            </w:rPr>
                          </m:ctrlPr>
                        </m:dPr>
                        <m:e>
                          <m:d>
                            <m:dPr>
                              <m:ctrlPr>
                                <w:rPr>
                                  <w:rFonts w:ascii="Cambria Math" w:hAnsi="Cambria Math"/>
                                  <w:i/>
                                  <w:w w:val="110"/>
                                  <w:sz w:val="20"/>
                                  <w:szCs w:val="20"/>
                                </w:rPr>
                              </m:ctrlPr>
                            </m:dPr>
                            <m:e>
                              <m:r>
                                <w:rPr>
                                  <w:rFonts w:ascii="Cambria Math" w:hAnsi="Cambria Math"/>
                                  <w:w w:val="110"/>
                                  <w:sz w:val="20"/>
                                  <w:szCs w:val="20"/>
                                </w:rPr>
                                <m:t>b,s</m:t>
                              </m:r>
                            </m:e>
                          </m:d>
                        </m:e>
                      </m:d>
                    </m:e>
                    <m:sub>
                      <m:r>
                        <w:rPr>
                          <w:rFonts w:ascii="Cambria Math" w:hAnsi="Cambria Math"/>
                          <w:w w:val="110"/>
                          <w:sz w:val="20"/>
                          <w:szCs w:val="20"/>
                        </w:rPr>
                        <m:t>b∈</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b</m:t>
                          </m:r>
                        </m:sub>
                      </m:sSub>
                      <m:r>
                        <w:rPr>
                          <w:rFonts w:ascii="Cambria Math" w:hAnsi="Cambria Math"/>
                          <w:w w:val="110"/>
                          <w:sz w:val="20"/>
                          <w:szCs w:val="20"/>
                        </w:rPr>
                        <m:t>, s∈</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s</m:t>
                          </m:r>
                        </m:sub>
                      </m:sSub>
                      <m:r>
                        <w:rPr>
                          <w:rFonts w:ascii="Cambria Math" w:hAnsi="Cambria Math"/>
                          <w:w w:val="110"/>
                          <w:sz w:val="20"/>
                          <w:szCs w:val="20"/>
                        </w:rPr>
                        <m:t xml:space="preserve"> </m:t>
                      </m:r>
                    </m:sub>
                  </m:sSub>
                </m:lim>
              </m:limLow>
            </m:fName>
            <m:e>
              <m:r>
                <w:rPr>
                  <w:rFonts w:ascii="Cambria Math" w:hAnsi="Cambria Math"/>
                  <w:w w:val="110"/>
                  <w:sz w:val="20"/>
                  <w:szCs w:val="20"/>
                </w:rPr>
                <m:t>f</m:t>
              </m:r>
              <m:d>
                <m:dPr>
                  <m:ctrlPr>
                    <w:rPr>
                      <w:rFonts w:ascii="Cambria Math" w:hAnsi="Cambria Math"/>
                      <w:i/>
                      <w:w w:val="110"/>
                      <w:sz w:val="20"/>
                      <w:szCs w:val="20"/>
                    </w:rPr>
                  </m:ctrlPr>
                </m:dPr>
                <m:e>
                  <m:r>
                    <w:rPr>
                      <w:rFonts w:ascii="Cambria Math" w:hAnsi="Cambria Math"/>
                      <w:w w:val="110"/>
                      <w:sz w:val="20"/>
                      <w:szCs w:val="20"/>
                    </w:rPr>
                    <m:t>b,s</m:t>
                  </m:r>
                  <m:d>
                    <m:dPr>
                      <m:begChr m:val="|"/>
                      <m:endChr m:val=""/>
                      <m:ctrlPr>
                        <w:rPr>
                          <w:rFonts w:ascii="Cambria Math" w:hAnsi="Cambria Math"/>
                          <w:i/>
                          <w:w w:val="110"/>
                          <w:sz w:val="20"/>
                          <w:szCs w:val="20"/>
                        </w:rPr>
                      </m:ctrlPr>
                    </m:dPr>
                    <m:e>
                      <m:r>
                        <w:rPr>
                          <w:rFonts w:ascii="Cambria Math" w:hAnsi="Cambria Math"/>
                          <w:w w:val="110"/>
                          <w:sz w:val="20"/>
                          <w:szCs w:val="20"/>
                        </w:rPr>
                        <m:t>X,β</m:t>
                      </m:r>
                    </m:e>
                  </m:d>
                </m:e>
              </m:d>
              <m:r>
                <w:rPr>
                  <w:rFonts w:ascii="Cambria Math" w:hAnsi="Cambria Math"/>
                  <w:w w:val="110"/>
                  <w:sz w:val="20"/>
                  <w:szCs w:val="20"/>
                </w:rPr>
                <m:t>∙m</m:t>
              </m:r>
              <m:d>
                <m:dPr>
                  <m:ctrlPr>
                    <w:rPr>
                      <w:rFonts w:ascii="Cambria Math" w:hAnsi="Cambria Math"/>
                      <w:i/>
                      <w:w w:val="110"/>
                      <w:sz w:val="20"/>
                      <w:szCs w:val="20"/>
                    </w:rPr>
                  </m:ctrlPr>
                </m:dPr>
                <m:e>
                  <m:r>
                    <w:rPr>
                      <w:rFonts w:ascii="Cambria Math" w:hAnsi="Cambria Math"/>
                      <w:w w:val="110"/>
                      <w:sz w:val="20"/>
                      <w:szCs w:val="20"/>
                    </w:rPr>
                    <m:t>b,s</m:t>
                  </m:r>
                </m:e>
              </m:d>
            </m:e>
          </m:func>
        </m:oMath>
      </m:oMathPara>
    </w:p>
    <w:p w14:paraId="5169944A" w14:textId="1FDBD096" w:rsidR="008C57B7" w:rsidRPr="00E56C3A" w:rsidRDefault="008C57B7" w:rsidP="00E56C3A">
      <w:pPr>
        <w:pStyle w:val="a3"/>
        <w:spacing w:before="13" w:line="424" w:lineRule="auto"/>
        <w:ind w:left="100" w:right="181" w:firstLine="290"/>
        <w:jc w:val="both"/>
        <w:rPr>
          <w:w w:val="110"/>
          <w:sz w:val="20"/>
          <w:szCs w:val="20"/>
        </w:rPr>
      </w:pPr>
      <m:oMathPara>
        <m:oMath>
          <m:m>
            <m:mPr>
              <m:mcs>
                <m:mc>
                  <m:mcPr>
                    <m:count m:val="3"/>
                    <m:mcJc m:val="center"/>
                  </m:mcPr>
                </m:mc>
              </m:mcs>
              <m:ctrlPr>
                <w:rPr>
                  <w:rFonts w:ascii="Cambria Math" w:hAnsi="Cambria Math"/>
                  <w:i/>
                  <w:w w:val="110"/>
                  <w:sz w:val="20"/>
                  <w:szCs w:val="20"/>
                </w:rPr>
              </m:ctrlPr>
            </m:mPr>
            <m:mr>
              <m:e>
                <m:r>
                  <w:rPr>
                    <w:rFonts w:ascii="Cambria Math" w:hAnsi="Cambria Math"/>
                    <w:w w:val="110"/>
                    <w:sz w:val="20"/>
                    <w:szCs w:val="20"/>
                  </w:rPr>
                  <m:t>s.t.</m:t>
                </m:r>
              </m:e>
              <m:e>
                <m:r>
                  <w:rPr>
                    <w:rFonts w:ascii="Cambria Math" w:hAnsi="Cambria Math"/>
                    <w:w w:val="110"/>
                    <w:sz w:val="20"/>
                    <w:szCs w:val="20"/>
                  </w:rPr>
                  <m:t>0≤</m:t>
                </m:r>
                <m:nary>
                  <m:naryPr>
                    <m:chr m:val="∑"/>
                    <m:limLoc m:val="undOvr"/>
                    <m:supHide m:val="1"/>
                    <m:ctrlPr>
                      <w:rPr>
                        <w:rFonts w:ascii="Cambria Math" w:hAnsi="Cambria Math"/>
                        <w:i/>
                        <w:w w:val="110"/>
                        <w:sz w:val="20"/>
                        <w:szCs w:val="20"/>
                      </w:rPr>
                    </m:ctrlPr>
                  </m:naryPr>
                  <m:sub>
                    <m:r>
                      <w:rPr>
                        <w:rFonts w:ascii="Cambria Math" w:hAnsi="Cambria Math"/>
                        <w:w w:val="110"/>
                        <w:sz w:val="20"/>
                        <w:szCs w:val="20"/>
                      </w:rPr>
                      <m:t>b∈</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b</m:t>
                        </m:r>
                      </m:sub>
                    </m:sSub>
                  </m:sub>
                  <m:sup/>
                  <m:e>
                    <m:r>
                      <w:rPr>
                        <w:rFonts w:ascii="Cambria Math" w:hAnsi="Cambria Math"/>
                        <w:w w:val="110"/>
                        <w:sz w:val="20"/>
                        <w:szCs w:val="20"/>
                      </w:rPr>
                      <m:t>m</m:t>
                    </m:r>
                    <m:d>
                      <m:dPr>
                        <m:ctrlPr>
                          <w:rPr>
                            <w:rFonts w:ascii="Cambria Math" w:hAnsi="Cambria Math"/>
                            <w:i/>
                            <w:w w:val="110"/>
                            <w:sz w:val="20"/>
                            <w:szCs w:val="20"/>
                          </w:rPr>
                        </m:ctrlPr>
                      </m:dPr>
                      <m:e>
                        <m:r>
                          <w:rPr>
                            <w:rFonts w:ascii="Cambria Math" w:hAnsi="Cambria Math"/>
                            <w:w w:val="110"/>
                            <w:sz w:val="20"/>
                            <w:szCs w:val="20"/>
                          </w:rPr>
                          <m:t>b,s</m:t>
                        </m:r>
                      </m:e>
                    </m:d>
                  </m:e>
                </m:nary>
                <m:r>
                  <w:rPr>
                    <w:rFonts w:ascii="Cambria Math" w:hAnsi="Cambria Math"/>
                    <w:w w:val="110"/>
                    <w:sz w:val="20"/>
                    <w:szCs w:val="20"/>
                  </w:rPr>
                  <m:t>≤1</m:t>
                </m:r>
              </m:e>
              <m:e>
                <m:r>
                  <w:rPr>
                    <w:rFonts w:ascii="Cambria Math" w:hAnsi="Cambria Math"/>
                    <w:w w:val="110"/>
                    <w:sz w:val="20"/>
                    <w:szCs w:val="20"/>
                  </w:rPr>
                  <m:t>∀s∈</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s</m:t>
                    </m:r>
                  </m:sub>
                </m:sSub>
                <m:r>
                  <w:rPr>
                    <w:rFonts w:ascii="Cambria Math" w:hAnsi="Cambria Math"/>
                    <w:w w:val="110"/>
                    <w:sz w:val="20"/>
                    <w:szCs w:val="20"/>
                  </w:rPr>
                  <m:t>,</m:t>
                </m:r>
              </m:e>
            </m:mr>
            <m:mr>
              <m:e/>
              <m:e>
                <m:r>
                  <w:rPr>
                    <w:rFonts w:ascii="Cambria Math" w:hAnsi="Cambria Math"/>
                    <w:w w:val="110"/>
                    <w:sz w:val="20"/>
                    <w:szCs w:val="20"/>
                  </w:rPr>
                  <m:t>0≤</m:t>
                </m:r>
                <m:nary>
                  <m:naryPr>
                    <m:chr m:val="∑"/>
                    <m:limLoc m:val="undOvr"/>
                    <m:supHide m:val="1"/>
                    <m:ctrlPr>
                      <w:rPr>
                        <w:rFonts w:ascii="Cambria Math" w:hAnsi="Cambria Math"/>
                        <w:i/>
                        <w:w w:val="110"/>
                        <w:sz w:val="20"/>
                        <w:szCs w:val="20"/>
                      </w:rPr>
                    </m:ctrlPr>
                  </m:naryPr>
                  <m:sub>
                    <m:r>
                      <w:rPr>
                        <w:rFonts w:ascii="Cambria Math" w:hAnsi="Cambria Math"/>
                        <w:w w:val="110"/>
                        <w:sz w:val="20"/>
                        <w:szCs w:val="20"/>
                      </w:rPr>
                      <m:t>s∈</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s</m:t>
                        </m:r>
                      </m:sub>
                    </m:sSub>
                  </m:sub>
                  <m:sup/>
                  <m:e>
                    <m:r>
                      <w:rPr>
                        <w:rFonts w:ascii="Cambria Math" w:hAnsi="Cambria Math"/>
                        <w:w w:val="110"/>
                        <w:sz w:val="20"/>
                        <w:szCs w:val="20"/>
                      </w:rPr>
                      <m:t>m</m:t>
                    </m:r>
                    <m:d>
                      <m:dPr>
                        <m:ctrlPr>
                          <w:rPr>
                            <w:rFonts w:ascii="Cambria Math" w:hAnsi="Cambria Math"/>
                            <w:i/>
                            <w:w w:val="110"/>
                            <w:sz w:val="20"/>
                            <w:szCs w:val="20"/>
                          </w:rPr>
                        </m:ctrlPr>
                      </m:dPr>
                      <m:e>
                        <m:r>
                          <w:rPr>
                            <w:rFonts w:ascii="Cambria Math" w:hAnsi="Cambria Math"/>
                            <w:w w:val="110"/>
                            <w:sz w:val="20"/>
                            <w:szCs w:val="20"/>
                          </w:rPr>
                          <m:t>b,s</m:t>
                        </m:r>
                      </m:e>
                    </m:d>
                  </m:e>
                </m:nary>
                <m:r>
                  <w:rPr>
                    <w:rFonts w:ascii="Cambria Math" w:hAnsi="Cambria Math"/>
                    <w:w w:val="110"/>
                    <w:sz w:val="20"/>
                    <w:szCs w:val="20"/>
                  </w:rPr>
                  <m:t>≤1</m:t>
                </m:r>
              </m:e>
              <m:e>
                <m:r>
                  <w:rPr>
                    <w:rFonts w:ascii="Cambria Math" w:hAnsi="Cambria Math"/>
                    <w:w w:val="110"/>
                    <w:sz w:val="20"/>
                    <w:szCs w:val="20"/>
                  </w:rPr>
                  <m:t>∀</m:t>
                </m:r>
                <m:r>
                  <w:rPr>
                    <w:rFonts w:ascii="Cambria Math" w:hAnsi="Cambria Math"/>
                    <w:w w:val="110"/>
                    <w:sz w:val="20"/>
                    <w:szCs w:val="20"/>
                  </w:rPr>
                  <m:t>b</m:t>
                </m:r>
                <m:r>
                  <w:rPr>
                    <w:rFonts w:ascii="Cambria Math" w:hAnsi="Cambria Math"/>
                    <w:w w:val="110"/>
                    <w:sz w:val="20"/>
                    <w:szCs w:val="20"/>
                  </w:rPr>
                  <m:t>∈</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b</m:t>
                    </m:r>
                  </m:sub>
                </m:sSub>
                <m:r>
                  <w:rPr>
                    <w:rFonts w:ascii="Cambria Math" w:hAnsi="Cambria Math"/>
                    <w:w w:val="110"/>
                    <w:sz w:val="20"/>
                    <w:szCs w:val="20"/>
                  </w:rPr>
                  <m:t>,</m:t>
                </m:r>
              </m:e>
            </m:mr>
            <m:mr>
              <m:e/>
              <m:e>
                <m:r>
                  <w:rPr>
                    <w:rFonts w:ascii="Cambria Math" w:hAnsi="Cambria Math"/>
                    <w:w w:val="110"/>
                    <w:sz w:val="20"/>
                    <w:szCs w:val="20"/>
                  </w:rPr>
                  <m:t>0≤m</m:t>
                </m:r>
                <m:d>
                  <m:dPr>
                    <m:ctrlPr>
                      <w:rPr>
                        <w:rFonts w:ascii="Cambria Math" w:hAnsi="Cambria Math"/>
                        <w:i/>
                        <w:w w:val="110"/>
                        <w:sz w:val="20"/>
                        <w:szCs w:val="20"/>
                      </w:rPr>
                    </m:ctrlPr>
                  </m:dPr>
                  <m:e>
                    <m:r>
                      <w:rPr>
                        <w:rFonts w:ascii="Cambria Math" w:hAnsi="Cambria Math"/>
                        <w:w w:val="110"/>
                        <w:sz w:val="20"/>
                        <w:szCs w:val="20"/>
                      </w:rPr>
                      <m:t>b,s</m:t>
                    </m:r>
                  </m:e>
                </m:d>
              </m:e>
              <m:e>
                <m:r>
                  <w:rPr>
                    <w:rFonts w:ascii="Cambria Math" w:hAnsi="Cambria Math"/>
                    <w:w w:val="110"/>
                    <w:sz w:val="20"/>
                    <w:szCs w:val="20"/>
                  </w:rPr>
                  <m:t>∀b∈</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b</m:t>
                    </m:r>
                  </m:sub>
                </m:sSub>
                <m:r>
                  <w:rPr>
                    <w:rFonts w:ascii="Cambria Math" w:hAnsi="Cambria Math"/>
                    <w:w w:val="110"/>
                    <w:sz w:val="20"/>
                    <w:szCs w:val="20"/>
                  </w:rPr>
                  <m:t>,∀s∈</m:t>
                </m:r>
                <m:sSub>
                  <m:sSubPr>
                    <m:ctrlPr>
                      <w:rPr>
                        <w:rFonts w:ascii="Cambria Math" w:hAnsi="Cambria Math"/>
                        <w:i/>
                        <w:w w:val="110"/>
                        <w:sz w:val="20"/>
                        <w:szCs w:val="20"/>
                      </w:rPr>
                    </m:ctrlPr>
                  </m:sSubPr>
                  <m:e>
                    <m:r>
                      <m:rPr>
                        <m:scr m:val="script"/>
                      </m:rPr>
                      <w:rPr>
                        <w:rFonts w:ascii="Cambria Math" w:hAnsi="Cambria Math"/>
                        <w:w w:val="110"/>
                        <w:sz w:val="20"/>
                        <w:szCs w:val="20"/>
                      </w:rPr>
                      <m:t>N</m:t>
                    </m:r>
                  </m:e>
                  <m:sub>
                    <m:r>
                      <w:rPr>
                        <w:rFonts w:ascii="Cambria Math" w:hAnsi="Cambria Math"/>
                        <w:w w:val="110"/>
                        <w:sz w:val="20"/>
                        <w:szCs w:val="20"/>
                      </w:rPr>
                      <m:t>s</m:t>
                    </m:r>
                  </m:sub>
                </m:sSub>
                <m:r>
                  <w:rPr>
                    <w:rFonts w:ascii="Cambria Math" w:hAnsi="Cambria Math"/>
                    <w:w w:val="110"/>
                    <w:sz w:val="20"/>
                    <w:szCs w:val="20"/>
                  </w:rPr>
                  <m:t>,</m:t>
                </m:r>
              </m:e>
            </m:mr>
          </m:m>
        </m:oMath>
      </m:oMathPara>
    </w:p>
    <w:p w14:paraId="227DEAB6" w14:textId="77777777" w:rsidR="008C57B7" w:rsidRDefault="008C57B7" w:rsidP="008C57B7">
      <w:pPr>
        <w:pStyle w:val="a3"/>
        <w:spacing w:before="131" w:line="417" w:lineRule="auto"/>
        <w:ind w:left="100" w:right="181"/>
        <w:jc w:val="both"/>
        <w:rPr>
          <w:color w:val="231F20"/>
          <w:w w:val="110"/>
        </w:rPr>
      </w:pPr>
    </w:p>
    <w:p w14:paraId="0FE30013" w14:textId="1C9A4A9C" w:rsidR="008C57B7" w:rsidRPr="008C57B7" w:rsidRDefault="008C57B7" w:rsidP="008C57B7">
      <w:pPr>
        <w:pStyle w:val="a3"/>
        <w:spacing w:before="13" w:line="424" w:lineRule="auto"/>
        <w:ind w:left="100" w:right="181"/>
        <w:jc w:val="both"/>
        <w:rPr>
          <w:w w:val="110"/>
          <w:sz w:val="20"/>
          <w:szCs w:val="20"/>
        </w:rPr>
      </w:pPr>
      <w:r w:rsidRPr="008C57B7">
        <w:rPr>
          <w:w w:val="110"/>
          <w:sz w:val="20"/>
          <w:szCs w:val="20"/>
        </w:rPr>
        <w:t xml:space="preserve">where the dual of this linear programming problem also gives equilibrium prices. In the equilibrium matching allocation, </w:t>
      </w:r>
      <m:oMath>
        <m:r>
          <w:rPr>
            <w:rFonts w:ascii="Cambria Math" w:hAnsi="Cambria Math"/>
            <w:w w:val="110"/>
            <w:sz w:val="20"/>
            <w:szCs w:val="20"/>
          </w:rPr>
          <m:t>m</m:t>
        </m:r>
        <m:d>
          <m:dPr>
            <m:ctrlPr>
              <w:rPr>
                <w:rFonts w:ascii="Cambria Math" w:hAnsi="Cambria Math"/>
                <w:i/>
                <w:w w:val="110"/>
                <w:sz w:val="20"/>
                <w:szCs w:val="20"/>
              </w:rPr>
            </m:ctrlPr>
          </m:dPr>
          <m:e>
            <m:r>
              <w:rPr>
                <w:rFonts w:ascii="Cambria Math" w:hAnsi="Cambria Math"/>
                <w:w w:val="110"/>
                <w:sz w:val="20"/>
                <w:szCs w:val="20"/>
              </w:rPr>
              <m:t>b,s</m:t>
            </m:r>
          </m:e>
        </m:d>
        <m:r>
          <w:rPr>
            <w:rFonts w:ascii="Cambria Math" w:hAnsi="Cambria Math"/>
            <w:w w:val="110"/>
            <w:sz w:val="20"/>
            <w:szCs w:val="20"/>
          </w:rPr>
          <m:t>=</m:t>
        </m:r>
      </m:oMath>
      <w:r w:rsidRPr="008C57B7">
        <w:rPr>
          <w:w w:val="110"/>
          <w:sz w:val="20"/>
          <w:szCs w:val="20"/>
        </w:rPr>
        <w:t xml:space="preserve">1 if ﬁrms </w:t>
      </w:r>
      <m:oMath>
        <m:r>
          <w:rPr>
            <w:rFonts w:ascii="Cambria Math" w:hAnsi="Cambria Math"/>
            <w:w w:val="110"/>
            <w:sz w:val="20"/>
            <w:szCs w:val="20"/>
          </w:rPr>
          <m:t>b</m:t>
        </m:r>
      </m:oMath>
      <w:r w:rsidRPr="008C57B7">
        <w:rPr>
          <w:w w:val="110"/>
          <w:sz w:val="20"/>
          <w:szCs w:val="20"/>
        </w:rPr>
        <w:t xml:space="preserve"> and s are matched and</w:t>
      </w:r>
      <w:r w:rsidR="00627C57" w:rsidRPr="008C57B7">
        <w:rPr>
          <w:w w:val="110"/>
          <w:sz w:val="20"/>
          <w:szCs w:val="20"/>
        </w:rPr>
        <w:t xml:space="preserve"> </w:t>
      </w:r>
      <m:oMath>
        <m:r>
          <w:rPr>
            <w:rFonts w:ascii="Cambria Math" w:hAnsi="Cambria Math"/>
            <w:w w:val="110"/>
            <w:sz w:val="20"/>
            <w:szCs w:val="20"/>
          </w:rPr>
          <m:t>m</m:t>
        </m:r>
        <m:d>
          <m:dPr>
            <m:ctrlPr>
              <w:rPr>
                <w:rFonts w:ascii="Cambria Math" w:hAnsi="Cambria Math"/>
                <w:i/>
                <w:w w:val="110"/>
                <w:sz w:val="20"/>
                <w:szCs w:val="20"/>
              </w:rPr>
            </m:ctrlPr>
          </m:dPr>
          <m:e>
            <m:r>
              <w:rPr>
                <w:rFonts w:ascii="Cambria Math" w:hAnsi="Cambria Math"/>
                <w:w w:val="110"/>
                <w:sz w:val="20"/>
                <w:szCs w:val="20"/>
              </w:rPr>
              <m:t>b,s</m:t>
            </m:r>
          </m:e>
        </m:d>
        <m:r>
          <w:rPr>
            <w:rFonts w:ascii="Cambria Math" w:hAnsi="Cambria Math"/>
            <w:w w:val="110"/>
            <w:sz w:val="20"/>
            <w:szCs w:val="20"/>
          </w:rPr>
          <m:t>=</m:t>
        </m:r>
      </m:oMath>
      <w:r w:rsidR="00627C57">
        <w:rPr>
          <w:w w:val="110"/>
          <w:sz w:val="20"/>
          <w:szCs w:val="20"/>
        </w:rPr>
        <w:t>0</w:t>
      </w:r>
      <w:r w:rsidRPr="008C57B7">
        <w:rPr>
          <w:w w:val="110"/>
          <w:sz w:val="20"/>
          <w:szCs w:val="20"/>
        </w:rPr>
        <w:t xml:space="preserve"> otherwise. In the simulation, we ﬁx the parameters to the upper bounds of estimated parameters in Table 5, and we draw 100 </w:t>
      </w:r>
      <w:proofErr w:type="spellStart"/>
      <w:r w:rsidRPr="008C57B7">
        <w:rPr>
          <w:w w:val="110"/>
          <w:sz w:val="20"/>
          <w:szCs w:val="20"/>
        </w:rPr>
        <w:t>i.i.d.</w:t>
      </w:r>
      <w:proofErr w:type="spellEnd"/>
      <w:r w:rsidRPr="008C57B7">
        <w:rPr>
          <w:w w:val="110"/>
          <w:sz w:val="20"/>
          <w:szCs w:val="20"/>
        </w:rPr>
        <w:t xml:space="preserve"> draws of </w:t>
      </w:r>
      <m:oMath>
        <m:sSub>
          <m:sSubPr>
            <m:ctrlPr>
              <w:rPr>
                <w:rFonts w:ascii="Cambria Math" w:hAnsi="Cambria Math"/>
                <w:i/>
                <w:iCs/>
                <w:w w:val="110"/>
                <w:sz w:val="20"/>
                <w:szCs w:val="20"/>
              </w:rPr>
            </m:ctrlPr>
          </m:sSubPr>
          <m:e>
            <m:r>
              <w:rPr>
                <w:rFonts w:ascii="Cambria Math" w:hAnsi="Cambria Math"/>
                <w:w w:val="110"/>
                <w:sz w:val="20"/>
                <w:szCs w:val="20"/>
              </w:rPr>
              <m:t>ε</m:t>
            </m:r>
          </m:e>
          <m:sub>
            <m:r>
              <w:rPr>
                <w:rFonts w:ascii="Cambria Math" w:hAnsi="Cambria Math"/>
                <w:w w:val="110"/>
                <w:sz w:val="20"/>
                <w:szCs w:val="20"/>
              </w:rPr>
              <m:t>bs</m:t>
            </m:r>
          </m:sub>
        </m:sSub>
      </m:oMath>
      <w:r w:rsidRPr="008C57B7">
        <w:rPr>
          <w:w w:val="110"/>
          <w:sz w:val="20"/>
          <w:szCs w:val="20"/>
        </w:rPr>
        <w:t xml:space="preserve"> from the standard normal distribution</w:t>
      </w:r>
      <w:r w:rsidR="00627C57">
        <w:rPr>
          <w:w w:val="110"/>
          <w:sz w:val="20"/>
          <w:szCs w:val="20"/>
        </w:rPr>
        <w:t xml:space="preserve"> </w:t>
      </w:r>
      <m:oMath>
        <m:r>
          <w:rPr>
            <w:rFonts w:ascii="Cambria Math" w:hAnsi="Cambria Math"/>
            <w:w w:val="110"/>
            <w:sz w:val="20"/>
            <w:szCs w:val="20"/>
          </w:rPr>
          <m:t>N</m:t>
        </m:r>
        <m:d>
          <m:dPr>
            <m:ctrlPr>
              <w:rPr>
                <w:rFonts w:ascii="Cambria Math" w:hAnsi="Cambria Math"/>
                <w:i/>
                <w:w w:val="110"/>
                <w:sz w:val="20"/>
                <w:szCs w:val="20"/>
              </w:rPr>
            </m:ctrlPr>
          </m:dPr>
          <m:e>
            <m:r>
              <w:rPr>
                <w:rFonts w:ascii="Cambria Math" w:hAnsi="Cambria Math"/>
                <w:w w:val="110"/>
                <w:sz w:val="20"/>
                <w:szCs w:val="20"/>
              </w:rPr>
              <m:t>0,1</m:t>
            </m:r>
          </m:e>
        </m:d>
      </m:oMath>
      <w:r w:rsidRPr="008C57B7">
        <w:rPr>
          <w:w w:val="110"/>
          <w:sz w:val="20"/>
          <w:szCs w:val="20"/>
        </w:rPr>
        <w:t>, then solve the above linear programming problem. We conﬁrm that using the lower bounds of parameters gives the same results. We report the lower and upper bounds of percentages of the number of total matchings and the same matching conﬁgurations of the simulated 100 matching outcomes relative to the data.</w:t>
      </w:r>
    </w:p>
    <w:p w14:paraId="3FBDF8AF" w14:textId="6028B7E7" w:rsidR="00F069B9" w:rsidRDefault="008C57B7" w:rsidP="00627C57">
      <w:pPr>
        <w:pStyle w:val="a3"/>
        <w:spacing w:before="13" w:line="424" w:lineRule="auto"/>
        <w:ind w:left="100" w:right="181" w:firstLine="290"/>
        <w:jc w:val="both"/>
        <w:rPr>
          <w:w w:val="110"/>
          <w:sz w:val="20"/>
          <w:szCs w:val="20"/>
        </w:rPr>
      </w:pPr>
      <w:r w:rsidRPr="008C57B7">
        <w:rPr>
          <w:w w:val="110"/>
          <w:sz w:val="20"/>
          <w:szCs w:val="20"/>
        </w:rPr>
        <w:t xml:space="preserve">Table 6 </w:t>
      </w:r>
      <w:del w:id="765" w:author="Author" w:date="2023-10-13T08:21:00Z">
        <w:r w:rsidRPr="008C57B7" w:rsidDel="002526E4">
          <w:rPr>
            <w:w w:val="110"/>
            <w:sz w:val="20"/>
            <w:szCs w:val="20"/>
          </w:rPr>
          <w:delText xml:space="preserve">reports </w:delText>
        </w:r>
      </w:del>
      <w:ins w:id="766" w:author="Author" w:date="2023-10-13T08:21:00Z">
        <w:r w:rsidRPr="008C57B7">
          <w:rPr>
            <w:w w:val="110"/>
            <w:sz w:val="20"/>
            <w:szCs w:val="20"/>
          </w:rPr>
          <w:t>presents</w:t>
        </w:r>
        <w:r w:rsidRPr="008C57B7">
          <w:rPr>
            <w:w w:val="110"/>
            <w:sz w:val="20"/>
            <w:szCs w:val="20"/>
          </w:rPr>
          <w:commentReference w:id="767"/>
        </w:r>
        <w:r w:rsidRPr="008C57B7">
          <w:rPr>
            <w:w w:val="110"/>
            <w:sz w:val="20"/>
            <w:szCs w:val="20"/>
          </w:rPr>
          <w:t xml:space="preserve"> </w:t>
        </w:r>
      </w:ins>
      <w:commentRangeStart w:id="767"/>
      <w:commentRangeEnd w:id="767"/>
      <w:r w:rsidRPr="008C57B7">
        <w:rPr>
          <w:w w:val="110"/>
          <w:sz w:val="20"/>
          <w:szCs w:val="20"/>
        </w:rPr>
        <w:t>the counterfactual simulation results under the prohibition of mergers between ﬁrms in the same country. We compare hypothetical merger cases with actual cases and focus on the two regim</w:t>
      </w:r>
      <w:r>
        <w:rPr>
          <w:w w:val="110"/>
          <w:sz w:val="20"/>
          <w:szCs w:val="20"/>
        </w:rPr>
        <w:t xml:space="preserve">es </w:t>
      </w:r>
      <w:r w:rsidRPr="008C57B7">
        <w:rPr>
          <w:w w:val="110"/>
          <w:sz w:val="20"/>
          <w:szCs w:val="20"/>
        </w:rPr>
        <w:t>between 1991 and 2005 and between 2006 and 2022</w:t>
      </w:r>
      <w:ins w:id="768" w:author="Author" w:date="2023-10-13T09:04:00Z">
        <w:r w:rsidRPr="008C57B7">
          <w:rPr>
            <w:w w:val="110"/>
            <w:sz w:val="20"/>
            <w:szCs w:val="20"/>
          </w:rPr>
          <w:t>,</w:t>
        </w:r>
      </w:ins>
      <w:r w:rsidRPr="008C57B7">
        <w:rPr>
          <w:w w:val="110"/>
          <w:sz w:val="20"/>
          <w:szCs w:val="20"/>
        </w:rPr>
        <w:t xml:space="preserve"> </w:t>
      </w:r>
      <w:del w:id="769" w:author="Author" w:date="2023-10-13T09:04:00Z">
        <w:r w:rsidRPr="008C57B7" w:rsidDel="00D328D8">
          <w:rPr>
            <w:w w:val="110"/>
            <w:sz w:val="20"/>
            <w:szCs w:val="20"/>
          </w:rPr>
          <w:delText xml:space="preserve">since </w:delText>
        </w:r>
      </w:del>
      <w:ins w:id="770" w:author="Author" w:date="2023-10-13T09:04:00Z">
        <w:r w:rsidRPr="008C57B7">
          <w:rPr>
            <w:w w:val="110"/>
            <w:sz w:val="20"/>
            <w:szCs w:val="20"/>
          </w:rPr>
          <w:t xml:space="preserve">as </w:t>
        </w:r>
      </w:ins>
      <w:r w:rsidRPr="008C57B7">
        <w:rPr>
          <w:w w:val="110"/>
          <w:sz w:val="20"/>
          <w:szCs w:val="20"/>
        </w:rPr>
        <w:t xml:space="preserve">only one merger of ﬁrms in diﬀerent countries happened between 1966 and 1990. First, the counterfactual model predicts the number of mergers between ﬁrms in diﬀerent countries perfectly in both regimes. Second, </w:t>
      </w:r>
      <w:commentRangeStart w:id="771"/>
      <w:del w:id="772" w:author="Author" w:date="2023-10-13T08:23:00Z">
        <w:r w:rsidRPr="008C57B7" w:rsidDel="002526E4">
          <w:rPr>
            <w:w w:val="110"/>
            <w:sz w:val="20"/>
            <w:szCs w:val="20"/>
          </w:rPr>
          <w:delText xml:space="preserve">as an interesting ﬁnding, </w:delText>
        </w:r>
      </w:del>
      <w:commentRangeEnd w:id="771"/>
      <w:r w:rsidRPr="008C57B7">
        <w:rPr>
          <w:w w:val="110"/>
          <w:sz w:val="20"/>
          <w:szCs w:val="20"/>
        </w:rPr>
        <w:commentReference w:id="771"/>
      </w:r>
      <w:r w:rsidRPr="008C57B7">
        <w:rPr>
          <w:w w:val="110"/>
          <w:sz w:val="20"/>
          <w:szCs w:val="20"/>
        </w:rPr>
        <w:t xml:space="preserve">only 0.12 to 0.44% of the counterfactual merger pairs are the same as actual pairs. </w:t>
      </w:r>
      <w:del w:id="773" w:author="Author" w:date="2023-10-13T09:04:00Z">
        <w:r w:rsidRPr="008C57B7" w:rsidDel="00D328D8">
          <w:rPr>
            <w:w w:val="110"/>
            <w:sz w:val="20"/>
            <w:szCs w:val="20"/>
          </w:rPr>
          <w:delText xml:space="preserve">Intuitively, </w:delText>
        </w:r>
      </w:del>
      <w:ins w:id="774" w:author="Author" w:date="2023-10-13T09:04:00Z">
        <w:r w:rsidRPr="008C57B7">
          <w:rPr>
            <w:w w:val="110"/>
            <w:sz w:val="20"/>
            <w:szCs w:val="20"/>
          </w:rPr>
          <w:t>T</w:t>
        </w:r>
      </w:ins>
      <w:del w:id="775" w:author="Author" w:date="2023-10-13T09:04:00Z">
        <w:r w:rsidRPr="008C57B7" w:rsidDel="00D328D8">
          <w:rPr>
            <w:w w:val="110"/>
            <w:sz w:val="20"/>
            <w:szCs w:val="20"/>
          </w:rPr>
          <w:delText>t</w:delText>
        </w:r>
      </w:del>
      <w:r w:rsidRPr="008C57B7">
        <w:rPr>
          <w:w w:val="110"/>
          <w:sz w:val="20"/>
          <w:szCs w:val="20"/>
        </w:rPr>
        <w:t>his implies that the prohibition would restrict the choice set of buyer ﬁrms involved in the prohibited mergers to the set of ﬁrms in diﬀerent countries and change the matching outcome through maximization of the modiﬁed objective function (3). Therefore, we ﬁnd that the prohibition of mergers between ﬁrms in the same country aﬀects the merger conﬁguration of all ﬁrms in the industry.</w:t>
      </w:r>
    </w:p>
    <w:p w14:paraId="25DF2BCB" w14:textId="77777777" w:rsidR="00627C57" w:rsidRDefault="00627C57" w:rsidP="00627C57">
      <w:pPr>
        <w:pStyle w:val="a3"/>
        <w:spacing w:before="13" w:line="424" w:lineRule="auto"/>
        <w:ind w:right="181"/>
        <w:jc w:val="both"/>
        <w:rPr>
          <w:w w:val="110"/>
          <w:sz w:val="20"/>
          <w:szCs w:val="20"/>
        </w:rPr>
      </w:pPr>
    </w:p>
    <w:p w14:paraId="50F1F63D" w14:textId="77777777" w:rsidR="00627C57" w:rsidRDefault="00627C57" w:rsidP="008C57B7">
      <w:pPr>
        <w:pStyle w:val="a3"/>
        <w:spacing w:before="13" w:line="424" w:lineRule="auto"/>
        <w:ind w:left="100" w:right="181" w:firstLine="290"/>
        <w:jc w:val="both"/>
        <w:rPr>
          <w:w w:val="110"/>
          <w:sz w:val="20"/>
          <w:szCs w:val="20"/>
        </w:rPr>
      </w:pPr>
    </w:p>
    <w:p w14:paraId="5DCD24EF" w14:textId="77777777" w:rsidR="00627C57" w:rsidRDefault="00627C57" w:rsidP="008C57B7">
      <w:pPr>
        <w:pStyle w:val="a3"/>
        <w:spacing w:before="13" w:line="424" w:lineRule="auto"/>
        <w:ind w:left="100" w:right="181" w:firstLine="290"/>
        <w:jc w:val="both"/>
        <w:rPr>
          <w:w w:val="110"/>
          <w:sz w:val="20"/>
          <w:szCs w:val="20"/>
        </w:rPr>
      </w:pPr>
    </w:p>
    <w:p w14:paraId="09D7862A" w14:textId="77777777" w:rsidR="00627C57" w:rsidRDefault="00627C57" w:rsidP="008C57B7">
      <w:pPr>
        <w:pStyle w:val="a3"/>
        <w:spacing w:before="13" w:line="424" w:lineRule="auto"/>
        <w:ind w:left="100" w:right="181" w:firstLine="290"/>
        <w:jc w:val="both"/>
        <w:rPr>
          <w:w w:val="110"/>
          <w:sz w:val="20"/>
          <w:szCs w:val="20"/>
        </w:rPr>
      </w:pPr>
    </w:p>
    <w:p w14:paraId="5472CEE4" w14:textId="77777777" w:rsidR="00F069B9" w:rsidRPr="00F069B9" w:rsidRDefault="00F069B9" w:rsidP="00F069B9">
      <w:pPr>
        <w:pStyle w:val="a3"/>
        <w:ind w:left="480"/>
        <w:rPr>
          <w:sz w:val="18"/>
          <w:szCs w:val="18"/>
        </w:rPr>
      </w:pPr>
      <w:r w:rsidRPr="00F069B9">
        <w:rPr>
          <w:color w:val="231F20"/>
          <w:w w:val="110"/>
          <w:sz w:val="18"/>
          <w:szCs w:val="18"/>
        </w:rPr>
        <w:t>Table</w:t>
      </w:r>
      <w:r w:rsidRPr="00F069B9">
        <w:rPr>
          <w:color w:val="231F20"/>
          <w:spacing w:val="6"/>
          <w:w w:val="110"/>
          <w:sz w:val="18"/>
          <w:szCs w:val="18"/>
        </w:rPr>
        <w:t xml:space="preserve"> </w:t>
      </w:r>
      <w:r w:rsidRPr="00F069B9">
        <w:rPr>
          <w:color w:val="231F20"/>
          <w:w w:val="110"/>
          <w:sz w:val="18"/>
          <w:szCs w:val="18"/>
        </w:rPr>
        <w:t>6:</w:t>
      </w:r>
      <w:r w:rsidRPr="00F069B9">
        <w:rPr>
          <w:color w:val="231F20"/>
          <w:spacing w:val="25"/>
          <w:w w:val="110"/>
          <w:sz w:val="18"/>
          <w:szCs w:val="18"/>
        </w:rPr>
        <w:t xml:space="preserve"> </w:t>
      </w:r>
      <w:r w:rsidRPr="00F069B9">
        <w:rPr>
          <w:color w:val="231F20"/>
          <w:w w:val="110"/>
          <w:sz w:val="18"/>
          <w:szCs w:val="18"/>
        </w:rPr>
        <w:t>Counterfactual</w:t>
      </w:r>
      <w:r w:rsidRPr="00F069B9">
        <w:rPr>
          <w:color w:val="231F20"/>
          <w:spacing w:val="7"/>
          <w:w w:val="110"/>
          <w:sz w:val="18"/>
          <w:szCs w:val="18"/>
        </w:rPr>
        <w:t xml:space="preserve"> </w:t>
      </w:r>
      <w:r w:rsidRPr="00F069B9">
        <w:rPr>
          <w:color w:val="231F20"/>
          <w:w w:val="110"/>
          <w:sz w:val="18"/>
          <w:szCs w:val="18"/>
        </w:rPr>
        <w:t>simulations</w:t>
      </w:r>
      <w:r w:rsidRPr="00F069B9">
        <w:rPr>
          <w:color w:val="231F20"/>
          <w:spacing w:val="6"/>
          <w:w w:val="110"/>
          <w:sz w:val="18"/>
          <w:szCs w:val="18"/>
        </w:rPr>
        <w:t xml:space="preserve"> </w:t>
      </w:r>
      <w:r w:rsidRPr="00F069B9">
        <w:rPr>
          <w:color w:val="231F20"/>
          <w:w w:val="110"/>
          <w:sz w:val="18"/>
          <w:szCs w:val="18"/>
        </w:rPr>
        <w:t>under</w:t>
      </w:r>
      <w:r w:rsidRPr="00F069B9">
        <w:rPr>
          <w:color w:val="231F20"/>
          <w:spacing w:val="6"/>
          <w:w w:val="110"/>
          <w:sz w:val="18"/>
          <w:szCs w:val="18"/>
        </w:rPr>
        <w:t xml:space="preserve"> </w:t>
      </w:r>
      <w:r w:rsidRPr="00F069B9">
        <w:rPr>
          <w:color w:val="231F20"/>
          <w:w w:val="110"/>
          <w:sz w:val="18"/>
          <w:szCs w:val="18"/>
        </w:rPr>
        <w:t>the</w:t>
      </w:r>
      <w:r w:rsidRPr="00F069B9">
        <w:rPr>
          <w:color w:val="231F20"/>
          <w:spacing w:val="7"/>
          <w:w w:val="110"/>
          <w:sz w:val="18"/>
          <w:szCs w:val="18"/>
        </w:rPr>
        <w:t xml:space="preserve"> </w:t>
      </w:r>
      <w:r w:rsidRPr="00F069B9">
        <w:rPr>
          <w:color w:val="231F20"/>
          <w:w w:val="110"/>
          <w:sz w:val="18"/>
          <w:szCs w:val="18"/>
        </w:rPr>
        <w:t>prohibition</w:t>
      </w:r>
      <w:r w:rsidRPr="00F069B9">
        <w:rPr>
          <w:color w:val="231F20"/>
          <w:spacing w:val="6"/>
          <w:w w:val="110"/>
          <w:sz w:val="18"/>
          <w:szCs w:val="18"/>
        </w:rPr>
        <w:t xml:space="preserve"> </w:t>
      </w:r>
      <w:r w:rsidRPr="00F069B9">
        <w:rPr>
          <w:color w:val="231F20"/>
          <w:w w:val="110"/>
          <w:sz w:val="18"/>
          <w:szCs w:val="18"/>
        </w:rPr>
        <w:t>of</w:t>
      </w:r>
      <w:r w:rsidRPr="00F069B9">
        <w:rPr>
          <w:color w:val="231F20"/>
          <w:spacing w:val="6"/>
          <w:w w:val="110"/>
          <w:sz w:val="18"/>
          <w:szCs w:val="18"/>
        </w:rPr>
        <w:t xml:space="preserve"> </w:t>
      </w:r>
      <w:r w:rsidRPr="00F069B9">
        <w:rPr>
          <w:color w:val="231F20"/>
          <w:w w:val="110"/>
          <w:sz w:val="18"/>
          <w:szCs w:val="18"/>
        </w:rPr>
        <w:t>mergers</w:t>
      </w:r>
      <w:r w:rsidRPr="00F069B9">
        <w:rPr>
          <w:color w:val="231F20"/>
          <w:spacing w:val="7"/>
          <w:w w:val="110"/>
          <w:sz w:val="18"/>
          <w:szCs w:val="18"/>
        </w:rPr>
        <w:t xml:space="preserve"> </w:t>
      </w:r>
      <w:r w:rsidRPr="00F069B9">
        <w:rPr>
          <w:color w:val="231F20"/>
          <w:w w:val="110"/>
          <w:sz w:val="18"/>
          <w:szCs w:val="18"/>
        </w:rPr>
        <w:t>of</w:t>
      </w:r>
      <w:r w:rsidRPr="00F069B9">
        <w:rPr>
          <w:color w:val="231F20"/>
          <w:spacing w:val="6"/>
          <w:w w:val="110"/>
          <w:sz w:val="18"/>
          <w:szCs w:val="18"/>
        </w:rPr>
        <w:t xml:space="preserve"> </w:t>
      </w:r>
      <w:r w:rsidRPr="00F069B9">
        <w:rPr>
          <w:color w:val="231F20"/>
          <w:w w:val="110"/>
          <w:sz w:val="18"/>
          <w:szCs w:val="18"/>
        </w:rPr>
        <w:t>ﬁrms</w:t>
      </w:r>
      <w:r w:rsidRPr="00F069B9">
        <w:rPr>
          <w:color w:val="231F20"/>
          <w:spacing w:val="6"/>
          <w:w w:val="110"/>
          <w:sz w:val="18"/>
          <w:szCs w:val="18"/>
        </w:rPr>
        <w:t xml:space="preserve"> </w:t>
      </w:r>
      <w:r w:rsidRPr="00F069B9">
        <w:rPr>
          <w:color w:val="231F20"/>
          <w:w w:val="110"/>
          <w:sz w:val="18"/>
          <w:szCs w:val="18"/>
        </w:rPr>
        <w:t>in</w:t>
      </w:r>
      <w:r w:rsidRPr="00F069B9">
        <w:rPr>
          <w:color w:val="231F20"/>
          <w:spacing w:val="7"/>
          <w:w w:val="110"/>
          <w:sz w:val="18"/>
          <w:szCs w:val="18"/>
        </w:rPr>
        <w:t xml:space="preserve"> </w:t>
      </w:r>
      <w:r w:rsidRPr="00F069B9">
        <w:rPr>
          <w:color w:val="231F20"/>
          <w:w w:val="110"/>
          <w:sz w:val="18"/>
          <w:szCs w:val="18"/>
        </w:rPr>
        <w:t>the</w:t>
      </w:r>
      <w:r w:rsidRPr="00F069B9">
        <w:rPr>
          <w:color w:val="231F20"/>
          <w:spacing w:val="6"/>
          <w:w w:val="110"/>
          <w:sz w:val="18"/>
          <w:szCs w:val="18"/>
        </w:rPr>
        <w:t xml:space="preserve"> </w:t>
      </w:r>
      <w:r w:rsidRPr="00F069B9">
        <w:rPr>
          <w:color w:val="231F20"/>
          <w:w w:val="110"/>
          <w:sz w:val="18"/>
          <w:szCs w:val="18"/>
        </w:rPr>
        <w:t>same</w:t>
      </w:r>
      <w:r w:rsidRPr="00F069B9">
        <w:rPr>
          <w:color w:val="231F20"/>
          <w:spacing w:val="6"/>
          <w:w w:val="110"/>
          <w:sz w:val="18"/>
          <w:szCs w:val="18"/>
        </w:rPr>
        <w:t xml:space="preserve"> </w:t>
      </w:r>
      <w:r w:rsidRPr="00F069B9">
        <w:rPr>
          <w:color w:val="231F20"/>
          <w:spacing w:val="-2"/>
          <w:w w:val="110"/>
          <w:sz w:val="18"/>
          <w:szCs w:val="18"/>
        </w:rPr>
        <w:t>country</w:t>
      </w:r>
    </w:p>
    <w:p w14:paraId="5377F1AB" w14:textId="77777777" w:rsidR="00F069B9" w:rsidRPr="00F069B9" w:rsidRDefault="00F069B9" w:rsidP="00F069B9">
      <w:pPr>
        <w:pStyle w:val="a3"/>
        <w:spacing w:after="1"/>
        <w:rPr>
          <w:sz w:val="18"/>
          <w:szCs w:val="18"/>
        </w:rPr>
      </w:pPr>
    </w:p>
    <w:tbl>
      <w:tblPr>
        <w:tblStyle w:val="TableNormal1"/>
        <w:tblW w:w="0" w:type="auto"/>
        <w:tblInd w:w="1584" w:type="dxa"/>
        <w:tblLayout w:type="fixed"/>
        <w:tblLook w:val="01E0" w:firstRow="1" w:lastRow="1" w:firstColumn="1" w:lastColumn="1" w:noHBand="0" w:noVBand="0"/>
      </w:tblPr>
      <w:tblGrid>
        <w:gridCol w:w="3476"/>
        <w:gridCol w:w="1392"/>
        <w:gridCol w:w="1276"/>
      </w:tblGrid>
      <w:tr w:rsidR="00F069B9" w:rsidRPr="00F069B9" w14:paraId="23EAE796" w14:textId="77777777" w:rsidTr="00271A55">
        <w:trPr>
          <w:trHeight w:val="317"/>
        </w:trPr>
        <w:tc>
          <w:tcPr>
            <w:tcW w:w="3476" w:type="dxa"/>
            <w:tcBorders>
              <w:top w:val="single" w:sz="8" w:space="0" w:color="231F20"/>
              <w:bottom w:val="single" w:sz="4" w:space="0" w:color="231F20"/>
            </w:tcBorders>
          </w:tcPr>
          <w:p w14:paraId="3B7F1C17" w14:textId="77777777" w:rsidR="00F069B9" w:rsidRPr="00F069B9" w:rsidRDefault="00F069B9" w:rsidP="00271A55">
            <w:pPr>
              <w:pStyle w:val="TableParagraph"/>
              <w:spacing w:before="37" w:line="240" w:lineRule="auto"/>
              <w:rPr>
                <w:sz w:val="18"/>
                <w:szCs w:val="18"/>
              </w:rPr>
            </w:pPr>
            <w:r w:rsidRPr="00F069B9">
              <w:rPr>
                <w:color w:val="231F20"/>
                <w:spacing w:val="-2"/>
                <w:w w:val="105"/>
                <w:sz w:val="18"/>
                <w:szCs w:val="18"/>
              </w:rPr>
              <w:t>Regime</w:t>
            </w:r>
          </w:p>
        </w:tc>
        <w:tc>
          <w:tcPr>
            <w:tcW w:w="1392" w:type="dxa"/>
            <w:tcBorders>
              <w:top w:val="single" w:sz="8" w:space="0" w:color="231F20"/>
              <w:bottom w:val="single" w:sz="4" w:space="0" w:color="231F20"/>
            </w:tcBorders>
          </w:tcPr>
          <w:p w14:paraId="16657892" w14:textId="77777777" w:rsidR="00F069B9" w:rsidRPr="00F069B9" w:rsidRDefault="00F069B9" w:rsidP="00271A55">
            <w:pPr>
              <w:pStyle w:val="TableParagraph"/>
              <w:spacing w:before="37" w:line="240" w:lineRule="auto"/>
              <w:ind w:left="232" w:right="114"/>
              <w:jc w:val="center"/>
              <w:rPr>
                <w:sz w:val="18"/>
                <w:szCs w:val="18"/>
              </w:rPr>
            </w:pPr>
            <w:r w:rsidRPr="00F069B9">
              <w:rPr>
                <w:color w:val="231F20"/>
                <w:sz w:val="18"/>
                <w:szCs w:val="18"/>
              </w:rPr>
              <w:t>1991-</w:t>
            </w:r>
            <w:r w:rsidRPr="00F069B9">
              <w:rPr>
                <w:color w:val="231F20"/>
                <w:spacing w:val="-4"/>
                <w:sz w:val="18"/>
                <w:szCs w:val="18"/>
              </w:rPr>
              <w:t>2005</w:t>
            </w:r>
          </w:p>
        </w:tc>
        <w:tc>
          <w:tcPr>
            <w:tcW w:w="1276" w:type="dxa"/>
            <w:tcBorders>
              <w:top w:val="single" w:sz="8" w:space="0" w:color="231F20"/>
              <w:bottom w:val="single" w:sz="4" w:space="0" w:color="231F20"/>
            </w:tcBorders>
          </w:tcPr>
          <w:p w14:paraId="4DCF4730" w14:textId="77777777" w:rsidR="00F069B9" w:rsidRPr="00F069B9" w:rsidRDefault="00F069B9" w:rsidP="00271A55">
            <w:pPr>
              <w:pStyle w:val="TableParagraph"/>
              <w:spacing w:before="37" w:line="240" w:lineRule="auto"/>
              <w:ind w:left="117" w:right="114"/>
              <w:jc w:val="center"/>
              <w:rPr>
                <w:sz w:val="18"/>
                <w:szCs w:val="18"/>
              </w:rPr>
            </w:pPr>
            <w:r w:rsidRPr="00F069B9">
              <w:rPr>
                <w:color w:val="231F20"/>
                <w:sz w:val="18"/>
                <w:szCs w:val="18"/>
              </w:rPr>
              <w:t>2006-</w:t>
            </w:r>
            <w:r w:rsidRPr="00F069B9">
              <w:rPr>
                <w:color w:val="231F20"/>
                <w:spacing w:val="-4"/>
                <w:sz w:val="18"/>
                <w:szCs w:val="18"/>
              </w:rPr>
              <w:t>2022</w:t>
            </w:r>
          </w:p>
        </w:tc>
      </w:tr>
      <w:tr w:rsidR="00F069B9" w:rsidRPr="00F069B9" w14:paraId="7EC625E6" w14:textId="77777777" w:rsidTr="00271A55">
        <w:trPr>
          <w:trHeight w:val="284"/>
        </w:trPr>
        <w:tc>
          <w:tcPr>
            <w:tcW w:w="3476" w:type="dxa"/>
            <w:tcBorders>
              <w:top w:val="single" w:sz="4" w:space="0" w:color="231F20"/>
            </w:tcBorders>
          </w:tcPr>
          <w:p w14:paraId="05C33598" w14:textId="77777777" w:rsidR="00F069B9" w:rsidRPr="00F069B9" w:rsidRDefault="00F069B9" w:rsidP="00271A55">
            <w:pPr>
              <w:pStyle w:val="TableParagraph"/>
              <w:spacing w:before="39" w:line="240" w:lineRule="auto"/>
              <w:rPr>
                <w:sz w:val="18"/>
                <w:szCs w:val="18"/>
              </w:rPr>
            </w:pPr>
            <w:r w:rsidRPr="00F069B9">
              <w:rPr>
                <w:color w:val="231F20"/>
                <w:w w:val="110"/>
                <w:sz w:val="18"/>
                <w:szCs w:val="18"/>
              </w:rPr>
              <w:t>Matching</w:t>
            </w:r>
            <w:r w:rsidRPr="00F069B9">
              <w:rPr>
                <w:color w:val="231F20"/>
                <w:spacing w:val="4"/>
                <w:w w:val="110"/>
                <w:sz w:val="18"/>
                <w:szCs w:val="18"/>
              </w:rPr>
              <w:t xml:space="preserve"> </w:t>
            </w:r>
            <w:r w:rsidRPr="00F069B9">
              <w:rPr>
                <w:color w:val="231F20"/>
                <w:w w:val="110"/>
                <w:sz w:val="18"/>
                <w:szCs w:val="18"/>
              </w:rPr>
              <w:t>Num</w:t>
            </w:r>
            <w:r w:rsidRPr="00F069B9">
              <w:rPr>
                <w:color w:val="231F20"/>
                <w:spacing w:val="4"/>
                <w:w w:val="110"/>
                <w:sz w:val="18"/>
                <w:szCs w:val="18"/>
              </w:rPr>
              <w:t xml:space="preserve"> </w:t>
            </w:r>
            <w:r w:rsidRPr="00F069B9">
              <w:rPr>
                <w:color w:val="231F20"/>
                <w:spacing w:val="-2"/>
                <w:w w:val="110"/>
                <w:sz w:val="18"/>
                <w:szCs w:val="18"/>
              </w:rPr>
              <w:t>(data)</w:t>
            </w:r>
          </w:p>
        </w:tc>
        <w:tc>
          <w:tcPr>
            <w:tcW w:w="1392" w:type="dxa"/>
            <w:tcBorders>
              <w:top w:val="single" w:sz="4" w:space="0" w:color="231F20"/>
            </w:tcBorders>
          </w:tcPr>
          <w:p w14:paraId="2CEBC25D" w14:textId="77777777" w:rsidR="00F069B9" w:rsidRPr="00F069B9" w:rsidRDefault="00F069B9" w:rsidP="00271A55">
            <w:pPr>
              <w:pStyle w:val="TableParagraph"/>
              <w:spacing w:before="39" w:line="240" w:lineRule="auto"/>
              <w:ind w:left="232" w:right="114"/>
              <w:jc w:val="center"/>
              <w:rPr>
                <w:sz w:val="18"/>
                <w:szCs w:val="18"/>
              </w:rPr>
            </w:pPr>
            <w:r w:rsidRPr="00F069B9">
              <w:rPr>
                <w:color w:val="231F20"/>
                <w:spacing w:val="-5"/>
                <w:sz w:val="18"/>
                <w:szCs w:val="18"/>
              </w:rPr>
              <w:t>15</w:t>
            </w:r>
          </w:p>
        </w:tc>
        <w:tc>
          <w:tcPr>
            <w:tcW w:w="1276" w:type="dxa"/>
            <w:tcBorders>
              <w:top w:val="single" w:sz="4" w:space="0" w:color="231F20"/>
            </w:tcBorders>
          </w:tcPr>
          <w:p w14:paraId="6B8C41D3" w14:textId="77777777" w:rsidR="00F069B9" w:rsidRPr="00F069B9" w:rsidRDefault="00F069B9" w:rsidP="00271A55">
            <w:pPr>
              <w:pStyle w:val="TableParagraph"/>
              <w:spacing w:before="39" w:line="240" w:lineRule="auto"/>
              <w:ind w:left="117" w:right="114"/>
              <w:jc w:val="center"/>
              <w:rPr>
                <w:sz w:val="18"/>
                <w:szCs w:val="18"/>
              </w:rPr>
            </w:pPr>
            <w:r w:rsidRPr="00F069B9">
              <w:rPr>
                <w:color w:val="231F20"/>
                <w:spacing w:val="-5"/>
                <w:sz w:val="18"/>
                <w:szCs w:val="18"/>
              </w:rPr>
              <w:t>25</w:t>
            </w:r>
          </w:p>
        </w:tc>
      </w:tr>
      <w:tr w:rsidR="00F069B9" w:rsidRPr="00F069B9" w14:paraId="31E8D4D3" w14:textId="77777777" w:rsidTr="00271A55">
        <w:trPr>
          <w:trHeight w:val="232"/>
        </w:trPr>
        <w:tc>
          <w:tcPr>
            <w:tcW w:w="3476" w:type="dxa"/>
          </w:tcPr>
          <w:p w14:paraId="12A8D847" w14:textId="77777777" w:rsidR="00F069B9" w:rsidRPr="00F069B9" w:rsidRDefault="00F069B9" w:rsidP="00271A55">
            <w:pPr>
              <w:pStyle w:val="TableParagraph"/>
              <w:rPr>
                <w:sz w:val="18"/>
                <w:szCs w:val="18"/>
              </w:rPr>
            </w:pPr>
            <w:r w:rsidRPr="00F069B9">
              <w:rPr>
                <w:color w:val="231F20"/>
                <w:w w:val="115"/>
                <w:sz w:val="18"/>
                <w:szCs w:val="18"/>
              </w:rPr>
              <w:t xml:space="preserve">% total match </w:t>
            </w:r>
            <w:r w:rsidRPr="00F069B9">
              <w:rPr>
                <w:color w:val="231F20"/>
                <w:spacing w:val="-2"/>
                <w:w w:val="115"/>
                <w:sz w:val="18"/>
                <w:szCs w:val="18"/>
              </w:rPr>
              <w:t>(counterfactual/data)</w:t>
            </w:r>
          </w:p>
        </w:tc>
        <w:tc>
          <w:tcPr>
            <w:tcW w:w="1392" w:type="dxa"/>
          </w:tcPr>
          <w:p w14:paraId="727DC8AC" w14:textId="77777777" w:rsidR="00F069B9" w:rsidRPr="00F069B9" w:rsidRDefault="00F069B9" w:rsidP="00271A55">
            <w:pPr>
              <w:pStyle w:val="TableParagraph"/>
              <w:ind w:left="232" w:right="115"/>
              <w:jc w:val="center"/>
              <w:rPr>
                <w:sz w:val="18"/>
                <w:szCs w:val="18"/>
              </w:rPr>
            </w:pPr>
            <w:r w:rsidRPr="00F069B9">
              <w:rPr>
                <w:color w:val="231F20"/>
                <w:spacing w:val="-2"/>
                <w:sz w:val="18"/>
                <w:szCs w:val="18"/>
              </w:rPr>
              <w:t>[1.000,1.000]</w:t>
            </w:r>
          </w:p>
        </w:tc>
        <w:tc>
          <w:tcPr>
            <w:tcW w:w="1276" w:type="dxa"/>
          </w:tcPr>
          <w:p w14:paraId="5E88671E" w14:textId="77777777" w:rsidR="00F069B9" w:rsidRPr="00F069B9" w:rsidRDefault="00F069B9" w:rsidP="00271A55">
            <w:pPr>
              <w:pStyle w:val="TableParagraph"/>
              <w:ind w:left="117" w:right="115"/>
              <w:jc w:val="center"/>
              <w:rPr>
                <w:sz w:val="18"/>
                <w:szCs w:val="18"/>
              </w:rPr>
            </w:pPr>
            <w:r w:rsidRPr="00F069B9">
              <w:rPr>
                <w:color w:val="231F20"/>
                <w:spacing w:val="-2"/>
                <w:sz w:val="18"/>
                <w:szCs w:val="18"/>
              </w:rPr>
              <w:t>[1.000,1.000]</w:t>
            </w:r>
          </w:p>
        </w:tc>
      </w:tr>
      <w:tr w:rsidR="00F069B9" w:rsidRPr="00F069B9" w14:paraId="7B7CF720" w14:textId="77777777" w:rsidTr="00271A55">
        <w:trPr>
          <w:trHeight w:val="265"/>
        </w:trPr>
        <w:tc>
          <w:tcPr>
            <w:tcW w:w="3476" w:type="dxa"/>
            <w:tcBorders>
              <w:bottom w:val="single" w:sz="8" w:space="0" w:color="231F20"/>
            </w:tcBorders>
          </w:tcPr>
          <w:p w14:paraId="4C395DD8" w14:textId="77777777" w:rsidR="00F069B9" w:rsidRPr="00F069B9" w:rsidRDefault="00F069B9" w:rsidP="00271A55">
            <w:pPr>
              <w:pStyle w:val="TableParagraph"/>
              <w:rPr>
                <w:sz w:val="18"/>
                <w:szCs w:val="18"/>
              </w:rPr>
            </w:pPr>
            <w:r w:rsidRPr="00F069B9">
              <w:rPr>
                <w:color w:val="231F20"/>
                <w:spacing w:val="-2"/>
                <w:w w:val="115"/>
                <w:sz w:val="18"/>
                <w:szCs w:val="18"/>
              </w:rPr>
              <w:t>%</w:t>
            </w:r>
            <w:r w:rsidRPr="00F069B9">
              <w:rPr>
                <w:color w:val="231F20"/>
                <w:spacing w:val="-7"/>
                <w:w w:val="115"/>
                <w:sz w:val="18"/>
                <w:szCs w:val="18"/>
              </w:rPr>
              <w:t xml:space="preserve"> </w:t>
            </w:r>
            <w:r w:rsidRPr="00F069B9">
              <w:rPr>
                <w:color w:val="231F20"/>
                <w:spacing w:val="-2"/>
                <w:w w:val="115"/>
                <w:sz w:val="18"/>
                <w:szCs w:val="18"/>
              </w:rPr>
              <w:t>same</w:t>
            </w:r>
            <w:r w:rsidRPr="00F069B9">
              <w:rPr>
                <w:color w:val="231F20"/>
                <w:spacing w:val="-6"/>
                <w:w w:val="115"/>
                <w:sz w:val="18"/>
                <w:szCs w:val="18"/>
              </w:rPr>
              <w:t xml:space="preserve"> </w:t>
            </w:r>
            <w:r w:rsidRPr="00F069B9">
              <w:rPr>
                <w:color w:val="231F20"/>
                <w:spacing w:val="-2"/>
                <w:w w:val="115"/>
                <w:sz w:val="18"/>
                <w:szCs w:val="18"/>
              </w:rPr>
              <w:t>match</w:t>
            </w:r>
            <w:r w:rsidRPr="00F069B9">
              <w:rPr>
                <w:color w:val="231F20"/>
                <w:spacing w:val="-6"/>
                <w:w w:val="115"/>
                <w:sz w:val="18"/>
                <w:szCs w:val="18"/>
              </w:rPr>
              <w:t xml:space="preserve"> </w:t>
            </w:r>
            <w:r w:rsidRPr="00F069B9">
              <w:rPr>
                <w:color w:val="231F20"/>
                <w:spacing w:val="-2"/>
                <w:w w:val="115"/>
                <w:sz w:val="18"/>
                <w:szCs w:val="18"/>
              </w:rPr>
              <w:t>(counterfactual/data)</w:t>
            </w:r>
          </w:p>
        </w:tc>
        <w:tc>
          <w:tcPr>
            <w:tcW w:w="1392" w:type="dxa"/>
            <w:tcBorders>
              <w:bottom w:val="single" w:sz="8" w:space="0" w:color="231F20"/>
            </w:tcBorders>
          </w:tcPr>
          <w:p w14:paraId="4FD21457" w14:textId="77777777" w:rsidR="00F069B9" w:rsidRPr="00F069B9" w:rsidRDefault="00F069B9" w:rsidP="00271A55">
            <w:pPr>
              <w:pStyle w:val="TableParagraph"/>
              <w:ind w:left="232" w:right="115"/>
              <w:jc w:val="center"/>
              <w:rPr>
                <w:sz w:val="18"/>
                <w:szCs w:val="18"/>
              </w:rPr>
            </w:pPr>
            <w:r w:rsidRPr="00F069B9">
              <w:rPr>
                <w:color w:val="231F20"/>
                <w:spacing w:val="-2"/>
                <w:sz w:val="18"/>
                <w:szCs w:val="18"/>
              </w:rPr>
              <w:t>[0.120,0.440]</w:t>
            </w:r>
          </w:p>
        </w:tc>
        <w:tc>
          <w:tcPr>
            <w:tcW w:w="1276" w:type="dxa"/>
            <w:tcBorders>
              <w:bottom w:val="single" w:sz="8" w:space="0" w:color="231F20"/>
            </w:tcBorders>
          </w:tcPr>
          <w:p w14:paraId="49632486" w14:textId="77777777" w:rsidR="00F069B9" w:rsidRPr="00F069B9" w:rsidRDefault="00F069B9" w:rsidP="00271A55">
            <w:pPr>
              <w:pStyle w:val="TableParagraph"/>
              <w:ind w:left="117" w:right="115"/>
              <w:jc w:val="center"/>
              <w:rPr>
                <w:sz w:val="18"/>
                <w:szCs w:val="18"/>
              </w:rPr>
            </w:pPr>
            <w:r w:rsidRPr="00F069B9">
              <w:rPr>
                <w:color w:val="231F20"/>
                <w:spacing w:val="-2"/>
                <w:sz w:val="18"/>
                <w:szCs w:val="18"/>
              </w:rPr>
              <w:t>[0.120,0.440]</w:t>
            </w:r>
          </w:p>
        </w:tc>
      </w:tr>
    </w:tbl>
    <w:p w14:paraId="04218DA6" w14:textId="77777777" w:rsidR="00F069B9" w:rsidRPr="00627C57" w:rsidRDefault="00F069B9" w:rsidP="00F069B9">
      <w:pPr>
        <w:pStyle w:val="a3"/>
        <w:spacing w:before="8"/>
        <w:rPr>
          <w:sz w:val="18"/>
          <w:szCs w:val="18"/>
        </w:rPr>
      </w:pPr>
    </w:p>
    <w:p w14:paraId="1643D912" w14:textId="1ED56815" w:rsidR="00F069B9" w:rsidRPr="00627C57" w:rsidRDefault="00F069B9" w:rsidP="00F069B9">
      <w:pPr>
        <w:spacing w:line="254" w:lineRule="auto"/>
        <w:ind w:left="100" w:right="181"/>
        <w:jc w:val="both"/>
        <w:rPr>
          <w:sz w:val="18"/>
          <w:szCs w:val="18"/>
        </w:rPr>
      </w:pPr>
      <w:r w:rsidRPr="00627C57">
        <w:rPr>
          <w:color w:val="231F20"/>
          <w:w w:val="105"/>
          <w:sz w:val="18"/>
          <w:szCs w:val="18"/>
        </w:rPr>
        <w:t>Note:</w:t>
      </w:r>
      <w:r w:rsidRPr="00627C57">
        <w:rPr>
          <w:color w:val="231F20"/>
          <w:spacing w:val="36"/>
          <w:w w:val="105"/>
          <w:sz w:val="18"/>
          <w:szCs w:val="18"/>
        </w:rPr>
        <w:t xml:space="preserve"> </w:t>
      </w:r>
      <w:r w:rsidRPr="00627C57">
        <w:rPr>
          <w:color w:val="231F20"/>
          <w:w w:val="105"/>
          <w:sz w:val="18"/>
          <w:szCs w:val="18"/>
        </w:rPr>
        <w:t>We</w:t>
      </w:r>
      <w:r w:rsidRPr="00627C57">
        <w:rPr>
          <w:color w:val="231F20"/>
          <w:spacing w:val="16"/>
          <w:w w:val="105"/>
          <w:sz w:val="18"/>
          <w:szCs w:val="18"/>
        </w:rPr>
        <w:t xml:space="preserve"> </w:t>
      </w:r>
      <w:r w:rsidRPr="00627C57">
        <w:rPr>
          <w:color w:val="231F20"/>
          <w:w w:val="105"/>
          <w:sz w:val="18"/>
          <w:szCs w:val="18"/>
        </w:rPr>
        <w:t>simulate</w:t>
      </w:r>
      <w:r w:rsidRPr="00627C57">
        <w:rPr>
          <w:color w:val="231F20"/>
          <w:spacing w:val="16"/>
          <w:w w:val="105"/>
          <w:sz w:val="18"/>
          <w:szCs w:val="18"/>
        </w:rPr>
        <w:t xml:space="preserve"> </w:t>
      </w:r>
      <w:r w:rsidRPr="00627C57">
        <w:rPr>
          <w:color w:val="231F20"/>
          <w:w w:val="105"/>
          <w:sz w:val="18"/>
          <w:szCs w:val="18"/>
        </w:rPr>
        <w:t>the</w:t>
      </w:r>
      <w:r w:rsidRPr="00627C57">
        <w:rPr>
          <w:color w:val="231F20"/>
          <w:spacing w:val="16"/>
          <w:w w:val="105"/>
          <w:sz w:val="18"/>
          <w:szCs w:val="18"/>
        </w:rPr>
        <w:t xml:space="preserve"> </w:t>
      </w:r>
      <w:r w:rsidRPr="00627C57">
        <w:rPr>
          <w:color w:val="231F20"/>
          <w:w w:val="105"/>
          <w:sz w:val="18"/>
          <w:szCs w:val="18"/>
        </w:rPr>
        <w:t>matching</w:t>
      </w:r>
      <w:r w:rsidRPr="00627C57">
        <w:rPr>
          <w:color w:val="231F20"/>
          <w:spacing w:val="16"/>
          <w:w w:val="105"/>
          <w:sz w:val="18"/>
          <w:szCs w:val="18"/>
        </w:rPr>
        <w:t xml:space="preserve"> </w:t>
      </w:r>
      <w:r w:rsidRPr="00627C57">
        <w:rPr>
          <w:color w:val="231F20"/>
          <w:w w:val="105"/>
          <w:sz w:val="18"/>
          <w:szCs w:val="18"/>
        </w:rPr>
        <w:t>outcome</w:t>
      </w:r>
      <w:r w:rsidRPr="00627C57">
        <w:rPr>
          <w:color w:val="231F20"/>
          <w:spacing w:val="16"/>
          <w:w w:val="105"/>
          <w:sz w:val="18"/>
          <w:szCs w:val="18"/>
        </w:rPr>
        <w:t xml:space="preserve"> </w:t>
      </w:r>
      <w:r w:rsidRPr="00627C57">
        <w:rPr>
          <w:color w:val="231F20"/>
          <w:w w:val="105"/>
          <w:sz w:val="18"/>
          <w:szCs w:val="18"/>
        </w:rPr>
        <w:t>from</w:t>
      </w:r>
      <w:r w:rsidRPr="00627C57">
        <w:rPr>
          <w:color w:val="231F20"/>
          <w:spacing w:val="16"/>
          <w:w w:val="105"/>
          <w:sz w:val="18"/>
          <w:szCs w:val="18"/>
        </w:rPr>
        <w:t xml:space="preserve"> </w:t>
      </w:r>
      <w:r w:rsidRPr="00627C57">
        <w:rPr>
          <w:color w:val="231F20"/>
          <w:w w:val="105"/>
          <w:sz w:val="18"/>
          <w:szCs w:val="18"/>
        </w:rPr>
        <w:t>the</w:t>
      </w:r>
      <w:r w:rsidRPr="00627C57">
        <w:rPr>
          <w:color w:val="231F20"/>
          <w:spacing w:val="16"/>
          <w:w w:val="105"/>
          <w:sz w:val="18"/>
          <w:szCs w:val="18"/>
        </w:rPr>
        <w:t xml:space="preserve"> </w:t>
      </w:r>
      <w:r w:rsidRPr="00627C57">
        <w:rPr>
          <w:color w:val="231F20"/>
          <w:w w:val="105"/>
          <w:sz w:val="18"/>
          <w:szCs w:val="18"/>
        </w:rPr>
        <w:t>upper</w:t>
      </w:r>
      <w:r w:rsidRPr="00627C57">
        <w:rPr>
          <w:color w:val="231F20"/>
          <w:spacing w:val="16"/>
          <w:w w:val="105"/>
          <w:sz w:val="18"/>
          <w:szCs w:val="18"/>
        </w:rPr>
        <w:t xml:space="preserve"> </w:t>
      </w:r>
      <w:r w:rsidRPr="00627C57">
        <w:rPr>
          <w:color w:val="231F20"/>
          <w:w w:val="105"/>
          <w:sz w:val="18"/>
          <w:szCs w:val="18"/>
        </w:rPr>
        <w:t>bounds</w:t>
      </w:r>
      <w:r w:rsidRPr="00627C57">
        <w:rPr>
          <w:color w:val="231F20"/>
          <w:spacing w:val="16"/>
          <w:w w:val="105"/>
          <w:sz w:val="18"/>
          <w:szCs w:val="18"/>
        </w:rPr>
        <w:t xml:space="preserve"> </w:t>
      </w:r>
      <w:r w:rsidRPr="00627C57">
        <w:rPr>
          <w:color w:val="231F20"/>
          <w:w w:val="105"/>
          <w:sz w:val="18"/>
          <w:szCs w:val="18"/>
        </w:rPr>
        <w:t>of</w:t>
      </w:r>
      <w:r w:rsidRPr="00627C57">
        <w:rPr>
          <w:color w:val="231F20"/>
          <w:spacing w:val="16"/>
          <w:w w:val="105"/>
          <w:sz w:val="18"/>
          <w:szCs w:val="18"/>
        </w:rPr>
        <w:t xml:space="preserve"> </w:t>
      </w:r>
      <w:r w:rsidRPr="00627C57">
        <w:rPr>
          <w:color w:val="231F20"/>
          <w:w w:val="105"/>
          <w:sz w:val="18"/>
          <w:szCs w:val="18"/>
        </w:rPr>
        <w:t>the</w:t>
      </w:r>
      <w:r w:rsidRPr="00627C57">
        <w:rPr>
          <w:color w:val="231F20"/>
          <w:spacing w:val="16"/>
          <w:w w:val="105"/>
          <w:sz w:val="18"/>
          <w:szCs w:val="18"/>
        </w:rPr>
        <w:t xml:space="preserve"> </w:t>
      </w:r>
      <w:r w:rsidRPr="00627C57">
        <w:rPr>
          <w:color w:val="231F20"/>
          <w:w w:val="105"/>
          <w:sz w:val="18"/>
          <w:szCs w:val="18"/>
        </w:rPr>
        <w:t>estimated</w:t>
      </w:r>
      <w:r w:rsidRPr="00627C57">
        <w:rPr>
          <w:color w:val="231F20"/>
          <w:spacing w:val="16"/>
          <w:w w:val="105"/>
          <w:sz w:val="18"/>
          <w:szCs w:val="18"/>
        </w:rPr>
        <w:t xml:space="preserve"> </w:t>
      </w:r>
      <w:r w:rsidRPr="00627C57">
        <w:rPr>
          <w:color w:val="231F20"/>
          <w:w w:val="105"/>
          <w:sz w:val="18"/>
          <w:szCs w:val="18"/>
        </w:rPr>
        <w:t>parameters</w:t>
      </w:r>
      <w:r w:rsidRPr="00627C57">
        <w:rPr>
          <w:color w:val="231F20"/>
          <w:spacing w:val="16"/>
          <w:w w:val="105"/>
          <w:sz w:val="18"/>
          <w:szCs w:val="18"/>
        </w:rPr>
        <w:t xml:space="preserve"> </w:t>
      </w:r>
      <w:r w:rsidRPr="00627C57">
        <w:rPr>
          <w:color w:val="231F20"/>
          <w:w w:val="105"/>
          <w:sz w:val="18"/>
          <w:szCs w:val="18"/>
        </w:rPr>
        <w:t>and</w:t>
      </w:r>
      <w:r w:rsidRPr="00627C57">
        <w:rPr>
          <w:color w:val="231F20"/>
          <w:spacing w:val="16"/>
          <w:w w:val="105"/>
          <w:sz w:val="18"/>
          <w:szCs w:val="18"/>
        </w:rPr>
        <w:t xml:space="preserve"> </w:t>
      </w:r>
      <w:r w:rsidRPr="00627C57">
        <w:rPr>
          <w:color w:val="231F20"/>
          <w:w w:val="105"/>
          <w:sz w:val="18"/>
          <w:szCs w:val="18"/>
        </w:rPr>
        <w:t>100</w:t>
      </w:r>
      <w:r w:rsidRPr="00627C57">
        <w:rPr>
          <w:color w:val="231F20"/>
          <w:spacing w:val="16"/>
          <w:w w:val="105"/>
          <w:sz w:val="18"/>
          <w:szCs w:val="18"/>
        </w:rPr>
        <w:t xml:space="preserve"> </w:t>
      </w:r>
      <w:proofErr w:type="spellStart"/>
      <w:r w:rsidRPr="00627C57">
        <w:rPr>
          <w:color w:val="231F20"/>
          <w:w w:val="105"/>
          <w:sz w:val="18"/>
          <w:szCs w:val="18"/>
        </w:rPr>
        <w:t>i.i.d.</w:t>
      </w:r>
      <w:proofErr w:type="spellEnd"/>
      <w:r w:rsidRPr="00627C57">
        <w:rPr>
          <w:color w:val="231F20"/>
          <w:spacing w:val="36"/>
          <w:w w:val="105"/>
          <w:sz w:val="18"/>
          <w:szCs w:val="18"/>
        </w:rPr>
        <w:t xml:space="preserve"> </w:t>
      </w:r>
      <w:r w:rsidRPr="00627C57">
        <w:rPr>
          <w:color w:val="231F20"/>
          <w:w w:val="105"/>
          <w:sz w:val="18"/>
          <w:szCs w:val="18"/>
        </w:rPr>
        <w:t>draws</w:t>
      </w:r>
      <w:r w:rsidRPr="00627C57">
        <w:rPr>
          <w:color w:val="231F20"/>
          <w:spacing w:val="16"/>
          <w:w w:val="105"/>
          <w:sz w:val="18"/>
          <w:szCs w:val="18"/>
        </w:rPr>
        <w:t xml:space="preserve"> </w:t>
      </w:r>
      <w:r w:rsidRPr="00627C57">
        <w:rPr>
          <w:color w:val="231F20"/>
          <w:w w:val="105"/>
          <w:sz w:val="18"/>
          <w:szCs w:val="18"/>
        </w:rPr>
        <w:t>of</w:t>
      </w:r>
      <w:r w:rsidRPr="00627C57">
        <w:rPr>
          <w:color w:val="231F20"/>
          <w:spacing w:val="16"/>
          <w:w w:val="105"/>
          <w:sz w:val="18"/>
          <w:szCs w:val="18"/>
        </w:rPr>
        <w:t xml:space="preserve"> </w:t>
      </w:r>
      <m:oMath>
        <m:sSub>
          <m:sSubPr>
            <m:ctrlPr>
              <w:rPr>
                <w:rFonts w:ascii="Cambria Math" w:hAnsi="Cambria Math"/>
                <w:i/>
                <w:iCs/>
                <w:w w:val="110"/>
                <w:sz w:val="18"/>
                <w:szCs w:val="18"/>
              </w:rPr>
            </m:ctrlPr>
          </m:sSubPr>
          <m:e>
            <m:r>
              <w:rPr>
                <w:rFonts w:ascii="Cambria Math" w:hAnsi="Cambria Math"/>
                <w:w w:val="110"/>
                <w:sz w:val="18"/>
                <w:szCs w:val="18"/>
              </w:rPr>
              <m:t>ε</m:t>
            </m:r>
          </m:e>
          <m:sub>
            <m:r>
              <w:rPr>
                <w:rFonts w:ascii="Cambria Math" w:hAnsi="Cambria Math"/>
                <w:w w:val="110"/>
                <w:sz w:val="18"/>
                <w:szCs w:val="18"/>
              </w:rPr>
              <m:t>bs</m:t>
            </m:r>
          </m:sub>
        </m:sSub>
      </m:oMath>
      <w:r w:rsidRPr="00627C57">
        <w:rPr>
          <w:i/>
          <w:color w:val="231F20"/>
          <w:spacing w:val="19"/>
          <w:w w:val="105"/>
          <w:sz w:val="18"/>
          <w:szCs w:val="18"/>
        </w:rPr>
        <w:t xml:space="preserve"> </w:t>
      </w:r>
      <w:r w:rsidRPr="00627C57">
        <w:rPr>
          <w:color w:val="231F20"/>
          <w:w w:val="105"/>
          <w:sz w:val="18"/>
          <w:szCs w:val="18"/>
        </w:rPr>
        <w:t>from</w:t>
      </w:r>
      <w:r w:rsidRPr="00627C57">
        <w:rPr>
          <w:color w:val="231F20"/>
          <w:spacing w:val="40"/>
          <w:w w:val="105"/>
          <w:sz w:val="18"/>
          <w:szCs w:val="18"/>
        </w:rPr>
        <w:t xml:space="preserve"> </w:t>
      </w:r>
      <w:r w:rsidRPr="00627C57">
        <w:rPr>
          <w:color w:val="231F20"/>
          <w:w w:val="105"/>
          <w:sz w:val="18"/>
          <w:szCs w:val="18"/>
        </w:rPr>
        <w:t>the</w:t>
      </w:r>
      <w:r w:rsidRPr="00627C57">
        <w:rPr>
          <w:color w:val="231F20"/>
          <w:spacing w:val="-6"/>
          <w:w w:val="105"/>
          <w:sz w:val="18"/>
          <w:szCs w:val="18"/>
        </w:rPr>
        <w:t xml:space="preserve"> </w:t>
      </w:r>
      <w:r w:rsidRPr="00627C57">
        <w:rPr>
          <w:color w:val="231F20"/>
          <w:w w:val="105"/>
          <w:sz w:val="18"/>
          <w:szCs w:val="18"/>
        </w:rPr>
        <w:t xml:space="preserve">standard normal distribution </w:t>
      </w:r>
      <m:oMath>
        <m:r>
          <w:rPr>
            <w:rFonts w:ascii="Cambria Math" w:hAnsi="Cambria Math"/>
            <w:w w:val="110"/>
            <w:sz w:val="18"/>
            <w:szCs w:val="18"/>
          </w:rPr>
          <m:t>N</m:t>
        </m:r>
        <m:d>
          <m:dPr>
            <m:ctrlPr>
              <w:rPr>
                <w:rFonts w:ascii="Cambria Math" w:hAnsi="Cambria Math"/>
                <w:i/>
                <w:w w:val="110"/>
                <w:sz w:val="18"/>
                <w:szCs w:val="18"/>
              </w:rPr>
            </m:ctrlPr>
          </m:dPr>
          <m:e>
            <m:r>
              <w:rPr>
                <w:rFonts w:ascii="Cambria Math" w:hAnsi="Cambria Math"/>
                <w:w w:val="110"/>
                <w:sz w:val="18"/>
                <w:szCs w:val="18"/>
              </w:rPr>
              <m:t>0,1</m:t>
            </m:r>
          </m:e>
        </m:d>
      </m:oMath>
      <w:r w:rsidRPr="00627C57">
        <w:rPr>
          <w:color w:val="231F20"/>
          <w:w w:val="105"/>
          <w:sz w:val="18"/>
          <w:szCs w:val="18"/>
        </w:rPr>
        <w:t>.</w:t>
      </w:r>
      <w:r w:rsidRPr="00627C57">
        <w:rPr>
          <w:color w:val="231F20"/>
          <w:spacing w:val="39"/>
          <w:w w:val="105"/>
          <w:sz w:val="18"/>
          <w:szCs w:val="18"/>
        </w:rPr>
        <w:t xml:space="preserve"> </w:t>
      </w:r>
      <w:r w:rsidRPr="00627C57">
        <w:rPr>
          <w:color w:val="231F20"/>
          <w:w w:val="105"/>
          <w:sz w:val="18"/>
          <w:szCs w:val="18"/>
        </w:rPr>
        <w:t>The bracket gives the lower and upper bounds of percentages of the number of total</w:t>
      </w:r>
      <w:r w:rsidRPr="00627C57">
        <w:rPr>
          <w:color w:val="231F20"/>
          <w:spacing w:val="40"/>
          <w:w w:val="105"/>
          <w:sz w:val="18"/>
          <w:szCs w:val="18"/>
        </w:rPr>
        <w:t xml:space="preserve"> </w:t>
      </w:r>
      <w:r w:rsidRPr="00627C57">
        <w:rPr>
          <w:color w:val="231F20"/>
          <w:w w:val="105"/>
          <w:sz w:val="18"/>
          <w:szCs w:val="18"/>
        </w:rPr>
        <w:t>matchings</w:t>
      </w:r>
      <w:r w:rsidRPr="00627C57">
        <w:rPr>
          <w:color w:val="231F20"/>
          <w:spacing w:val="29"/>
          <w:w w:val="105"/>
          <w:sz w:val="18"/>
          <w:szCs w:val="18"/>
        </w:rPr>
        <w:t xml:space="preserve"> </w:t>
      </w:r>
      <w:r w:rsidRPr="00627C57">
        <w:rPr>
          <w:color w:val="231F20"/>
          <w:w w:val="105"/>
          <w:sz w:val="18"/>
          <w:szCs w:val="18"/>
        </w:rPr>
        <w:t>and</w:t>
      </w:r>
      <w:r w:rsidRPr="00627C57">
        <w:rPr>
          <w:color w:val="231F20"/>
          <w:spacing w:val="29"/>
          <w:w w:val="105"/>
          <w:sz w:val="18"/>
          <w:szCs w:val="18"/>
        </w:rPr>
        <w:t xml:space="preserve"> </w:t>
      </w:r>
      <w:r w:rsidRPr="00627C57">
        <w:rPr>
          <w:color w:val="231F20"/>
          <w:w w:val="105"/>
          <w:sz w:val="18"/>
          <w:szCs w:val="18"/>
        </w:rPr>
        <w:t>the</w:t>
      </w:r>
      <w:r w:rsidRPr="00627C57">
        <w:rPr>
          <w:color w:val="231F20"/>
          <w:spacing w:val="29"/>
          <w:w w:val="105"/>
          <w:sz w:val="18"/>
          <w:szCs w:val="18"/>
        </w:rPr>
        <w:t xml:space="preserve"> </w:t>
      </w:r>
      <w:r w:rsidRPr="00627C57">
        <w:rPr>
          <w:color w:val="231F20"/>
          <w:w w:val="105"/>
          <w:sz w:val="18"/>
          <w:szCs w:val="18"/>
        </w:rPr>
        <w:t>same</w:t>
      </w:r>
      <w:r w:rsidRPr="00627C57">
        <w:rPr>
          <w:color w:val="231F20"/>
          <w:spacing w:val="29"/>
          <w:w w:val="105"/>
          <w:sz w:val="18"/>
          <w:szCs w:val="18"/>
        </w:rPr>
        <w:t xml:space="preserve"> </w:t>
      </w:r>
      <w:r w:rsidRPr="00627C57">
        <w:rPr>
          <w:color w:val="231F20"/>
          <w:w w:val="105"/>
          <w:sz w:val="18"/>
          <w:szCs w:val="18"/>
        </w:rPr>
        <w:t>matching</w:t>
      </w:r>
      <w:r w:rsidRPr="00627C57">
        <w:rPr>
          <w:color w:val="231F20"/>
          <w:spacing w:val="29"/>
          <w:w w:val="105"/>
          <w:sz w:val="18"/>
          <w:szCs w:val="18"/>
        </w:rPr>
        <w:t xml:space="preserve"> </w:t>
      </w:r>
      <w:r w:rsidRPr="00627C57">
        <w:rPr>
          <w:color w:val="231F20"/>
          <w:w w:val="105"/>
          <w:sz w:val="18"/>
          <w:szCs w:val="18"/>
        </w:rPr>
        <w:t>conﬁgurations</w:t>
      </w:r>
      <w:r w:rsidRPr="00627C57">
        <w:rPr>
          <w:color w:val="231F20"/>
          <w:spacing w:val="29"/>
          <w:w w:val="105"/>
          <w:sz w:val="18"/>
          <w:szCs w:val="18"/>
        </w:rPr>
        <w:t xml:space="preserve"> </w:t>
      </w:r>
      <w:r w:rsidRPr="00627C57">
        <w:rPr>
          <w:color w:val="231F20"/>
          <w:w w:val="105"/>
          <w:sz w:val="18"/>
          <w:szCs w:val="18"/>
        </w:rPr>
        <w:t>of</w:t>
      </w:r>
      <w:r w:rsidRPr="00627C57">
        <w:rPr>
          <w:color w:val="231F20"/>
          <w:spacing w:val="29"/>
          <w:w w:val="105"/>
          <w:sz w:val="18"/>
          <w:szCs w:val="18"/>
        </w:rPr>
        <w:t xml:space="preserve"> </w:t>
      </w:r>
      <w:r w:rsidRPr="00627C57">
        <w:rPr>
          <w:color w:val="231F20"/>
          <w:w w:val="105"/>
          <w:sz w:val="18"/>
          <w:szCs w:val="18"/>
        </w:rPr>
        <w:t>the</w:t>
      </w:r>
      <w:r w:rsidRPr="00627C57">
        <w:rPr>
          <w:color w:val="231F20"/>
          <w:spacing w:val="29"/>
          <w:w w:val="105"/>
          <w:sz w:val="18"/>
          <w:szCs w:val="18"/>
        </w:rPr>
        <w:t xml:space="preserve"> </w:t>
      </w:r>
      <w:r w:rsidRPr="00627C57">
        <w:rPr>
          <w:color w:val="231F20"/>
          <w:w w:val="105"/>
          <w:sz w:val="18"/>
          <w:szCs w:val="18"/>
        </w:rPr>
        <w:t>simulated</w:t>
      </w:r>
      <w:r w:rsidRPr="00627C57">
        <w:rPr>
          <w:color w:val="231F20"/>
          <w:spacing w:val="29"/>
          <w:w w:val="105"/>
          <w:sz w:val="18"/>
          <w:szCs w:val="18"/>
        </w:rPr>
        <w:t xml:space="preserve"> </w:t>
      </w:r>
      <w:r w:rsidRPr="00627C57">
        <w:rPr>
          <w:color w:val="231F20"/>
          <w:w w:val="105"/>
          <w:sz w:val="18"/>
          <w:szCs w:val="18"/>
        </w:rPr>
        <w:t>100</w:t>
      </w:r>
      <w:r w:rsidRPr="00627C57">
        <w:rPr>
          <w:color w:val="231F20"/>
          <w:spacing w:val="29"/>
          <w:w w:val="105"/>
          <w:sz w:val="18"/>
          <w:szCs w:val="18"/>
        </w:rPr>
        <w:t xml:space="preserve"> </w:t>
      </w:r>
      <w:r w:rsidRPr="00627C57">
        <w:rPr>
          <w:color w:val="231F20"/>
          <w:w w:val="105"/>
          <w:sz w:val="18"/>
          <w:szCs w:val="18"/>
        </w:rPr>
        <w:t>matching</w:t>
      </w:r>
      <w:r w:rsidRPr="00627C57">
        <w:rPr>
          <w:color w:val="231F20"/>
          <w:spacing w:val="29"/>
          <w:w w:val="105"/>
          <w:sz w:val="18"/>
          <w:szCs w:val="18"/>
        </w:rPr>
        <w:t xml:space="preserve"> </w:t>
      </w:r>
      <w:r w:rsidRPr="00627C57">
        <w:rPr>
          <w:color w:val="231F20"/>
          <w:w w:val="105"/>
          <w:sz w:val="18"/>
          <w:szCs w:val="18"/>
        </w:rPr>
        <w:t>outcomes</w:t>
      </w:r>
      <w:r w:rsidRPr="00627C57">
        <w:rPr>
          <w:color w:val="231F20"/>
          <w:spacing w:val="29"/>
          <w:w w:val="105"/>
          <w:sz w:val="18"/>
          <w:szCs w:val="18"/>
        </w:rPr>
        <w:t xml:space="preserve"> </w:t>
      </w:r>
      <w:r w:rsidRPr="00627C57">
        <w:rPr>
          <w:color w:val="231F20"/>
          <w:w w:val="105"/>
          <w:sz w:val="18"/>
          <w:szCs w:val="18"/>
        </w:rPr>
        <w:t>relative</w:t>
      </w:r>
      <w:r w:rsidRPr="00627C57">
        <w:rPr>
          <w:color w:val="231F20"/>
          <w:spacing w:val="29"/>
          <w:w w:val="105"/>
          <w:sz w:val="18"/>
          <w:szCs w:val="18"/>
        </w:rPr>
        <w:t xml:space="preserve"> </w:t>
      </w:r>
      <w:r w:rsidRPr="00627C57">
        <w:rPr>
          <w:color w:val="231F20"/>
          <w:w w:val="105"/>
          <w:sz w:val="18"/>
          <w:szCs w:val="18"/>
        </w:rPr>
        <w:t>to</w:t>
      </w:r>
      <w:r w:rsidRPr="00627C57">
        <w:rPr>
          <w:color w:val="231F20"/>
          <w:spacing w:val="29"/>
          <w:w w:val="105"/>
          <w:sz w:val="18"/>
          <w:szCs w:val="18"/>
        </w:rPr>
        <w:t xml:space="preserve"> </w:t>
      </w:r>
      <w:r w:rsidRPr="00627C57">
        <w:rPr>
          <w:color w:val="231F20"/>
          <w:w w:val="105"/>
          <w:sz w:val="18"/>
          <w:szCs w:val="18"/>
        </w:rPr>
        <w:t>the</w:t>
      </w:r>
      <w:r w:rsidRPr="00627C57">
        <w:rPr>
          <w:color w:val="231F20"/>
          <w:spacing w:val="29"/>
          <w:w w:val="105"/>
          <w:sz w:val="18"/>
          <w:szCs w:val="18"/>
        </w:rPr>
        <w:t xml:space="preserve"> </w:t>
      </w:r>
      <w:r w:rsidRPr="00627C57">
        <w:rPr>
          <w:color w:val="231F20"/>
          <w:w w:val="105"/>
          <w:sz w:val="18"/>
          <w:szCs w:val="18"/>
        </w:rPr>
        <w:t>data.</w:t>
      </w:r>
    </w:p>
    <w:p w14:paraId="43EB511E" w14:textId="77777777" w:rsidR="00F069B9" w:rsidRDefault="00F069B9" w:rsidP="00F069B9">
      <w:pPr>
        <w:pStyle w:val="a3"/>
        <w:rPr>
          <w:rFonts w:ascii="Georgia"/>
          <w:sz w:val="14"/>
        </w:rPr>
      </w:pPr>
    </w:p>
    <w:p w14:paraId="3DD7E5A0" w14:textId="77777777" w:rsidR="00627C57" w:rsidRDefault="00627C57" w:rsidP="00627C57">
      <w:pPr>
        <w:pStyle w:val="a3"/>
        <w:spacing w:before="10"/>
        <w:rPr>
          <w:sz w:val="17"/>
        </w:rPr>
      </w:pPr>
    </w:p>
    <w:p w14:paraId="1E910FE8" w14:textId="77777777" w:rsidR="00627C57" w:rsidRPr="00627C57" w:rsidRDefault="00627C57" w:rsidP="00627C57">
      <w:pPr>
        <w:pStyle w:val="1"/>
        <w:numPr>
          <w:ilvl w:val="0"/>
          <w:numId w:val="1"/>
        </w:numPr>
        <w:tabs>
          <w:tab w:val="left" w:pos="570"/>
        </w:tabs>
        <w:spacing w:before="1"/>
        <w:ind w:hanging="470"/>
        <w:rPr>
          <w:rFonts w:ascii="Times New Roman" w:hAnsi="Times New Roman" w:cs="Times New Roman"/>
          <w:sz w:val="32"/>
          <w:szCs w:val="32"/>
        </w:rPr>
      </w:pPr>
      <w:r w:rsidRPr="00627C57">
        <w:rPr>
          <w:rFonts w:ascii="Times New Roman" w:hAnsi="Times New Roman" w:cs="Times New Roman"/>
          <w:color w:val="231F20"/>
          <w:spacing w:val="-8"/>
          <w:sz w:val="32"/>
          <w:szCs w:val="32"/>
        </w:rPr>
        <w:t>Practical</w:t>
      </w:r>
      <w:r w:rsidRPr="00627C57">
        <w:rPr>
          <w:rFonts w:ascii="Times New Roman" w:hAnsi="Times New Roman" w:cs="Times New Roman"/>
          <w:color w:val="231F20"/>
          <w:spacing w:val="2"/>
          <w:sz w:val="32"/>
          <w:szCs w:val="32"/>
        </w:rPr>
        <w:t xml:space="preserve"> </w:t>
      </w:r>
      <w:r w:rsidRPr="00627C57">
        <w:rPr>
          <w:rFonts w:ascii="Times New Roman" w:hAnsi="Times New Roman" w:cs="Times New Roman"/>
          <w:color w:val="231F20"/>
          <w:spacing w:val="-8"/>
          <w:sz w:val="32"/>
          <w:szCs w:val="32"/>
        </w:rPr>
        <w:t>Implications,</w:t>
      </w:r>
      <w:r w:rsidRPr="00627C57">
        <w:rPr>
          <w:rFonts w:ascii="Times New Roman" w:hAnsi="Times New Roman" w:cs="Times New Roman"/>
          <w:color w:val="231F20"/>
          <w:spacing w:val="2"/>
          <w:sz w:val="32"/>
          <w:szCs w:val="32"/>
        </w:rPr>
        <w:t xml:space="preserve"> </w:t>
      </w:r>
      <w:r w:rsidRPr="00627C57">
        <w:rPr>
          <w:rFonts w:ascii="Times New Roman" w:hAnsi="Times New Roman" w:cs="Times New Roman"/>
          <w:color w:val="231F20"/>
          <w:spacing w:val="-8"/>
          <w:sz w:val="32"/>
          <w:szCs w:val="32"/>
        </w:rPr>
        <w:t>Discussion,</w:t>
      </w:r>
      <w:r w:rsidRPr="00627C57">
        <w:rPr>
          <w:rFonts w:ascii="Times New Roman" w:hAnsi="Times New Roman" w:cs="Times New Roman"/>
          <w:color w:val="231F20"/>
          <w:spacing w:val="2"/>
          <w:sz w:val="32"/>
          <w:szCs w:val="32"/>
        </w:rPr>
        <w:t xml:space="preserve"> </w:t>
      </w:r>
      <w:r w:rsidRPr="00627C57">
        <w:rPr>
          <w:rFonts w:ascii="Times New Roman" w:hAnsi="Times New Roman" w:cs="Times New Roman"/>
          <w:color w:val="231F20"/>
          <w:spacing w:val="-8"/>
          <w:sz w:val="32"/>
          <w:szCs w:val="32"/>
        </w:rPr>
        <w:t>and</w:t>
      </w:r>
      <w:r w:rsidRPr="00627C57">
        <w:rPr>
          <w:rFonts w:ascii="Times New Roman" w:hAnsi="Times New Roman" w:cs="Times New Roman"/>
          <w:color w:val="231F20"/>
          <w:spacing w:val="2"/>
          <w:sz w:val="32"/>
          <w:szCs w:val="32"/>
        </w:rPr>
        <w:t xml:space="preserve"> </w:t>
      </w:r>
      <w:r w:rsidRPr="00627C57">
        <w:rPr>
          <w:rFonts w:ascii="Times New Roman" w:hAnsi="Times New Roman" w:cs="Times New Roman"/>
          <w:color w:val="231F20"/>
          <w:spacing w:val="-8"/>
          <w:sz w:val="32"/>
          <w:szCs w:val="32"/>
        </w:rPr>
        <w:t>Future</w:t>
      </w:r>
      <w:r w:rsidRPr="00627C57">
        <w:rPr>
          <w:rFonts w:ascii="Times New Roman" w:hAnsi="Times New Roman" w:cs="Times New Roman"/>
          <w:color w:val="231F20"/>
          <w:spacing w:val="3"/>
          <w:sz w:val="32"/>
          <w:szCs w:val="32"/>
        </w:rPr>
        <w:t xml:space="preserve"> </w:t>
      </w:r>
      <w:commentRangeStart w:id="776"/>
      <w:r w:rsidRPr="00627C57">
        <w:rPr>
          <w:rFonts w:ascii="Times New Roman" w:hAnsi="Times New Roman" w:cs="Times New Roman"/>
          <w:color w:val="231F20"/>
          <w:spacing w:val="-8"/>
          <w:sz w:val="32"/>
          <w:szCs w:val="32"/>
        </w:rPr>
        <w:t>Research</w:t>
      </w:r>
      <w:commentRangeEnd w:id="776"/>
      <w:r w:rsidRPr="00627C57">
        <w:rPr>
          <w:rStyle w:val="ac"/>
          <w:rFonts w:ascii="Times New Roman" w:hAnsi="Times New Roman" w:cs="Times New Roman"/>
          <w:b w:val="0"/>
          <w:bCs w:val="0"/>
          <w:sz w:val="32"/>
          <w:szCs w:val="32"/>
        </w:rPr>
        <w:commentReference w:id="776"/>
      </w:r>
    </w:p>
    <w:p w14:paraId="3E1BF685" w14:textId="77777777" w:rsidR="00627C57" w:rsidRDefault="00627C57" w:rsidP="00627C57">
      <w:pPr>
        <w:pStyle w:val="a3"/>
        <w:spacing w:before="7"/>
        <w:rPr>
          <w:rFonts w:ascii="Georgia"/>
          <w:b/>
          <w:sz w:val="32"/>
        </w:rPr>
      </w:pPr>
    </w:p>
    <w:p w14:paraId="51CD31D8" w14:textId="77777777" w:rsidR="00627C57" w:rsidRPr="00627C57" w:rsidRDefault="00627C57" w:rsidP="00627C57">
      <w:pPr>
        <w:pStyle w:val="2"/>
        <w:numPr>
          <w:ilvl w:val="1"/>
          <w:numId w:val="1"/>
        </w:numPr>
        <w:tabs>
          <w:tab w:val="left" w:pos="695"/>
        </w:tabs>
        <w:spacing w:before="1"/>
        <w:ind w:hanging="595"/>
        <w:rPr>
          <w:rFonts w:ascii="Times New Roman" w:hAnsi="Times New Roman" w:cs="Times New Roman"/>
          <w:sz w:val="28"/>
          <w:szCs w:val="28"/>
        </w:rPr>
      </w:pPr>
      <w:r w:rsidRPr="00627C57">
        <w:rPr>
          <w:rFonts w:ascii="Times New Roman" w:hAnsi="Times New Roman" w:cs="Times New Roman"/>
          <w:color w:val="231F20"/>
          <w:spacing w:val="-2"/>
          <w:sz w:val="28"/>
          <w:szCs w:val="28"/>
        </w:rPr>
        <w:t>Practical</w:t>
      </w:r>
      <w:r w:rsidRPr="00627C57">
        <w:rPr>
          <w:rFonts w:ascii="Times New Roman" w:hAnsi="Times New Roman" w:cs="Times New Roman"/>
          <w:color w:val="231F20"/>
          <w:spacing w:val="3"/>
          <w:sz w:val="28"/>
          <w:szCs w:val="28"/>
        </w:rPr>
        <w:t xml:space="preserve"> </w:t>
      </w:r>
      <w:r w:rsidRPr="00627C57">
        <w:rPr>
          <w:rFonts w:ascii="Times New Roman" w:hAnsi="Times New Roman" w:cs="Times New Roman"/>
          <w:color w:val="231F20"/>
          <w:spacing w:val="-2"/>
          <w:sz w:val="28"/>
          <w:szCs w:val="28"/>
        </w:rPr>
        <w:t>Implications</w:t>
      </w:r>
    </w:p>
    <w:p w14:paraId="47FE0A07" w14:textId="77777777" w:rsidR="00627C57" w:rsidRDefault="00627C57" w:rsidP="00627C57">
      <w:pPr>
        <w:pStyle w:val="a3"/>
        <w:rPr>
          <w:rFonts w:ascii="Georgia"/>
          <w:b/>
          <w:sz w:val="25"/>
        </w:rPr>
      </w:pPr>
      <w:bookmarkStart w:id="777" w:name="_Hlk148081477"/>
    </w:p>
    <w:p w14:paraId="77D39138" w14:textId="77777777" w:rsidR="00627C57" w:rsidRPr="00627C57" w:rsidRDefault="00627C57" w:rsidP="00627C57">
      <w:pPr>
        <w:pStyle w:val="a3"/>
        <w:spacing w:before="13" w:line="424" w:lineRule="auto"/>
        <w:ind w:left="100" w:right="181"/>
        <w:jc w:val="both"/>
        <w:rPr>
          <w:w w:val="110"/>
          <w:sz w:val="20"/>
          <w:szCs w:val="20"/>
        </w:rPr>
      </w:pPr>
      <w:r w:rsidRPr="00627C57">
        <w:rPr>
          <w:w w:val="110"/>
          <w:sz w:val="20"/>
          <w:szCs w:val="20"/>
        </w:rPr>
        <w:t xml:space="preserve">Our study makes an important contribution to the development of the uniﬁed merger list of the container shipping industry and policy discussions for practitioners. The data contribution enables practitioners to obtain empirical and historical knowledge on the main container transport markets, </w:t>
      </w:r>
      <w:del w:id="778" w:author="Author" w:date="2023-10-13T08:31:00Z">
        <w:r w:rsidRPr="00627C57" w:rsidDel="00201DFB">
          <w:rPr>
            <w:w w:val="110"/>
            <w:sz w:val="20"/>
            <w:szCs w:val="20"/>
          </w:rPr>
          <w:delText>as well as</w:delText>
        </w:r>
      </w:del>
      <w:ins w:id="779" w:author="Author" w:date="2023-10-13T08:31:00Z">
        <w:r w:rsidRPr="00627C57">
          <w:rPr>
            <w:w w:val="110"/>
            <w:sz w:val="20"/>
            <w:szCs w:val="20"/>
          </w:rPr>
          <w:t>a</w:t>
        </w:r>
      </w:ins>
      <w:ins w:id="780" w:author="Author" w:date="2023-10-13T08:32:00Z">
        <w:r w:rsidRPr="00627C57">
          <w:rPr>
            <w:w w:val="110"/>
            <w:sz w:val="20"/>
            <w:szCs w:val="20"/>
          </w:rPr>
          <w:t>nd</w:t>
        </w:r>
      </w:ins>
      <w:r w:rsidRPr="00627C57">
        <w:rPr>
          <w:w w:val="110"/>
          <w:sz w:val="20"/>
          <w:szCs w:val="20"/>
        </w:rPr>
        <w:t xml:space="preserve"> to develop a methodology to disentangle merger incentives. For instance, our analysis corroborates anecdotal evidence indicating that container shipping ﬁrms that abstained from joining alliances in the 1980s, and had relatively brief market tenure, primarily engaged in mergers to increase their scale in their home regions</w:t>
      </w:r>
      <w:bookmarkEnd w:id="777"/>
      <w:r w:rsidRPr="00627C57">
        <w:rPr>
          <w:w w:val="110"/>
          <w:sz w:val="20"/>
          <w:szCs w:val="20"/>
        </w:rPr>
        <w:t xml:space="preserve">. </w:t>
      </w:r>
      <w:del w:id="781" w:author="Author" w:date="2023-10-13T08:32:00Z">
        <w:r w:rsidRPr="00627C57" w:rsidDel="00201DFB">
          <w:rPr>
            <w:w w:val="110"/>
            <w:sz w:val="20"/>
            <w:szCs w:val="20"/>
          </w:rPr>
          <w:delText>In recent years</w:delText>
        </w:r>
      </w:del>
      <w:ins w:id="782" w:author="Author" w:date="2023-10-13T08:32:00Z">
        <w:r w:rsidRPr="00627C57">
          <w:rPr>
            <w:w w:val="110"/>
            <w:sz w:val="20"/>
            <w:szCs w:val="20"/>
          </w:rPr>
          <w:t>Recently</w:t>
        </w:r>
      </w:ins>
      <w:r w:rsidRPr="00627C57">
        <w:rPr>
          <w:w w:val="110"/>
          <w:sz w:val="20"/>
          <w:szCs w:val="20"/>
        </w:rPr>
        <w:t xml:space="preserve">, they have tended to merge with companies in distant regions, even when there are no signiﬁcant diﬀerences in size, to expand their container shipping networks. </w:t>
      </w:r>
      <w:del w:id="783" w:author="Author" w:date="2023-10-13T08:32:00Z">
        <w:r w:rsidRPr="00627C57" w:rsidDel="00201DFB">
          <w:rPr>
            <w:w w:val="110"/>
            <w:sz w:val="20"/>
            <w:szCs w:val="20"/>
          </w:rPr>
          <w:delText>Also</w:delText>
        </w:r>
      </w:del>
      <w:ins w:id="784" w:author="Author" w:date="2023-10-13T08:32:00Z">
        <w:r w:rsidRPr="00627C57">
          <w:rPr>
            <w:w w:val="110"/>
            <w:sz w:val="20"/>
            <w:szCs w:val="20"/>
          </w:rPr>
          <w:t>Additionally</w:t>
        </w:r>
      </w:ins>
      <w:r w:rsidRPr="00627C57">
        <w:rPr>
          <w:w w:val="110"/>
          <w:sz w:val="20"/>
          <w:szCs w:val="20"/>
        </w:rPr>
        <w:t xml:space="preserve">, Jeon (2022) </w:t>
      </w:r>
      <w:del w:id="785" w:author="Author" w:date="2023-10-13T08:32:00Z">
        <w:r w:rsidRPr="00627C57" w:rsidDel="00201DFB">
          <w:rPr>
            <w:w w:val="110"/>
            <w:sz w:val="20"/>
            <w:szCs w:val="20"/>
          </w:rPr>
          <w:delText xml:space="preserve">simulates </w:delText>
        </w:r>
      </w:del>
      <w:ins w:id="786" w:author="Author" w:date="2023-10-13T08:32:00Z">
        <w:r w:rsidRPr="00627C57">
          <w:rPr>
            <w:w w:val="110"/>
            <w:sz w:val="20"/>
            <w:szCs w:val="20"/>
          </w:rPr>
          <w:t xml:space="preserve">simulated </w:t>
        </w:r>
      </w:ins>
      <w:r w:rsidRPr="00627C57">
        <w:rPr>
          <w:w w:val="110"/>
          <w:sz w:val="20"/>
          <w:szCs w:val="20"/>
        </w:rPr>
        <w:t>counterfactual and exogenous merger scenarios of speciﬁc two ﬁrms between 2006 and 2014</w:t>
      </w:r>
      <w:ins w:id="787" w:author="Author" w:date="2023-10-13T08:32:00Z">
        <w:r w:rsidRPr="00627C57">
          <w:rPr>
            <w:w w:val="110"/>
            <w:sz w:val="20"/>
            <w:szCs w:val="20"/>
          </w:rPr>
          <w:t>;</w:t>
        </w:r>
      </w:ins>
      <w:r w:rsidRPr="00627C57">
        <w:rPr>
          <w:w w:val="110"/>
          <w:sz w:val="20"/>
          <w:szCs w:val="20"/>
        </w:rPr>
        <w:t xml:space="preserve"> </w:t>
      </w:r>
      <w:del w:id="788" w:author="Author" w:date="2023-10-13T08:32:00Z">
        <w:r w:rsidRPr="00627C57" w:rsidDel="00201DFB">
          <w:rPr>
            <w:w w:val="110"/>
            <w:sz w:val="20"/>
            <w:szCs w:val="20"/>
          </w:rPr>
          <w:delText xml:space="preserve">but </w:delText>
        </w:r>
      </w:del>
      <w:ins w:id="789" w:author="Author" w:date="2023-10-13T08:32:00Z">
        <w:r w:rsidRPr="00627C57">
          <w:rPr>
            <w:w w:val="110"/>
            <w:sz w:val="20"/>
            <w:szCs w:val="20"/>
          </w:rPr>
          <w:t>h</w:t>
        </w:r>
      </w:ins>
      <w:ins w:id="790" w:author="Author" w:date="2023-10-13T08:33:00Z">
        <w:r w:rsidRPr="00627C57">
          <w:rPr>
            <w:w w:val="110"/>
            <w:sz w:val="20"/>
            <w:szCs w:val="20"/>
          </w:rPr>
          <w:t>owever, she</w:t>
        </w:r>
      </w:ins>
      <w:ins w:id="791" w:author="Author" w:date="2023-10-13T08:32:00Z">
        <w:r w:rsidRPr="00627C57">
          <w:rPr>
            <w:w w:val="110"/>
            <w:sz w:val="20"/>
            <w:szCs w:val="20"/>
          </w:rPr>
          <w:t xml:space="preserve"> </w:t>
        </w:r>
      </w:ins>
      <w:del w:id="792" w:author="Author" w:date="2023-10-13T08:33:00Z">
        <w:r w:rsidRPr="00627C57" w:rsidDel="00201DFB">
          <w:rPr>
            <w:w w:val="110"/>
            <w:sz w:val="20"/>
            <w:szCs w:val="20"/>
          </w:rPr>
          <w:delText xml:space="preserve">does </w:delText>
        </w:r>
      </w:del>
      <w:ins w:id="793" w:author="Author" w:date="2023-10-13T08:33:00Z">
        <w:r w:rsidRPr="00627C57">
          <w:rPr>
            <w:w w:val="110"/>
            <w:sz w:val="20"/>
            <w:szCs w:val="20"/>
          </w:rPr>
          <w:t xml:space="preserve">did </w:t>
        </w:r>
      </w:ins>
      <w:r w:rsidRPr="00627C57">
        <w:rPr>
          <w:w w:val="110"/>
          <w:sz w:val="20"/>
          <w:szCs w:val="20"/>
        </w:rPr>
        <w:t>not incorporate and explain more than ten merger cases in her model. Thus, our data contribution complements previous studies institutionally and sheds light on the data patterns and main drivers of mergers in the industry.</w:t>
      </w:r>
    </w:p>
    <w:p w14:paraId="0F1DD109" w14:textId="77777777" w:rsidR="00627C57" w:rsidRDefault="00627C57" w:rsidP="00627C57">
      <w:pPr>
        <w:pStyle w:val="a3"/>
        <w:spacing w:before="13" w:line="424" w:lineRule="auto"/>
        <w:ind w:left="100" w:right="181" w:firstLine="290"/>
        <w:jc w:val="both"/>
        <w:rPr>
          <w:w w:val="110"/>
          <w:sz w:val="20"/>
          <w:szCs w:val="20"/>
        </w:rPr>
      </w:pPr>
      <w:r w:rsidRPr="00627C57">
        <w:rPr>
          <w:w w:val="110"/>
          <w:sz w:val="20"/>
          <w:szCs w:val="20"/>
        </w:rPr>
        <w:t>As a contribution to the policy discussion, our counterfactual ﬁnds that the prohibition of mergers between ﬁrms in the same country would change the merger conﬁguration signiﬁcantly. This predicts the propagated</w:t>
      </w:r>
      <w:r>
        <w:rPr>
          <w:w w:val="110"/>
          <w:sz w:val="20"/>
          <w:szCs w:val="20"/>
        </w:rPr>
        <w:t xml:space="preserve"> </w:t>
      </w:r>
      <w:r w:rsidRPr="00627C57">
        <w:rPr>
          <w:w w:val="110"/>
          <w:sz w:val="20"/>
          <w:szCs w:val="20"/>
        </w:rPr>
        <w:t>impact of the prohibition caused by the local competition policies</w:t>
      </w:r>
      <w:del w:id="794" w:author="Author" w:date="2023-10-13T08:33:00Z">
        <w:r w:rsidRPr="00627C57" w:rsidDel="00201DFB">
          <w:rPr>
            <w:w w:val="110"/>
            <w:sz w:val="20"/>
            <w:szCs w:val="20"/>
          </w:rPr>
          <w:delText xml:space="preserve"> not only</w:delText>
        </w:r>
      </w:del>
      <w:r w:rsidRPr="00627C57">
        <w:rPr>
          <w:w w:val="110"/>
          <w:sz w:val="20"/>
          <w:szCs w:val="20"/>
        </w:rPr>
        <w:t xml:space="preserve"> on the local markets </w:t>
      </w:r>
      <w:del w:id="795" w:author="Author" w:date="2023-10-13T08:33:00Z">
        <w:r w:rsidRPr="00627C57" w:rsidDel="00201DFB">
          <w:rPr>
            <w:w w:val="110"/>
            <w:sz w:val="20"/>
            <w:szCs w:val="20"/>
          </w:rPr>
          <w:delText>but also</w:delText>
        </w:r>
      </w:del>
      <w:ins w:id="796" w:author="Author" w:date="2023-10-13T08:33:00Z">
        <w:r w:rsidRPr="00627C57">
          <w:rPr>
            <w:w w:val="110"/>
            <w:sz w:val="20"/>
            <w:szCs w:val="20"/>
          </w:rPr>
          <w:t>a</w:t>
        </w:r>
      </w:ins>
      <w:ins w:id="797" w:author="Author" w:date="2023-10-13T08:34:00Z">
        <w:r w:rsidRPr="00627C57">
          <w:rPr>
            <w:w w:val="110"/>
            <w:sz w:val="20"/>
            <w:szCs w:val="20"/>
          </w:rPr>
          <w:t>nd</w:t>
        </w:r>
      </w:ins>
      <w:r w:rsidRPr="00627C57">
        <w:rPr>
          <w:w w:val="110"/>
          <w:sz w:val="20"/>
          <w:szCs w:val="20"/>
        </w:rPr>
        <w:t xml:space="preserve"> on the global market conﬁguration. For example, if Japanese container shipping companies were restricted from merging their container divisions </w:t>
      </w:r>
      <w:commentRangeStart w:id="798"/>
      <w:del w:id="799" w:author="Author" w:date="2023-10-13T08:34:00Z">
        <w:r w:rsidRPr="00627C57" w:rsidDel="00201DFB">
          <w:rPr>
            <w:w w:val="110"/>
            <w:sz w:val="20"/>
            <w:szCs w:val="20"/>
          </w:rPr>
          <w:delText xml:space="preserve">due </w:delText>
        </w:r>
      </w:del>
      <w:ins w:id="800" w:author="Author" w:date="2023-10-13T08:34:00Z">
        <w:r w:rsidRPr="00627C57">
          <w:rPr>
            <w:w w:val="110"/>
            <w:sz w:val="20"/>
            <w:szCs w:val="20"/>
          </w:rPr>
          <w:t xml:space="preserve">owing </w:t>
        </w:r>
      </w:ins>
      <w:r w:rsidRPr="00627C57">
        <w:rPr>
          <w:w w:val="110"/>
          <w:sz w:val="20"/>
          <w:szCs w:val="20"/>
        </w:rPr>
        <w:t>to</w:t>
      </w:r>
      <w:commentRangeEnd w:id="798"/>
      <w:r w:rsidRPr="00627C57">
        <w:rPr>
          <w:w w:val="110"/>
          <w:sz w:val="20"/>
          <w:szCs w:val="20"/>
        </w:rPr>
        <w:commentReference w:id="798"/>
      </w:r>
      <w:r w:rsidRPr="00627C57">
        <w:rPr>
          <w:w w:val="110"/>
          <w:sz w:val="20"/>
          <w:szCs w:val="20"/>
        </w:rPr>
        <w:t xml:space="preserve"> a dominant market share in Japan, they might have pursued mergers with ﬁrms in other countries to enhance their shipping network and scale. Such a scenario could have altered the current structure of the container shipping </w:t>
      </w:r>
      <w:r w:rsidRPr="00627C57">
        <w:rPr>
          <w:w w:val="110"/>
          <w:sz w:val="20"/>
          <w:szCs w:val="20"/>
        </w:rPr>
        <w:lastRenderedPageBreak/>
        <w:t>market.</w:t>
      </w:r>
    </w:p>
    <w:p w14:paraId="2EAC26A4" w14:textId="77777777" w:rsidR="00594F37" w:rsidRDefault="00594F37" w:rsidP="00627C57">
      <w:pPr>
        <w:pStyle w:val="a3"/>
        <w:spacing w:before="13" w:line="424" w:lineRule="auto"/>
        <w:ind w:left="100" w:right="181" w:firstLine="290"/>
        <w:jc w:val="both"/>
        <w:rPr>
          <w:w w:val="110"/>
          <w:sz w:val="20"/>
          <w:szCs w:val="20"/>
        </w:rPr>
      </w:pPr>
    </w:p>
    <w:p w14:paraId="64AA1404" w14:textId="77777777" w:rsidR="00594F37" w:rsidRDefault="00594F37" w:rsidP="00627C57">
      <w:pPr>
        <w:pStyle w:val="a3"/>
        <w:spacing w:before="13" w:line="424" w:lineRule="auto"/>
        <w:ind w:left="100" w:right="181" w:firstLine="290"/>
        <w:jc w:val="both"/>
        <w:rPr>
          <w:w w:val="110"/>
          <w:sz w:val="20"/>
          <w:szCs w:val="20"/>
        </w:rPr>
      </w:pPr>
    </w:p>
    <w:p w14:paraId="24CF5C1C" w14:textId="77777777" w:rsidR="00594F37" w:rsidRPr="00627C57" w:rsidRDefault="00594F37" w:rsidP="00594F37">
      <w:pPr>
        <w:pStyle w:val="2"/>
        <w:numPr>
          <w:ilvl w:val="1"/>
          <w:numId w:val="1"/>
        </w:numPr>
        <w:tabs>
          <w:tab w:val="left" w:pos="695"/>
        </w:tabs>
        <w:ind w:hanging="595"/>
        <w:rPr>
          <w:rFonts w:ascii="Times New Roman" w:hAnsi="Times New Roman" w:cs="Times New Roman"/>
          <w:sz w:val="28"/>
          <w:szCs w:val="28"/>
        </w:rPr>
      </w:pPr>
      <w:r w:rsidRPr="00627C57">
        <w:rPr>
          <w:rFonts w:ascii="Times New Roman" w:hAnsi="Times New Roman" w:cs="Times New Roman"/>
          <w:color w:val="231F20"/>
          <w:spacing w:val="-2"/>
          <w:sz w:val="28"/>
          <w:szCs w:val="28"/>
        </w:rPr>
        <w:t>Discussion</w:t>
      </w:r>
    </w:p>
    <w:p w14:paraId="420D6820" w14:textId="77777777" w:rsidR="00594F37" w:rsidRDefault="00594F37" w:rsidP="00594F37">
      <w:pPr>
        <w:pStyle w:val="a3"/>
        <w:spacing w:before="1"/>
        <w:rPr>
          <w:rFonts w:ascii="Georgia"/>
          <w:b/>
          <w:sz w:val="25"/>
        </w:rPr>
      </w:pPr>
    </w:p>
    <w:p w14:paraId="1760782E" w14:textId="77777777" w:rsidR="00594F37" w:rsidRPr="00627C57" w:rsidRDefault="00594F37" w:rsidP="00594F37">
      <w:pPr>
        <w:pStyle w:val="a3"/>
        <w:spacing w:before="13" w:line="424" w:lineRule="auto"/>
        <w:ind w:left="100" w:right="181"/>
        <w:jc w:val="both"/>
        <w:rPr>
          <w:w w:val="110"/>
          <w:sz w:val="20"/>
          <w:szCs w:val="20"/>
        </w:rPr>
      </w:pPr>
      <w:r w:rsidRPr="00627C57">
        <w:rPr>
          <w:w w:val="110"/>
          <w:sz w:val="20"/>
          <w:szCs w:val="20"/>
        </w:rPr>
        <w:t xml:space="preserve">We summarize the potential concerns for the data and methodology. First, we merge three data sources that record potentially diﬀerent variables and observations for each regime. Thus, we could not check the robustness check on the choice of the regime </w:t>
      </w:r>
      <w:del w:id="802" w:author="Author" w:date="2023-10-13T08:35:00Z">
        <w:r w:rsidRPr="00627C57" w:rsidDel="00201DFB">
          <w:rPr>
            <w:w w:val="110"/>
            <w:sz w:val="20"/>
            <w:szCs w:val="20"/>
          </w:rPr>
          <w:delText xml:space="preserve">due </w:delText>
        </w:r>
      </w:del>
      <w:ins w:id="803" w:author="Author" w:date="2023-10-13T08:35:00Z">
        <w:r w:rsidRPr="00627C57">
          <w:rPr>
            <w:w w:val="110"/>
            <w:sz w:val="20"/>
            <w:szCs w:val="20"/>
          </w:rPr>
          <w:t xml:space="preserve">owing </w:t>
        </w:r>
      </w:ins>
      <w:r w:rsidRPr="00627C57">
        <w:rPr>
          <w:w w:val="110"/>
          <w:sz w:val="20"/>
          <w:szCs w:val="20"/>
        </w:rPr>
        <w:t xml:space="preserve">to data limitation and inconsistency, although we believe that our choice of the regime is reasonable for institutional and graphical reasons. Second, we may face a small sample problem, </w:t>
      </w:r>
      <w:del w:id="804" w:author="Author" w:date="2023-10-13T09:09:00Z">
        <w:r w:rsidRPr="00627C57" w:rsidDel="003B1E07">
          <w:rPr>
            <w:w w:val="110"/>
            <w:sz w:val="20"/>
            <w:szCs w:val="20"/>
          </w:rPr>
          <w:delText>in particular,</w:delText>
        </w:r>
      </w:del>
      <w:ins w:id="805" w:author="Author" w:date="2023-10-13T09:09:00Z">
        <w:r w:rsidRPr="00627C57">
          <w:rPr>
            <w:w w:val="110"/>
            <w:sz w:val="20"/>
            <w:szCs w:val="20"/>
          </w:rPr>
          <w:t>particularly</w:t>
        </w:r>
      </w:ins>
      <w:r w:rsidRPr="00627C57">
        <w:rPr>
          <w:w w:val="110"/>
          <w:sz w:val="20"/>
          <w:szCs w:val="20"/>
        </w:rPr>
        <w:t xml:space="preserve"> between 1966 and 1990</w:t>
      </w:r>
      <w:ins w:id="806" w:author="Author" w:date="2023-10-13T09:09:00Z">
        <w:r w:rsidRPr="00627C57">
          <w:rPr>
            <w:w w:val="110"/>
            <w:sz w:val="20"/>
            <w:szCs w:val="20"/>
          </w:rPr>
          <w:t>,</w:t>
        </w:r>
      </w:ins>
      <w:r w:rsidRPr="00627C57">
        <w:rPr>
          <w:w w:val="110"/>
          <w:sz w:val="20"/>
          <w:szCs w:val="20"/>
        </w:rPr>
        <w:t xml:space="preserve"> </w:t>
      </w:r>
      <w:del w:id="807" w:author="Author" w:date="2023-10-13T09:09:00Z">
        <w:r w:rsidRPr="00627C57" w:rsidDel="003B1E07">
          <w:rPr>
            <w:w w:val="110"/>
            <w:sz w:val="20"/>
            <w:szCs w:val="20"/>
          </w:rPr>
          <w:delText xml:space="preserve">even </w:delText>
        </w:r>
      </w:del>
      <w:ins w:id="808" w:author="Author" w:date="2023-10-13T09:09:00Z">
        <w:r w:rsidRPr="00627C57">
          <w:rPr>
            <w:w w:val="110"/>
            <w:sz w:val="20"/>
            <w:szCs w:val="20"/>
          </w:rPr>
          <w:t>al</w:t>
        </w:r>
      </w:ins>
      <w:r w:rsidRPr="00627C57">
        <w:rPr>
          <w:w w:val="110"/>
          <w:sz w:val="20"/>
          <w:szCs w:val="20"/>
        </w:rPr>
        <w:t>though the matching maximum score approach works in a small sample in Monte Carlo simulations (</w:t>
      </w:r>
      <w:proofErr w:type="spellStart"/>
      <w:r w:rsidRPr="00627C57">
        <w:rPr>
          <w:w w:val="110"/>
          <w:sz w:val="20"/>
          <w:szCs w:val="20"/>
        </w:rPr>
        <w:t>Akkus</w:t>
      </w:r>
      <w:proofErr w:type="spellEnd"/>
      <w:r w:rsidRPr="00627C57">
        <w:rPr>
          <w:w w:val="110"/>
          <w:sz w:val="20"/>
          <w:szCs w:val="20"/>
        </w:rPr>
        <w:t xml:space="preserve"> et al. 2015, Otani 2022). Third, we </w:t>
      </w:r>
      <w:del w:id="809" w:author="Author" w:date="2023-10-13T09:08:00Z">
        <w:r w:rsidRPr="00627C57" w:rsidDel="003B1E07">
          <w:rPr>
            <w:w w:val="110"/>
            <w:sz w:val="20"/>
            <w:szCs w:val="20"/>
          </w:rPr>
          <w:delText xml:space="preserve">drop </w:delText>
        </w:r>
      </w:del>
      <w:ins w:id="810" w:author="Author" w:date="2023-10-13T09:08:00Z">
        <w:r w:rsidRPr="00627C57">
          <w:rPr>
            <w:w w:val="110"/>
            <w:sz w:val="20"/>
            <w:szCs w:val="20"/>
          </w:rPr>
          <w:t>eliminate</w:t>
        </w:r>
        <w:r w:rsidRPr="00627C57">
          <w:rPr>
            <w:w w:val="110"/>
            <w:sz w:val="20"/>
            <w:szCs w:val="20"/>
          </w:rPr>
          <w:commentReference w:id="811"/>
        </w:r>
        <w:r w:rsidRPr="00627C57">
          <w:rPr>
            <w:w w:val="110"/>
            <w:sz w:val="20"/>
            <w:szCs w:val="20"/>
          </w:rPr>
          <w:t xml:space="preserve"> </w:t>
        </w:r>
      </w:ins>
      <w:commentRangeStart w:id="811"/>
      <w:commentRangeEnd w:id="811"/>
      <w:r w:rsidRPr="00627C57">
        <w:rPr>
          <w:w w:val="110"/>
          <w:sz w:val="20"/>
          <w:szCs w:val="20"/>
        </w:rPr>
        <w:t xml:space="preserve">merger cases that involve ﬁrms whose variables are missing in our three data sources. This might be </w:t>
      </w:r>
      <w:commentRangeStart w:id="812"/>
      <w:del w:id="813" w:author="Author" w:date="2023-10-13T08:36:00Z">
        <w:r w:rsidRPr="00627C57" w:rsidDel="00201DFB">
          <w:rPr>
            <w:w w:val="110"/>
            <w:sz w:val="20"/>
            <w:szCs w:val="20"/>
          </w:rPr>
          <w:delText>due to the fact that,</w:delText>
        </w:r>
      </w:del>
      <w:ins w:id="814" w:author="Author" w:date="2023-10-13T08:36:00Z">
        <w:r w:rsidRPr="00627C57">
          <w:rPr>
            <w:w w:val="110"/>
            <w:sz w:val="20"/>
            <w:szCs w:val="20"/>
          </w:rPr>
          <w:t>because</w:t>
        </w:r>
      </w:ins>
      <w:commentRangeEnd w:id="812"/>
      <w:ins w:id="815" w:author="Author" w:date="2023-10-13T09:10:00Z">
        <w:r w:rsidRPr="00627C57">
          <w:rPr>
            <w:w w:val="110"/>
            <w:sz w:val="20"/>
            <w:szCs w:val="20"/>
          </w:rPr>
          <w:commentReference w:id="812"/>
        </w:r>
      </w:ins>
      <w:r w:rsidRPr="00627C57">
        <w:rPr>
          <w:w w:val="110"/>
          <w:sz w:val="20"/>
          <w:szCs w:val="20"/>
        </w:rPr>
        <w:t xml:space="preserve"> unlike the </w:t>
      </w:r>
      <w:commentRangeStart w:id="816"/>
      <w:r w:rsidRPr="00627C57">
        <w:rPr>
          <w:w w:val="110"/>
          <w:sz w:val="20"/>
          <w:szCs w:val="20"/>
        </w:rPr>
        <w:t>MDS</w:t>
      </w:r>
      <w:commentRangeEnd w:id="816"/>
      <w:r w:rsidRPr="00627C57">
        <w:rPr>
          <w:w w:val="110"/>
          <w:sz w:val="20"/>
          <w:szCs w:val="20"/>
        </w:rPr>
        <w:commentReference w:id="816"/>
      </w:r>
      <w:r w:rsidRPr="00627C57">
        <w:rPr>
          <w:w w:val="110"/>
          <w:sz w:val="20"/>
          <w:szCs w:val="20"/>
        </w:rPr>
        <w:t xml:space="preserve"> </w:t>
      </w:r>
      <w:proofErr w:type="spellStart"/>
      <w:r w:rsidRPr="00627C57">
        <w:rPr>
          <w:w w:val="110"/>
          <w:sz w:val="20"/>
          <w:szCs w:val="20"/>
        </w:rPr>
        <w:t>Transmodal</w:t>
      </w:r>
      <w:proofErr w:type="spellEnd"/>
      <w:r w:rsidRPr="00627C57">
        <w:rPr>
          <w:w w:val="110"/>
          <w:sz w:val="20"/>
          <w:szCs w:val="20"/>
        </w:rPr>
        <w:t xml:space="preserve"> data mentioned above, it does not cover all</w:t>
      </w:r>
      <w:del w:id="818" w:author="Author" w:date="2023-10-13T10:03:00Z">
        <w:r w:rsidRPr="00627C57" w:rsidDel="00F4342B">
          <w:rPr>
            <w:w w:val="110"/>
            <w:sz w:val="20"/>
            <w:szCs w:val="20"/>
          </w:rPr>
          <w:delText xml:space="preserve"> of</w:delText>
        </w:r>
      </w:del>
      <w:r w:rsidRPr="00627C57">
        <w:rPr>
          <w:w w:val="110"/>
          <w:sz w:val="20"/>
          <w:szCs w:val="20"/>
        </w:rPr>
        <w:t xml:space="preserve"> the routes and vessels in the container trade. This is because the </w:t>
      </w:r>
      <w:commentRangeStart w:id="819"/>
      <w:r w:rsidRPr="00627C57">
        <w:rPr>
          <w:w w:val="110"/>
          <w:sz w:val="20"/>
          <w:szCs w:val="20"/>
        </w:rPr>
        <w:t>IHS</w:t>
      </w:r>
      <w:commentRangeEnd w:id="819"/>
      <w:r w:rsidRPr="00627C57">
        <w:rPr>
          <w:w w:val="110"/>
          <w:sz w:val="20"/>
          <w:szCs w:val="20"/>
        </w:rPr>
        <w:commentReference w:id="819"/>
      </w:r>
      <w:r w:rsidRPr="00627C57">
        <w:rPr>
          <w:w w:val="110"/>
          <w:sz w:val="20"/>
          <w:szCs w:val="20"/>
        </w:rPr>
        <w:t xml:space="preserve"> data lacks some historical information on vessel operations, and the </w:t>
      </w:r>
      <w:commentRangeStart w:id="820"/>
      <w:r w:rsidRPr="00627C57">
        <w:rPr>
          <w:w w:val="110"/>
          <w:sz w:val="20"/>
          <w:szCs w:val="20"/>
        </w:rPr>
        <w:t>HB</w:t>
      </w:r>
      <w:commentRangeEnd w:id="820"/>
      <w:r w:rsidRPr="00627C57">
        <w:rPr>
          <w:w w:val="110"/>
          <w:sz w:val="20"/>
          <w:szCs w:val="20"/>
        </w:rPr>
        <w:commentReference w:id="820"/>
      </w:r>
      <w:r w:rsidRPr="00627C57">
        <w:rPr>
          <w:w w:val="110"/>
          <w:sz w:val="20"/>
          <w:szCs w:val="20"/>
        </w:rPr>
        <w:t xml:space="preserve"> data collects data on routes and vessels focusing on trunk lines and routes to/from Japan, using operator advertisements. For example, Maersk’s merger with Sea-Land and P&amp;O Containers’ merger with Nedlloyd are not in the data and are not reﬂected in the analysis, as shown in the footnotes in the merger lists in Tables 2 and 3.</w:t>
      </w:r>
    </w:p>
    <w:p w14:paraId="6AEF4D68" w14:textId="77777777" w:rsidR="00594F37" w:rsidRDefault="00594F37" w:rsidP="00594F37">
      <w:pPr>
        <w:pStyle w:val="a3"/>
        <w:spacing w:before="6"/>
        <w:rPr>
          <w:sz w:val="26"/>
        </w:rPr>
      </w:pPr>
    </w:p>
    <w:p w14:paraId="797980AB" w14:textId="77777777" w:rsidR="00594F37" w:rsidRPr="00627C57" w:rsidRDefault="00594F37" w:rsidP="00594F37">
      <w:pPr>
        <w:pStyle w:val="2"/>
        <w:numPr>
          <w:ilvl w:val="1"/>
          <w:numId w:val="1"/>
        </w:numPr>
        <w:tabs>
          <w:tab w:val="left" w:pos="695"/>
        </w:tabs>
        <w:ind w:hanging="595"/>
        <w:rPr>
          <w:rFonts w:ascii="Times New Roman" w:hAnsi="Times New Roman" w:cs="Times New Roman"/>
          <w:sz w:val="28"/>
          <w:szCs w:val="28"/>
        </w:rPr>
      </w:pPr>
      <w:r w:rsidRPr="00627C57">
        <w:rPr>
          <w:rFonts w:ascii="Times New Roman" w:hAnsi="Times New Roman" w:cs="Times New Roman"/>
          <w:color w:val="231F20"/>
          <w:spacing w:val="-5"/>
          <w:sz w:val="28"/>
          <w:szCs w:val="28"/>
        </w:rPr>
        <w:t>Future</w:t>
      </w:r>
      <w:r w:rsidRPr="00627C57">
        <w:rPr>
          <w:rFonts w:ascii="Times New Roman" w:hAnsi="Times New Roman" w:cs="Times New Roman"/>
          <w:color w:val="231F20"/>
          <w:spacing w:val="4"/>
          <w:sz w:val="28"/>
          <w:szCs w:val="28"/>
        </w:rPr>
        <w:t xml:space="preserve"> </w:t>
      </w:r>
      <w:r w:rsidRPr="00627C57">
        <w:rPr>
          <w:rFonts w:ascii="Times New Roman" w:hAnsi="Times New Roman" w:cs="Times New Roman"/>
          <w:color w:val="231F20"/>
          <w:spacing w:val="-2"/>
          <w:sz w:val="28"/>
          <w:szCs w:val="28"/>
        </w:rPr>
        <w:t>Research</w:t>
      </w:r>
    </w:p>
    <w:p w14:paraId="454A23EC" w14:textId="77777777" w:rsidR="00594F37" w:rsidRDefault="00594F37" w:rsidP="00594F37">
      <w:pPr>
        <w:pStyle w:val="a3"/>
        <w:rPr>
          <w:rFonts w:ascii="Georgia"/>
          <w:b/>
          <w:sz w:val="25"/>
        </w:rPr>
      </w:pPr>
    </w:p>
    <w:p w14:paraId="4850DBB1" w14:textId="77777777" w:rsidR="00594F37" w:rsidRDefault="00594F37" w:rsidP="00594F37">
      <w:pPr>
        <w:pStyle w:val="a3"/>
        <w:spacing w:before="13" w:line="424" w:lineRule="auto"/>
        <w:ind w:left="100" w:right="181"/>
        <w:jc w:val="both"/>
        <w:rPr>
          <w:w w:val="110"/>
          <w:sz w:val="20"/>
          <w:szCs w:val="20"/>
        </w:rPr>
      </w:pPr>
      <w:ins w:id="821" w:author="Author" w:date="2023-10-13T08:36:00Z">
        <w:r w:rsidRPr="00627C57">
          <w:rPr>
            <w:w w:val="110"/>
            <w:sz w:val="20"/>
            <w:szCs w:val="20"/>
          </w:rPr>
          <w:t>Here, w</w:t>
        </w:r>
      </w:ins>
      <w:del w:id="822" w:author="Author" w:date="2023-10-13T08:36:00Z">
        <w:r w:rsidRPr="00627C57" w:rsidDel="00201DFB">
          <w:rPr>
            <w:w w:val="110"/>
            <w:sz w:val="20"/>
            <w:szCs w:val="20"/>
          </w:rPr>
          <w:delText>W</w:delText>
        </w:r>
      </w:del>
      <w:r w:rsidRPr="00627C57">
        <w:rPr>
          <w:w w:val="110"/>
          <w:sz w:val="20"/>
          <w:szCs w:val="20"/>
        </w:rPr>
        <w:t>e</w:t>
      </w:r>
      <w:del w:id="823" w:author="Author" w:date="2023-10-13T08:36:00Z">
        <w:r w:rsidRPr="00627C57" w:rsidDel="00201DFB">
          <w:rPr>
            <w:w w:val="110"/>
            <w:sz w:val="20"/>
            <w:szCs w:val="20"/>
          </w:rPr>
          <w:delText xml:space="preserve"> should</w:delText>
        </w:r>
      </w:del>
      <w:r w:rsidRPr="00627C57">
        <w:rPr>
          <w:w w:val="110"/>
          <w:sz w:val="20"/>
          <w:szCs w:val="20"/>
        </w:rPr>
        <w:t xml:space="preserve"> discuss possible extensions </w:t>
      </w:r>
      <w:del w:id="824" w:author="Author" w:date="2023-10-13T08:37:00Z">
        <w:r w:rsidRPr="00627C57" w:rsidDel="00201DFB">
          <w:rPr>
            <w:w w:val="110"/>
            <w:sz w:val="20"/>
            <w:szCs w:val="20"/>
          </w:rPr>
          <w:delText>as well as</w:delText>
        </w:r>
      </w:del>
      <w:ins w:id="825" w:author="Author" w:date="2023-10-13T08:37:00Z">
        <w:r w:rsidRPr="00627C57">
          <w:rPr>
            <w:w w:val="110"/>
            <w:sz w:val="20"/>
            <w:szCs w:val="20"/>
          </w:rPr>
          <w:t>and</w:t>
        </w:r>
      </w:ins>
      <w:r w:rsidRPr="00627C57">
        <w:rPr>
          <w:w w:val="110"/>
          <w:sz w:val="20"/>
          <w:szCs w:val="20"/>
        </w:rPr>
        <w:t xml:space="preserve"> some shortcomings of this study. As a methodological issue, ﬁrst, this </w:t>
      </w:r>
      <w:commentRangeStart w:id="826"/>
      <w:del w:id="827" w:author="Author" w:date="2023-10-13T08:37:00Z">
        <w:r w:rsidRPr="00627C57" w:rsidDel="00201DFB">
          <w:rPr>
            <w:w w:val="110"/>
            <w:sz w:val="20"/>
            <w:szCs w:val="20"/>
          </w:rPr>
          <w:delText xml:space="preserve">paper </w:delText>
        </w:r>
      </w:del>
      <w:ins w:id="828" w:author="Author" w:date="2023-10-13T08:37:00Z">
        <w:r w:rsidRPr="00627C57">
          <w:rPr>
            <w:w w:val="110"/>
            <w:sz w:val="20"/>
            <w:szCs w:val="20"/>
          </w:rPr>
          <w:t>study</w:t>
        </w:r>
        <w:commentRangeEnd w:id="826"/>
        <w:r w:rsidRPr="00627C57">
          <w:rPr>
            <w:w w:val="110"/>
            <w:sz w:val="20"/>
            <w:szCs w:val="20"/>
          </w:rPr>
          <w:commentReference w:id="826"/>
        </w:r>
        <w:r w:rsidRPr="00627C57">
          <w:rPr>
            <w:w w:val="110"/>
            <w:sz w:val="20"/>
            <w:szCs w:val="20"/>
          </w:rPr>
          <w:t xml:space="preserve"> </w:t>
        </w:r>
      </w:ins>
      <w:r w:rsidRPr="00627C57">
        <w:rPr>
          <w:w w:val="110"/>
          <w:sz w:val="20"/>
          <w:szCs w:val="20"/>
        </w:rPr>
        <w:t xml:space="preserve">focuses on disentangling endogenous merger incentives while ignoring future competition in the market </w:t>
      </w:r>
      <w:del w:id="829" w:author="Author" w:date="2023-10-13T08:37:00Z">
        <w:r w:rsidRPr="00627C57" w:rsidDel="00201DFB">
          <w:rPr>
            <w:w w:val="110"/>
            <w:sz w:val="20"/>
            <w:szCs w:val="20"/>
          </w:rPr>
          <w:delText xml:space="preserve">due </w:delText>
        </w:r>
      </w:del>
      <w:ins w:id="830" w:author="Author" w:date="2023-10-13T08:37:00Z">
        <w:r w:rsidRPr="00627C57">
          <w:rPr>
            <w:w w:val="110"/>
            <w:sz w:val="20"/>
            <w:szCs w:val="20"/>
          </w:rPr>
          <w:t xml:space="preserve">owing </w:t>
        </w:r>
      </w:ins>
      <w:r w:rsidRPr="00627C57">
        <w:rPr>
          <w:w w:val="110"/>
          <w:sz w:val="20"/>
          <w:szCs w:val="20"/>
        </w:rPr>
        <w:t xml:space="preserve">to data limitations. Thus, a welfare evaluation of the post-merger market was not investigated. Combining ﬁrms’ strategic interactions with estimations of demand and supply sides with the endogenous matching merger model remains a challenging and open research question in the ﬁeld of industrial organization (Agarwal and Budish 2021). An exceptional study is </w:t>
      </w:r>
      <w:ins w:id="831" w:author="Author" w:date="2023-10-13T08:38:00Z">
        <w:r w:rsidRPr="00627C57">
          <w:rPr>
            <w:w w:val="110"/>
            <w:sz w:val="20"/>
            <w:szCs w:val="20"/>
          </w:rPr>
          <w:t xml:space="preserve">that of </w:t>
        </w:r>
      </w:ins>
      <w:proofErr w:type="spellStart"/>
      <w:r w:rsidRPr="00627C57">
        <w:rPr>
          <w:w w:val="110"/>
          <w:sz w:val="20"/>
          <w:szCs w:val="20"/>
        </w:rPr>
        <w:t>Igami</w:t>
      </w:r>
      <w:proofErr w:type="spellEnd"/>
      <w:r w:rsidRPr="00627C57">
        <w:rPr>
          <w:w w:val="110"/>
          <w:sz w:val="20"/>
          <w:szCs w:val="20"/>
        </w:rPr>
        <w:t xml:space="preserve"> and </w:t>
      </w:r>
      <w:proofErr w:type="spellStart"/>
      <w:r w:rsidRPr="00627C57">
        <w:rPr>
          <w:w w:val="110"/>
          <w:sz w:val="20"/>
          <w:szCs w:val="20"/>
        </w:rPr>
        <w:t>Uetake</w:t>
      </w:r>
      <w:proofErr w:type="spellEnd"/>
      <w:r w:rsidRPr="00627C57">
        <w:rPr>
          <w:w w:val="110"/>
          <w:sz w:val="20"/>
          <w:szCs w:val="20"/>
        </w:rPr>
        <w:t xml:space="preserve"> (2020)</w:t>
      </w:r>
      <w:ins w:id="832" w:author="Author" w:date="2023-10-13T08:38:00Z">
        <w:r w:rsidRPr="00627C57">
          <w:rPr>
            <w:w w:val="110"/>
            <w:sz w:val="20"/>
            <w:szCs w:val="20"/>
          </w:rPr>
          <w:t>,</w:t>
        </w:r>
      </w:ins>
      <w:r w:rsidRPr="00627C57">
        <w:rPr>
          <w:w w:val="110"/>
          <w:sz w:val="20"/>
          <w:szCs w:val="20"/>
        </w:rPr>
        <w:t xml:space="preserve"> which construct</w:t>
      </w:r>
      <w:ins w:id="833" w:author="Author" w:date="2023-10-13T08:38:00Z">
        <w:r w:rsidRPr="00627C57">
          <w:rPr>
            <w:w w:val="110"/>
            <w:sz w:val="20"/>
            <w:szCs w:val="20"/>
          </w:rPr>
          <w:t>ed</w:t>
        </w:r>
      </w:ins>
      <w:r w:rsidRPr="00627C57">
        <w:rPr>
          <w:w w:val="110"/>
          <w:sz w:val="20"/>
          <w:szCs w:val="20"/>
        </w:rPr>
        <w:t xml:space="preserve"> a stochastic sequential-move game but need</w:t>
      </w:r>
      <w:ins w:id="834" w:author="Author" w:date="2023-10-13T08:38:00Z">
        <w:r w:rsidRPr="00627C57">
          <w:rPr>
            <w:w w:val="110"/>
            <w:sz w:val="20"/>
            <w:szCs w:val="20"/>
          </w:rPr>
          <w:t>ed</w:t>
        </w:r>
      </w:ins>
      <w:r w:rsidRPr="00627C57">
        <w:rPr>
          <w:w w:val="110"/>
          <w:sz w:val="20"/>
          <w:szCs w:val="20"/>
        </w:rPr>
        <w:t xml:space="preserve"> monthly-level merger data and allow only a single merger each month. Developing their approach might resolve the relationship between matching and competition. Second, our matching model does not incorporate unobserved heterogeneity</w:t>
      </w:r>
      <w:ins w:id="835" w:author="Author" w:date="2023-10-13T08:38:00Z">
        <w:r w:rsidRPr="00627C57">
          <w:rPr>
            <w:w w:val="110"/>
            <w:sz w:val="20"/>
            <w:szCs w:val="20"/>
          </w:rPr>
          <w:t>,</w:t>
        </w:r>
      </w:ins>
      <w:r w:rsidRPr="00627C57">
        <w:rPr>
          <w:w w:val="110"/>
          <w:sz w:val="20"/>
          <w:szCs w:val="20"/>
        </w:rPr>
        <w:t xml:space="preserve"> which is identiﬁed nonparametrically (Fox et al. 2018). Pursuing this direction will require a diﬀerent econometric approach</w:t>
      </w:r>
      <w:r>
        <w:rPr>
          <w:w w:val="110"/>
          <w:sz w:val="20"/>
          <w:szCs w:val="20"/>
        </w:rPr>
        <w:t xml:space="preserve"> </w:t>
      </w:r>
      <w:r w:rsidRPr="00627C57">
        <w:rPr>
          <w:w w:val="110"/>
          <w:sz w:val="20"/>
          <w:szCs w:val="20"/>
        </w:rPr>
        <w:t xml:space="preserve">such as the simulated method of </w:t>
      </w:r>
      <w:r w:rsidRPr="00627C57">
        <w:rPr>
          <w:w w:val="110"/>
          <w:sz w:val="20"/>
          <w:szCs w:val="20"/>
        </w:rPr>
        <w:lastRenderedPageBreak/>
        <w:t>moments in Fox et al. (2018) and multiple market data.</w:t>
      </w:r>
    </w:p>
    <w:p w14:paraId="6108EFAA" w14:textId="77777777" w:rsidR="00594F37" w:rsidRPr="00627C57" w:rsidRDefault="00594F37" w:rsidP="00594F37">
      <w:pPr>
        <w:pStyle w:val="1"/>
        <w:numPr>
          <w:ilvl w:val="0"/>
          <w:numId w:val="1"/>
        </w:numPr>
        <w:tabs>
          <w:tab w:val="left" w:pos="570"/>
        </w:tabs>
        <w:spacing w:before="159"/>
        <w:rPr>
          <w:rFonts w:ascii="Times New Roman" w:hAnsi="Times New Roman" w:cs="Times New Roman"/>
          <w:sz w:val="32"/>
          <w:szCs w:val="32"/>
        </w:rPr>
      </w:pPr>
      <w:commentRangeStart w:id="836"/>
      <w:r w:rsidRPr="00627C57">
        <w:rPr>
          <w:rFonts w:ascii="Times New Roman" w:hAnsi="Times New Roman" w:cs="Times New Roman"/>
          <w:color w:val="231F20"/>
          <w:spacing w:val="-2"/>
          <w:sz w:val="32"/>
          <w:szCs w:val="32"/>
        </w:rPr>
        <w:t>Conclusion</w:t>
      </w:r>
      <w:commentRangeEnd w:id="836"/>
      <w:r w:rsidRPr="00627C57">
        <w:rPr>
          <w:rStyle w:val="ac"/>
          <w:rFonts w:ascii="Times New Roman" w:hAnsi="Times New Roman" w:cs="Times New Roman"/>
          <w:b w:val="0"/>
          <w:bCs w:val="0"/>
          <w:sz w:val="32"/>
          <w:szCs w:val="32"/>
        </w:rPr>
        <w:commentReference w:id="836"/>
      </w:r>
    </w:p>
    <w:p w14:paraId="2EDF28D9" w14:textId="77777777" w:rsidR="00594F37" w:rsidRDefault="00594F37" w:rsidP="00594F37">
      <w:pPr>
        <w:pStyle w:val="a3"/>
        <w:spacing w:before="11"/>
        <w:rPr>
          <w:rFonts w:ascii="Georgia"/>
          <w:b/>
          <w:sz w:val="29"/>
        </w:rPr>
      </w:pPr>
    </w:p>
    <w:p w14:paraId="1806D78B" w14:textId="422EC960" w:rsidR="00594F37" w:rsidRDefault="00594F37" w:rsidP="00594F37">
      <w:pPr>
        <w:pStyle w:val="a3"/>
        <w:spacing w:before="13" w:line="424" w:lineRule="auto"/>
        <w:ind w:left="100" w:right="181" w:firstLine="290"/>
        <w:jc w:val="both"/>
        <w:rPr>
          <w:w w:val="110"/>
          <w:sz w:val="20"/>
          <w:szCs w:val="20"/>
        </w:rPr>
      </w:pPr>
      <w:r w:rsidRPr="00627C57">
        <w:rPr>
          <w:w w:val="110"/>
          <w:sz w:val="20"/>
          <w:szCs w:val="20"/>
        </w:rPr>
        <w:t xml:space="preserve">We construct a novel uniﬁed list of mergers in the global container shipping industry between 1966 (the beginning of the industry) and 2022. Combining the list with proprietary data, we construct a structural matching model to describe the historical transition of the importance of ﬁrm’s age, size, and geographical proximity on merger decisions. We ﬁnd diﬀerent transition patterns of the importance of ﬁrm’s age, size, and geographical proximity. </w:t>
      </w:r>
      <w:commentRangeStart w:id="837"/>
      <w:r w:rsidRPr="00627C57">
        <w:rPr>
          <w:w w:val="110"/>
          <w:sz w:val="20"/>
          <w:szCs w:val="20"/>
        </w:rPr>
        <w:t xml:space="preserve">In counterfactual simulations, we ﬁnd that </w:t>
      </w:r>
      <w:del w:id="838" w:author="Author" w:date="2023-10-13T08:40:00Z">
        <w:r w:rsidRPr="00627C57" w:rsidDel="00201DFB">
          <w:rPr>
            <w:w w:val="110"/>
            <w:sz w:val="20"/>
            <w:szCs w:val="20"/>
          </w:rPr>
          <w:delText xml:space="preserve">the prohibition </w:delText>
        </w:r>
      </w:del>
      <w:ins w:id="839" w:author="Author" w:date="2023-10-13T08:40:00Z">
        <w:r w:rsidRPr="00627C57">
          <w:rPr>
            <w:w w:val="110"/>
            <w:sz w:val="20"/>
            <w:szCs w:val="20"/>
          </w:rPr>
          <w:t>prohibiting</w:t>
        </w:r>
      </w:ins>
      <w:del w:id="840" w:author="Author" w:date="2023-10-13T08:40:00Z">
        <w:r w:rsidRPr="00627C57" w:rsidDel="00201DFB">
          <w:rPr>
            <w:w w:val="110"/>
            <w:sz w:val="20"/>
            <w:szCs w:val="20"/>
          </w:rPr>
          <w:delText>of</w:delText>
        </w:r>
      </w:del>
      <w:r w:rsidRPr="00627C57">
        <w:rPr>
          <w:w w:val="110"/>
          <w:sz w:val="20"/>
          <w:szCs w:val="20"/>
        </w:rPr>
        <w:t xml:space="preserve"> mergers between ﬁrms in the same country aﬀects the merger conﬁguration of </w:t>
      </w:r>
      <w:del w:id="841" w:author="Author" w:date="2023-10-13T08:40:00Z">
        <w:r w:rsidRPr="00627C57" w:rsidDel="00201DFB">
          <w:rPr>
            <w:w w:val="110"/>
            <w:sz w:val="20"/>
            <w:szCs w:val="20"/>
          </w:rPr>
          <w:delText xml:space="preserve">not only </w:delText>
        </w:r>
      </w:del>
      <w:r w:rsidRPr="00627C57">
        <w:rPr>
          <w:w w:val="110"/>
          <w:sz w:val="20"/>
          <w:szCs w:val="20"/>
        </w:rPr>
        <w:t xml:space="preserve">ﬁrms involved in prohibited </w:t>
      </w:r>
      <w:del w:id="842" w:author="Author" w:date="2023-10-13T08:40:00Z">
        <w:r w:rsidRPr="00627C57" w:rsidDel="00201DFB">
          <w:rPr>
            <w:w w:val="110"/>
            <w:sz w:val="20"/>
            <w:szCs w:val="20"/>
          </w:rPr>
          <w:delText>mergers but also</w:delText>
        </w:r>
      </w:del>
      <w:ins w:id="843" w:author="Author" w:date="2023-10-13T08:40:00Z">
        <w:r w:rsidRPr="00627C57">
          <w:rPr>
            <w:w w:val="110"/>
            <w:sz w:val="20"/>
            <w:szCs w:val="20"/>
          </w:rPr>
          <w:t>and</w:t>
        </w:r>
      </w:ins>
      <w:r w:rsidRPr="00627C57">
        <w:rPr>
          <w:w w:val="110"/>
          <w:sz w:val="20"/>
          <w:szCs w:val="20"/>
        </w:rPr>
        <w:t xml:space="preserve"> </w:t>
      </w:r>
      <w:del w:id="844" w:author="Author" w:date="2023-10-13T08:40:00Z">
        <w:r w:rsidRPr="00627C57" w:rsidDel="00201DFB">
          <w:rPr>
            <w:w w:val="110"/>
            <w:sz w:val="20"/>
            <w:szCs w:val="20"/>
          </w:rPr>
          <w:delText xml:space="preserve">ﬁrms involved in </w:delText>
        </w:r>
      </w:del>
      <w:r w:rsidRPr="00627C57">
        <w:rPr>
          <w:w w:val="110"/>
          <w:sz w:val="20"/>
          <w:szCs w:val="20"/>
        </w:rPr>
        <w:t>permitted mergers</w:t>
      </w:r>
      <w:commentRangeEnd w:id="837"/>
      <w:r w:rsidRPr="00627C57">
        <w:rPr>
          <w:w w:val="110"/>
          <w:sz w:val="20"/>
          <w:szCs w:val="20"/>
        </w:rPr>
        <w:commentReference w:id="837"/>
      </w:r>
      <w:r w:rsidRPr="00627C57">
        <w:rPr>
          <w:w w:val="110"/>
          <w:sz w:val="20"/>
          <w:szCs w:val="20"/>
        </w:rPr>
        <w:t>.</w:t>
      </w:r>
    </w:p>
    <w:bookmarkEnd w:id="0"/>
    <w:p w14:paraId="10099CC6" w14:textId="3A181FA5" w:rsidR="00DF116D" w:rsidRPr="00E82A9D" w:rsidRDefault="00DF116D" w:rsidP="00627C57">
      <w:pPr>
        <w:pStyle w:val="a3"/>
        <w:spacing w:line="424" w:lineRule="auto"/>
        <w:ind w:right="181"/>
        <w:jc w:val="both"/>
      </w:pPr>
    </w:p>
    <w:sectPr w:rsidR="00DF116D" w:rsidRPr="00E82A9D">
      <w:footerReference w:type="default" r:id="rId17"/>
      <w:pgSz w:w="11910" w:h="16840"/>
      <w:pgMar w:top="1940" w:right="1220" w:bottom="1680" w:left="1300" w:header="0" w:footer="1485"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7BDF9D77" w14:textId="77777777" w:rsidR="00907D44" w:rsidRDefault="00907D44" w:rsidP="00907D44">
      <w:r>
        <w:rPr>
          <w:rStyle w:val="ac"/>
        </w:rPr>
        <w:annotationRef/>
      </w:r>
      <w:r>
        <w:rPr>
          <w:sz w:val="20"/>
          <w:szCs w:val="20"/>
        </w:rPr>
        <w:t>Dear Author,</w:t>
      </w:r>
      <w:r>
        <w:rPr>
          <w:sz w:val="20"/>
          <w:szCs w:val="20"/>
        </w:rPr>
        <w:cr/>
      </w:r>
      <w:r>
        <w:rPr>
          <w:sz w:val="20"/>
          <w:szCs w:val="20"/>
        </w:rPr>
        <w:cr/>
        <w:t>We’re happy to be working with you again!</w:t>
      </w:r>
      <w:r>
        <w:rPr>
          <w:sz w:val="20"/>
          <w:szCs w:val="20"/>
        </w:rPr>
        <w:cr/>
      </w:r>
      <w:r>
        <w:rPr>
          <w:sz w:val="20"/>
          <w:szCs w:val="20"/>
        </w:rPr>
        <w:cr/>
        <w:t>I’ve edited the manuscript in accordance with your instructions. I look forward to your feedback.</w:t>
      </w:r>
    </w:p>
    <w:p w14:paraId="4CA8D78A" w14:textId="77777777" w:rsidR="00907D44" w:rsidRDefault="00907D44" w:rsidP="00907D44"/>
    <w:p w14:paraId="0461A5F9" w14:textId="77777777" w:rsidR="00907D44" w:rsidRDefault="00907D44" w:rsidP="00907D44">
      <w:r>
        <w:rPr>
          <w:sz w:val="20"/>
          <w:szCs w:val="20"/>
        </w:rPr>
        <w:t xml:space="preserve">I have edited the text for language, grammar, and flow using American English stylistic and spelling conventions. I also read it carefully for structural issues. As no formatting instructions were provided, I have not looked into this aspect. I have, however, ensured that the style used predominantly by you is consistently maintained throughout the manuscript. Please check your target journal's guidelines and ensure that you comply with all the recommended guidelines. </w:t>
      </w:r>
    </w:p>
    <w:p w14:paraId="3128F6F5" w14:textId="77777777" w:rsidR="00907D44" w:rsidRDefault="00907D44" w:rsidP="00907D44"/>
    <w:p w14:paraId="0B96E302" w14:textId="77777777" w:rsidR="00907D44" w:rsidRDefault="00907D44" w:rsidP="00907D44">
      <w:r>
        <w:rPr>
          <w:sz w:val="20"/>
          <w:szCs w:val="20"/>
        </w:rPr>
        <w:t>Should you have any concerns, please feel free to get back to me. My best wishes for your success with the manuscript.</w:t>
      </w:r>
    </w:p>
    <w:p w14:paraId="368F7A93" w14:textId="1CCC0ECA" w:rsidR="00907D44" w:rsidRDefault="00907D44" w:rsidP="00907D44"/>
  </w:comment>
  <w:comment w:id="27" w:author="Author" w:initials="A">
    <w:p w14:paraId="488EE1E4" w14:textId="77777777" w:rsidR="00EF6CE1" w:rsidRDefault="00EF6CE1" w:rsidP="00EF6CE1">
      <w:r>
        <w:rPr>
          <w:rStyle w:val="ac"/>
        </w:rPr>
        <w:annotationRef/>
      </w:r>
      <w:r>
        <w:rPr>
          <w:sz w:val="20"/>
          <w:szCs w:val="20"/>
        </w:rPr>
        <w:t>For consistency, please choose whether you want to use either the en dash (–) or “to” to indicate range.</w:t>
      </w:r>
    </w:p>
    <w:p w14:paraId="2C7CC9FC" w14:textId="4AE84C95" w:rsidR="00EF6CE1" w:rsidRDefault="00EF6CE1" w:rsidP="00EF6CE1"/>
  </w:comment>
  <w:comment w:id="56" w:author="Author" w:initials="A">
    <w:p w14:paraId="038DE025" w14:textId="77777777" w:rsidR="00EE0220" w:rsidRDefault="00EE0220" w:rsidP="00EE0220">
      <w:r>
        <w:rPr>
          <w:b/>
        </w:rPr>
        <w:t xml:space="preserve">Tip: </w:t>
      </w:r>
      <w:r>
        <w:t>Compound adjectives jointly modify the noun they precede. For clarity, hyphenate the compound adjectives.</w:t>
      </w:r>
      <w:r>
        <w:br/>
      </w:r>
      <w:r>
        <w:br/>
        <w:t>For example,</w:t>
      </w:r>
      <w:r>
        <w:br/>
        <w:t xml:space="preserve">Original: The study examined the </w:t>
      </w:r>
      <w:r>
        <w:rPr>
          <w:i/>
        </w:rPr>
        <w:t>long term</w:t>
      </w:r>
      <w:r>
        <w:t xml:space="preserve"> effects of a </w:t>
      </w:r>
      <w:r>
        <w:rPr>
          <w:i/>
        </w:rPr>
        <w:t>low impact</w:t>
      </w:r>
      <w:r>
        <w:t xml:space="preserve"> exercise program on the cardiovascular health of </w:t>
      </w:r>
      <w:r>
        <w:rPr>
          <w:i/>
        </w:rPr>
        <w:t>middle aged</w:t>
      </w:r>
      <w:r>
        <w:t xml:space="preserve"> adults.</w:t>
      </w:r>
      <w:r>
        <w:br/>
        <w:t xml:space="preserve">Revised: The study examined the </w:t>
      </w:r>
      <w:r>
        <w:rPr>
          <w:i/>
        </w:rPr>
        <w:t>long-term</w:t>
      </w:r>
      <w:r>
        <w:t xml:space="preserve"> effects of a </w:t>
      </w:r>
      <w:r>
        <w:rPr>
          <w:i/>
        </w:rPr>
        <w:t>low-impact</w:t>
      </w:r>
      <w:r>
        <w:t xml:space="preserve"> exercise program on the cardiovascular health of </w:t>
      </w:r>
      <w:r>
        <w:rPr>
          <w:i/>
        </w:rPr>
        <w:t>middle-aged</w:t>
      </w:r>
      <w:r>
        <w:t xml:space="preserve"> adults.</w:t>
      </w:r>
    </w:p>
    <w:p w14:paraId="74DCACED" w14:textId="51AC5347" w:rsidR="00EE0220" w:rsidRDefault="00EE0220" w:rsidP="00EE0220">
      <w:r>
        <w:t>。</w:t>
      </w:r>
    </w:p>
  </w:comment>
  <w:comment w:id="89" w:author="Author" w:initials="A">
    <w:p w14:paraId="50E2F6DC" w14:textId="77777777" w:rsidR="00EE0220" w:rsidRDefault="00EE0220" w:rsidP="00EE0220">
      <w:r>
        <w:rPr>
          <w:rStyle w:val="ac"/>
        </w:rPr>
        <w:annotationRef/>
      </w:r>
      <w:r>
        <w:rPr>
          <w:sz w:val="20"/>
          <w:szCs w:val="20"/>
        </w:rPr>
        <w:t>This was revised for clarity. Please check if your intended meaning has been retained.</w:t>
      </w:r>
    </w:p>
    <w:p w14:paraId="2E252C04" w14:textId="3FB16C56" w:rsidR="00EE0220" w:rsidRDefault="00EE0220" w:rsidP="00EE0220"/>
  </w:comment>
  <w:comment w:id="272" w:author="Author" w:initials="A">
    <w:p w14:paraId="631663FA" w14:textId="77777777" w:rsidR="00EE0220" w:rsidRDefault="00EE0220" w:rsidP="00EE0220">
      <w:r>
        <w:rPr>
          <w:rStyle w:val="ac"/>
        </w:rPr>
        <w:annotationRef/>
      </w:r>
      <w:r>
        <w:rPr>
          <w:sz w:val="20"/>
          <w:szCs w:val="20"/>
        </w:rPr>
        <w:t>I edited this for proper subject-verb agreement.</w:t>
      </w:r>
    </w:p>
    <w:p w14:paraId="6D065572" w14:textId="2ACA4084" w:rsidR="00EE0220" w:rsidRDefault="00EE0220" w:rsidP="00EE0220"/>
  </w:comment>
  <w:comment w:id="402" w:author="Author" w:initials="A">
    <w:p w14:paraId="69956293" w14:textId="77777777" w:rsidR="00EE0220" w:rsidRDefault="00EE0220" w:rsidP="00EE0220">
      <w:r>
        <w:rPr>
          <w:b/>
        </w:rPr>
        <w:t xml:space="preserve">Tip: </w:t>
      </w:r>
      <w:r>
        <w:t>A misplaced modifier refers to the improper positioning of the modifier in relation to what it is meant to describe. For clarity, reposition the modifier closer to the word/phrase it describes.</w:t>
      </w:r>
      <w:r>
        <w:br/>
      </w:r>
      <w:r>
        <w:br/>
        <w:t>For example,</w:t>
      </w:r>
      <w:r>
        <w:br/>
        <w:t>Original: The actual results</w:t>
      </w:r>
      <w:r>
        <w:rPr>
          <w:i/>
        </w:rPr>
        <w:t xml:space="preserve"> correlated</w:t>
      </w:r>
      <w:r>
        <w:t xml:space="preserve"> with the predictions by the model</w:t>
      </w:r>
      <w:r>
        <w:rPr>
          <w:i/>
        </w:rPr>
        <w:t xml:space="preserve"> significantly.</w:t>
      </w:r>
      <w:r>
        <w:br/>
        <w:t xml:space="preserve">Revised: The actual results </w:t>
      </w:r>
      <w:r>
        <w:rPr>
          <w:i/>
        </w:rPr>
        <w:t xml:space="preserve">significantly correlated </w:t>
      </w:r>
      <w:r>
        <w:t>with the model predictions.</w:t>
      </w:r>
    </w:p>
    <w:p w14:paraId="22F38EE0" w14:textId="730D1859" w:rsidR="00EE0220" w:rsidRDefault="00EE0220" w:rsidP="00EE0220">
      <w:r>
        <w:t>。</w:t>
      </w:r>
    </w:p>
  </w:comment>
  <w:comment w:id="585" w:author="Author" w:initials="A">
    <w:p w14:paraId="4A82DF3F" w14:textId="77777777" w:rsidR="00E82A9D" w:rsidRDefault="00E82A9D" w:rsidP="00E82A9D">
      <w:r>
        <w:rPr>
          <w:rStyle w:val="ac"/>
        </w:rPr>
        <w:annotationRef/>
      </w:r>
      <w:r>
        <w:rPr>
          <w:sz w:val="20"/>
          <w:szCs w:val="20"/>
        </w:rPr>
        <w:t>Generally, in academic writing, numbers up to nine should always be written in words, anything higher than nine can be written in numerals.</w:t>
      </w:r>
    </w:p>
    <w:p w14:paraId="19BB59B8" w14:textId="008A31B1" w:rsidR="00E82A9D" w:rsidRDefault="00E82A9D" w:rsidP="00E82A9D"/>
  </w:comment>
  <w:comment w:id="643" w:author="Author" w:initials="A">
    <w:p w14:paraId="436D958D" w14:textId="77777777" w:rsidR="00E82A9D" w:rsidRDefault="00E82A9D" w:rsidP="00E82A9D">
      <w:r>
        <w:rPr>
          <w:rStyle w:val="ac"/>
        </w:rPr>
        <w:annotationRef/>
      </w:r>
      <w:r>
        <w:rPr>
          <w:sz w:val="20"/>
          <w:szCs w:val="20"/>
        </w:rPr>
        <w:t>This was revised to avoid wordiness.</w:t>
      </w:r>
    </w:p>
    <w:p w14:paraId="5E0F146B" w14:textId="1AE8B6D1" w:rsidR="00E82A9D" w:rsidRDefault="00E82A9D" w:rsidP="00E82A9D"/>
  </w:comment>
  <w:comment w:id="672" w:author="Author" w:date="2023-10-13T08:48:00Z" w:initials="A">
    <w:p w14:paraId="094A5F57" w14:textId="77777777" w:rsidR="00257E5B" w:rsidRDefault="00257E5B" w:rsidP="00257E5B">
      <w:pPr>
        <w:pStyle w:val="ad"/>
      </w:pPr>
      <w:r>
        <w:rPr>
          <w:rStyle w:val="ac"/>
        </w:rPr>
        <w:annotationRef/>
      </w:r>
      <w:r>
        <w:t>This figure captions did not require any revisions.</w:t>
      </w:r>
    </w:p>
  </w:comment>
  <w:comment w:id="676" w:author="Author" w:date="2023-10-13T08:48:00Z" w:initials="A">
    <w:p w14:paraId="07D9A657" w14:textId="77777777" w:rsidR="00257E5B" w:rsidRDefault="00257E5B" w:rsidP="00257E5B">
      <w:pPr>
        <w:pStyle w:val="ad"/>
      </w:pPr>
      <w:r>
        <w:rPr>
          <w:rStyle w:val="ac"/>
        </w:rPr>
        <w:annotationRef/>
      </w:r>
      <w:r>
        <w:t>The objective of the study has been clearly presented in this section. Also, the methods used is stated.</w:t>
      </w:r>
    </w:p>
  </w:comment>
  <w:comment w:id="716" w:author="Author" w:date="2023-10-13T08:12:00Z" w:initials="A">
    <w:p w14:paraId="72135712" w14:textId="77777777" w:rsidR="00786F01" w:rsidRDefault="00786F01" w:rsidP="00786F01">
      <w:pPr>
        <w:pStyle w:val="ad"/>
      </w:pPr>
      <w:r>
        <w:rPr>
          <w:rStyle w:val="ac"/>
        </w:rPr>
        <w:annotationRef/>
      </w:r>
      <w:bookmarkStart w:id="719" w:name="_Hlk133916904"/>
      <w:r w:rsidRPr="00F12371">
        <w:rPr>
          <w:lang w:val="en"/>
        </w:rPr>
        <w:t>The word 'since' is generally used to convey a sense of time. For example, 'I have been working here since 2000.' The words 'because' or 'as,' on the other hand, are generally used to explain or provide a reason for something. For example, 'I enjoy working here because/as I find my role challenging.'</w:t>
      </w:r>
      <w:bookmarkEnd w:id="719"/>
    </w:p>
  </w:comment>
  <w:comment w:id="752" w:author="Author" w:date="2023-10-13T09:01:00Z" w:initials="A">
    <w:p w14:paraId="76210B0C" w14:textId="77777777" w:rsidR="00786F01" w:rsidRDefault="00786F01" w:rsidP="00786F01">
      <w:pPr>
        <w:pStyle w:val="ad"/>
      </w:pPr>
      <w:r>
        <w:rPr>
          <w:rStyle w:val="ac"/>
        </w:rPr>
        <w:annotationRef/>
      </w:r>
      <w:r w:rsidRPr="00D328D8">
        <w:rPr>
          <w:lang w:val="en"/>
        </w:rPr>
        <w:t>Although the comma is used internationally as the decimal sign, the SI does not use commas in numbers. Integers (whole numbers) with more than 4 digits are separated into groups of 3 (by means of a half-space) with respect to the decimal marker. Four-digit integers are typeset closed up (without a space).</w:t>
      </w:r>
    </w:p>
  </w:comment>
  <w:comment w:id="767" w:author="Author" w:date="2023-10-13T08:21:00Z" w:initials="A">
    <w:p w14:paraId="4D99445C" w14:textId="77777777" w:rsidR="008C57B7" w:rsidRDefault="008C57B7" w:rsidP="008C57B7">
      <w:pPr>
        <w:pStyle w:val="ad"/>
      </w:pPr>
      <w:r>
        <w:rPr>
          <w:rStyle w:val="ac"/>
        </w:rPr>
        <w:annotationRef/>
      </w:r>
      <w:r>
        <w:t>Here, this is a more suitable word choice. Please check whether this change is acceptable.</w:t>
      </w:r>
    </w:p>
  </w:comment>
  <w:comment w:id="771" w:author="Author" w:date="2023-10-13T08:23:00Z" w:initials="A">
    <w:p w14:paraId="4B464B9F" w14:textId="77777777" w:rsidR="008C57B7" w:rsidRDefault="008C57B7" w:rsidP="008C57B7">
      <w:pPr>
        <w:pStyle w:val="ad"/>
      </w:pPr>
      <w:r>
        <w:rPr>
          <w:rStyle w:val="ac"/>
        </w:rPr>
        <w:annotationRef/>
      </w:r>
      <w:r>
        <w:t>I have deleted this part to eliminate wordiness. Please check whether this change is acceptable.</w:t>
      </w:r>
    </w:p>
  </w:comment>
  <w:comment w:id="776" w:author="Author" w:date="2023-10-13T09:05:00Z" w:initials="A">
    <w:p w14:paraId="2387B184" w14:textId="77777777" w:rsidR="00627C57" w:rsidRDefault="00627C57" w:rsidP="00627C57">
      <w:pPr>
        <w:pStyle w:val="ad"/>
      </w:pPr>
      <w:r>
        <w:rPr>
          <w:rStyle w:val="ac"/>
        </w:rPr>
        <w:annotationRef/>
      </w:r>
      <w:r>
        <w:t>This section has presented the implications of your findings, its contribution to the literature, discussed the findings as well as limitations of the study. The directions for future research have also been presented. No structural revisions were necessary here.</w:t>
      </w:r>
    </w:p>
  </w:comment>
  <w:comment w:id="798" w:author="Author" w:date="2023-10-13T08:34:00Z" w:initials="A">
    <w:p w14:paraId="546EB551" w14:textId="77777777" w:rsidR="00627C57" w:rsidRDefault="00627C57" w:rsidP="00627C57">
      <w:pPr>
        <w:pStyle w:val="ad"/>
      </w:pPr>
      <w:r>
        <w:rPr>
          <w:rStyle w:val="ac"/>
        </w:rPr>
        <w:annotationRef/>
      </w:r>
      <w:bookmarkStart w:id="801" w:name="_Hlk133922041"/>
      <w:r w:rsidRPr="00201DFB">
        <w:rPr>
          <w:lang w:val="en"/>
        </w:rPr>
        <w:t>"Due to" is an adjectival expression that answers the question "which one" or "what kind of." Due to means caused by, and not because of. The rule of thumb when framing constructions with "due to" is as follows: if "due to" can be substituted with "caused by" without making the sentence sound improper, the expression is correct. If not, the expression needs to be revised to "because of" or "owing to."</w:t>
      </w:r>
      <w:bookmarkEnd w:id="801"/>
    </w:p>
  </w:comment>
  <w:comment w:id="811" w:author="Author" w:date="2023-10-13T09:08:00Z" w:initials="A">
    <w:p w14:paraId="17F038BA" w14:textId="77777777" w:rsidR="00594F37" w:rsidRDefault="00594F37" w:rsidP="00594F37">
      <w:pPr>
        <w:pStyle w:val="ad"/>
      </w:pPr>
      <w:r>
        <w:rPr>
          <w:rStyle w:val="ac"/>
        </w:rPr>
        <w:annotationRef/>
      </w:r>
      <w:r>
        <w:t>Here, this is a more suitable word choice. Please check whether this change is acceptable.</w:t>
      </w:r>
    </w:p>
  </w:comment>
  <w:comment w:id="812" w:author="Author" w:date="2023-10-13T09:10:00Z" w:initials="A">
    <w:p w14:paraId="75BCEAAB" w14:textId="77777777" w:rsidR="00594F37" w:rsidRDefault="00594F37" w:rsidP="00594F37">
      <w:pPr>
        <w:pStyle w:val="ad"/>
      </w:pPr>
      <w:r>
        <w:rPr>
          <w:rStyle w:val="ac"/>
        </w:rPr>
        <w:annotationRef/>
      </w:r>
      <w:r>
        <w:t>I have made this revision to eliminate wordiness. Please check whether this change is acceptable.</w:t>
      </w:r>
    </w:p>
  </w:comment>
  <w:comment w:id="816" w:author="Author" w:date="2023-10-13T09:10:00Z" w:initials="A">
    <w:p w14:paraId="6B839DAD" w14:textId="77777777" w:rsidR="00594F37" w:rsidRDefault="00594F37" w:rsidP="00594F37">
      <w:pPr>
        <w:pStyle w:val="ad"/>
      </w:pPr>
      <w:r>
        <w:rPr>
          <w:rStyle w:val="ac"/>
        </w:rPr>
        <w:annotationRef/>
      </w:r>
      <w:r>
        <w:t xml:space="preserve">Please note that </w:t>
      </w:r>
      <w:bookmarkStart w:id="817" w:name="_Hlk133916537"/>
      <w:r>
        <w:rPr>
          <w:lang w:val="en"/>
        </w:rPr>
        <w:t>m</w:t>
      </w:r>
      <w:r w:rsidRPr="003B1E07">
        <w:rPr>
          <w:lang w:val="en"/>
        </w:rPr>
        <w:t>ost journals require that an abbreviation be spelled out at its first occurrence in the text, followed by the abbreviation in parentheses. (Exception: If the abbreviation is on the journal's list of permitted abbreviations, this need not be done.) Thereafter, only the abbreviation may be used. Note also that abbreviations need to be independently defined in the abstract and the main text of the paper. Abbreviations need not be introduced if they are not used again. The same applies to all abbreviations used in this manuscript.</w:t>
      </w:r>
      <w:bookmarkEnd w:id="817"/>
    </w:p>
  </w:comment>
  <w:comment w:id="819" w:author="Author" w:date="2023-10-13T09:11:00Z" w:initials="A">
    <w:p w14:paraId="3344E3EB" w14:textId="77777777" w:rsidR="00594F37" w:rsidRDefault="00594F37" w:rsidP="00594F37">
      <w:pPr>
        <w:pStyle w:val="ad"/>
      </w:pPr>
      <w:r>
        <w:rPr>
          <w:rStyle w:val="ac"/>
        </w:rPr>
        <w:annotationRef/>
      </w:r>
      <w:r>
        <w:t>Please check whether you should define this term in full.</w:t>
      </w:r>
    </w:p>
  </w:comment>
  <w:comment w:id="820" w:author="Author" w:date="2023-10-13T09:12:00Z" w:initials="A">
    <w:p w14:paraId="74E881C3" w14:textId="77777777" w:rsidR="00594F37" w:rsidRDefault="00594F37" w:rsidP="00594F37">
      <w:pPr>
        <w:pStyle w:val="ad"/>
      </w:pPr>
      <w:r>
        <w:rPr>
          <w:rStyle w:val="ac"/>
        </w:rPr>
        <w:annotationRef/>
      </w:r>
      <w:r>
        <w:t>Please check whether you should define this term in full.</w:t>
      </w:r>
    </w:p>
  </w:comment>
  <w:comment w:id="826" w:author="Author" w:date="2023-10-13T08:37:00Z" w:initials="A">
    <w:p w14:paraId="16C71C6A" w14:textId="77777777" w:rsidR="00594F37" w:rsidRDefault="00594F37" w:rsidP="00594F37">
      <w:pPr>
        <w:pStyle w:val="ad"/>
      </w:pPr>
      <w:r>
        <w:rPr>
          <w:rStyle w:val="ac"/>
        </w:rPr>
        <w:annotationRef/>
      </w:r>
      <w:r w:rsidRPr="00201DFB">
        <w:rPr>
          <w:lang w:val="en"/>
        </w:rPr>
        <w:t>Note that in an academic context “paper” implies a formal written composition that is intended to be published, presented, etc. The “study,” on the other hand, is the actual work carried out. Usually, a paper reports on certain details of a study, such as the method used in the study, its findings, and conclusions derived from the study.</w:t>
      </w:r>
    </w:p>
  </w:comment>
  <w:comment w:id="836" w:author="Author" w:date="2023-10-13T09:13:00Z" w:initials="A">
    <w:p w14:paraId="6F99CAAC" w14:textId="77777777" w:rsidR="00594F37" w:rsidRDefault="00594F37" w:rsidP="00594F37">
      <w:pPr>
        <w:pStyle w:val="ad"/>
      </w:pPr>
      <w:r>
        <w:rPr>
          <w:rStyle w:val="ac"/>
        </w:rPr>
        <w:annotationRef/>
      </w:r>
      <w:r>
        <w:t xml:space="preserve">This section has summarized your study well. </w:t>
      </w:r>
    </w:p>
  </w:comment>
  <w:comment w:id="837" w:author="Author" w:date="2023-10-13T08:41:00Z" w:initials="A">
    <w:p w14:paraId="7A012337" w14:textId="77777777" w:rsidR="00594F37" w:rsidRDefault="00594F37" w:rsidP="00594F37">
      <w:pPr>
        <w:pStyle w:val="ad"/>
      </w:pPr>
      <w:r>
        <w:rPr>
          <w:rStyle w:val="ac"/>
        </w:rPr>
        <w:annotationRef/>
      </w:r>
      <w:r>
        <w:t>I have made revisions in this part to enhance conciseness and eliminate wordiness. Please check whether this change is acceptable.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F7A93" w15:done="0"/>
  <w15:commentEx w15:paraId="2C7CC9FC" w15:done="0"/>
  <w15:commentEx w15:paraId="74DCACED" w15:done="0"/>
  <w15:commentEx w15:paraId="2E252C04" w15:done="0"/>
  <w15:commentEx w15:paraId="6D065572" w15:done="0"/>
  <w15:commentEx w15:paraId="22F38EE0" w15:done="0"/>
  <w15:commentEx w15:paraId="19BB59B8" w15:done="0"/>
  <w15:commentEx w15:paraId="5E0F146B" w15:done="0"/>
  <w15:commentEx w15:paraId="094A5F57" w15:done="0"/>
  <w15:commentEx w15:paraId="07D9A657" w15:done="0"/>
  <w15:commentEx w15:paraId="72135712" w15:done="0"/>
  <w15:commentEx w15:paraId="76210B0C" w15:done="0"/>
  <w15:commentEx w15:paraId="4D99445C" w15:done="0"/>
  <w15:commentEx w15:paraId="4B464B9F" w15:done="0"/>
  <w15:commentEx w15:paraId="2387B184" w15:done="0"/>
  <w15:commentEx w15:paraId="546EB551" w15:done="0"/>
  <w15:commentEx w15:paraId="17F038BA" w15:done="0"/>
  <w15:commentEx w15:paraId="75BCEAAB" w15:done="0"/>
  <w15:commentEx w15:paraId="6B839DAD" w15:done="0"/>
  <w15:commentEx w15:paraId="3344E3EB" w15:done="0"/>
  <w15:commentEx w15:paraId="74E881C3" w15:done="0"/>
  <w15:commentEx w15:paraId="16C71C6A" w15:done="0"/>
  <w15:commentEx w15:paraId="6F99CAAC" w15:done="0"/>
  <w15:commentEx w15:paraId="7A0123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F7A93" w16cid:durableId="1078F790"/>
  <w16cid:commentId w16cid:paraId="2C7CC9FC" w16cid:durableId="5D41960C"/>
  <w16cid:commentId w16cid:paraId="74DCACED" w16cid:durableId="20E35DF5"/>
  <w16cid:commentId w16cid:paraId="2E252C04" w16cid:durableId="78877BA6"/>
  <w16cid:commentId w16cid:paraId="22F38EE0" w16cid:durableId="3F391E3B"/>
  <w16cid:commentId w16cid:paraId="19BB59B8" w16cid:durableId="035750C1"/>
  <w16cid:commentId w16cid:paraId="5E0F146B" w16cid:durableId="11AC27C8"/>
  <w16cid:commentId w16cid:paraId="094A5F57" w16cid:durableId="28D382C8"/>
  <w16cid:commentId w16cid:paraId="07D9A657" w16cid:durableId="28D382F2"/>
  <w16cid:commentId w16cid:paraId="72135712" w16cid:durableId="28D37A6B"/>
  <w16cid:commentId w16cid:paraId="76210B0C" w16cid:durableId="28D385DF"/>
  <w16cid:commentId w16cid:paraId="4B464B9F" w16cid:durableId="28D37CF0"/>
  <w16cid:commentId w16cid:paraId="2387B184" w16cid:durableId="28D386C8"/>
  <w16cid:commentId w16cid:paraId="546EB551" w16cid:durableId="28D37F8B"/>
  <w16cid:commentId w16cid:paraId="75BCEAAB" w16cid:durableId="28D387FD"/>
  <w16cid:commentId w16cid:paraId="6B839DAD" w16cid:durableId="28D38820"/>
  <w16cid:commentId w16cid:paraId="3344E3EB" w16cid:durableId="28D3885C"/>
  <w16cid:commentId w16cid:paraId="74E881C3" w16cid:durableId="28D3886E"/>
  <w16cid:commentId w16cid:paraId="16C71C6A" w16cid:durableId="28D3803A"/>
  <w16cid:commentId w16cid:paraId="6F99CAAC" w16cid:durableId="28D388AB"/>
  <w16cid:commentId w16cid:paraId="7A012337" w16cid:durableId="28D38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CBC6" w14:textId="77777777" w:rsidR="007004B0" w:rsidRDefault="007004B0" w:rsidP="00645557">
      <w:r>
        <w:separator/>
      </w:r>
    </w:p>
  </w:endnote>
  <w:endnote w:type="continuationSeparator" w:id="0">
    <w:p w14:paraId="0F309952" w14:textId="77777777" w:rsidR="007004B0" w:rsidRDefault="007004B0" w:rsidP="00645557">
      <w:r>
        <w:continuationSeparator/>
      </w:r>
    </w:p>
  </w:endnote>
  <w:endnote w:type="continuationNotice" w:id="1">
    <w:p w14:paraId="20D869B8" w14:textId="77777777" w:rsidR="007004B0" w:rsidRDefault="00700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メイリオ">
    <w:panose1 w:val="020B0604030504040204"/>
    <w:charset w:val="80"/>
    <w:family w:val="modern"/>
    <w:pitch w:val="variable"/>
    <w:sig w:usb0="E00002FF" w:usb1="6AC7FFFF"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28D4B" w14:textId="5A48EB04" w:rsidR="007C0E31" w:rsidRDefault="007C0E31">
    <w:pPr>
      <w:pStyle w:val="ae"/>
      <w:rPr>
        <w:rPrChange w:id="845" w:author="松田　琢磨" w:date="2023-10-15T11:44:00Z">
          <w:rPr>
            <w:sz w:val="20"/>
          </w:rPr>
        </w:rPrChange>
      </w:rPr>
      <w:pPrChange w:id="846" w:author="松田　琢磨" w:date="2023-10-15T11:44:00Z">
        <w:pPr>
          <w:pStyle w:val="a3"/>
          <w:spacing w:line="14" w:lineRule="auto"/>
        </w:pPr>
      </w:pPrChange>
    </w:pPr>
  </w:p>
  <w:p w14:paraId="38B379BF" w14:textId="77777777" w:rsidR="00000000" w:rsidRDefault="00000000"/>
  <w:p w14:paraId="0FE5009C" w14:textId="585265D5" w:rsidR="007C0E31" w:rsidRPr="0099412F" w:rsidRDefault="007C0E31" w:rsidP="0099412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F121" w14:textId="77777777" w:rsidR="007004B0" w:rsidRDefault="007004B0" w:rsidP="00645557">
      <w:r>
        <w:separator/>
      </w:r>
    </w:p>
  </w:footnote>
  <w:footnote w:type="continuationSeparator" w:id="0">
    <w:p w14:paraId="165F9939" w14:textId="77777777" w:rsidR="007004B0" w:rsidRDefault="007004B0" w:rsidP="00645557">
      <w:r>
        <w:continuationSeparator/>
      </w:r>
    </w:p>
  </w:footnote>
  <w:footnote w:type="continuationNotice" w:id="1">
    <w:p w14:paraId="6905B593" w14:textId="77777777" w:rsidR="007004B0" w:rsidRDefault="007004B0"/>
  </w:footnote>
  <w:footnote w:id="2">
    <w:p w14:paraId="2E8BD18A" w14:textId="7FD4CC62" w:rsidR="00BA4A27" w:rsidRPr="00BA4A27" w:rsidRDefault="00BA4A27">
      <w:pPr>
        <w:pStyle w:val="af4"/>
        <w:rPr>
          <w:rFonts w:eastAsiaTheme="minorEastAsia" w:hint="eastAsia"/>
          <w:lang w:eastAsia="ja-JP"/>
        </w:rPr>
      </w:pPr>
      <w:r w:rsidRPr="00BA4A27">
        <w:rPr>
          <w:rStyle w:val="af6"/>
        </w:rPr>
        <w:sym w:font="Symbol" w:char="F02A"/>
      </w:r>
      <w:r w:rsidRPr="00BA4A27">
        <w:rPr>
          <w:color w:val="231F20"/>
          <w:w w:val="110"/>
          <w:sz w:val="19"/>
          <w:szCs w:val="19"/>
        </w:rPr>
        <w:t xml:space="preserve"> </w:t>
      </w:r>
      <w:r w:rsidRPr="00BA4A27">
        <w:rPr>
          <w:color w:val="231F20"/>
          <w:w w:val="110"/>
          <w:sz w:val="19"/>
          <w:szCs w:val="19"/>
        </w:rPr>
        <w:t>Department of Economics, Rice University. Email: so19@rice.edu</w:t>
      </w:r>
    </w:p>
  </w:footnote>
  <w:footnote w:id="3">
    <w:p w14:paraId="7EB8B9BE" w14:textId="56586DAC" w:rsidR="00BA4A27" w:rsidRPr="00BA4A27" w:rsidRDefault="00BA4A27">
      <w:pPr>
        <w:pStyle w:val="af4"/>
        <w:rPr>
          <w:rFonts w:eastAsiaTheme="minorEastAsia" w:hint="eastAsia"/>
          <w:lang w:eastAsia="ja-JP"/>
        </w:rPr>
      </w:pPr>
      <w:r>
        <w:rPr>
          <w:rStyle w:val="af6"/>
        </w:rPr>
        <w:t>§</w:t>
      </w:r>
      <w:r w:rsidRPr="00BA4A27">
        <w:rPr>
          <w:rStyle w:val="af6"/>
        </w:rPr>
        <w:t xml:space="preserve"> </w:t>
      </w:r>
      <w:r w:rsidR="00EF6CE1" w:rsidRPr="00EF6CE1">
        <w:rPr>
          <w:color w:val="231F20"/>
          <w:w w:val="110"/>
          <w:sz w:val="19"/>
          <w:szCs w:val="19"/>
        </w:rPr>
        <w:t xml:space="preserve">Faculty of Commerce, Takushoku University. Email: </w:t>
      </w:r>
      <w:hyperlink r:id="rId1">
        <w:r w:rsidR="00EF6CE1" w:rsidRPr="00EF6CE1">
          <w:rPr>
            <w:color w:val="231F20"/>
            <w:w w:val="110"/>
            <w:sz w:val="19"/>
            <w:szCs w:val="19"/>
          </w:rPr>
          <w:t>tmatsuda@ner.takushoku-u.ac.jp</w:t>
        </w:r>
      </w:hyperlink>
    </w:p>
  </w:footnote>
  <w:footnote w:id="4">
    <w:p w14:paraId="2708D846" w14:textId="77777777" w:rsidR="00EE0220" w:rsidRPr="00EF6CE1" w:rsidRDefault="00EE0220" w:rsidP="00EE0220">
      <w:pPr>
        <w:pStyle w:val="af4"/>
        <w:jc w:val="both"/>
        <w:rPr>
          <w:rFonts w:eastAsiaTheme="minorEastAsia"/>
          <w:sz w:val="18"/>
          <w:szCs w:val="18"/>
          <w:lang w:eastAsia="ja-JP"/>
        </w:rPr>
      </w:pPr>
      <w:r w:rsidRPr="00EF6CE1">
        <w:rPr>
          <w:rStyle w:val="af6"/>
          <w:sz w:val="18"/>
          <w:szCs w:val="18"/>
          <w:vertAlign w:val="baseline"/>
        </w:rPr>
        <w:footnoteRef/>
      </w:r>
      <w:r w:rsidRPr="00EF6CE1">
        <w:rPr>
          <w:sz w:val="18"/>
          <w:szCs w:val="18"/>
        </w:rPr>
        <w:t xml:space="preserve"> </w:t>
      </w:r>
      <w:r w:rsidRPr="00EF6CE1">
        <w:rPr>
          <w:color w:val="BC1E39"/>
          <w:w w:val="105"/>
          <w:sz w:val="18"/>
          <w:szCs w:val="18"/>
        </w:rPr>
        <w:t>Stahl</w:t>
      </w:r>
      <w:r w:rsidRPr="00EF6CE1">
        <w:rPr>
          <w:color w:val="BC1E39"/>
          <w:spacing w:val="40"/>
          <w:w w:val="105"/>
          <w:sz w:val="18"/>
          <w:szCs w:val="18"/>
        </w:rPr>
        <w:t xml:space="preserve"> </w:t>
      </w:r>
      <w:r w:rsidRPr="00EF6CE1">
        <w:rPr>
          <w:color w:val="231F20"/>
          <w:w w:val="105"/>
          <w:sz w:val="18"/>
          <w:szCs w:val="18"/>
        </w:rPr>
        <w:t>(</w:t>
      </w:r>
      <w:r w:rsidRPr="00EF6CE1">
        <w:rPr>
          <w:color w:val="BC1E39"/>
          <w:w w:val="105"/>
          <w:sz w:val="18"/>
          <w:szCs w:val="18"/>
        </w:rPr>
        <w:t>2011</w:t>
      </w:r>
      <w:r w:rsidRPr="00EF6CE1">
        <w:rPr>
          <w:color w:val="231F20"/>
          <w:w w:val="105"/>
          <w:sz w:val="18"/>
          <w:szCs w:val="18"/>
        </w:rPr>
        <w:t>)</w:t>
      </w:r>
      <w:r w:rsidRPr="00EF6CE1">
        <w:rPr>
          <w:color w:val="231F20"/>
          <w:spacing w:val="40"/>
          <w:w w:val="105"/>
          <w:sz w:val="18"/>
          <w:szCs w:val="18"/>
        </w:rPr>
        <w:t xml:space="preserve"> </w:t>
      </w:r>
      <w:ins w:id="160" w:author="Author">
        <w:r w:rsidRPr="00EF6CE1">
          <w:rPr>
            <w:color w:val="231F20"/>
            <w:w w:val="105"/>
            <w:sz w:val="18"/>
            <w:szCs w:val="18"/>
          </w:rPr>
          <w:t>i</w:t>
        </w:r>
      </w:ins>
      <w:del w:id="161" w:author="Author">
        <w:r w:rsidRPr="00EF6CE1">
          <w:rPr>
            <w:color w:val="231F20"/>
            <w:w w:val="105"/>
            <w:sz w:val="18"/>
            <w:szCs w:val="18"/>
          </w:rPr>
          <w:delText>wa</w:delText>
        </w:r>
      </w:del>
      <w:r w:rsidRPr="00EF6CE1">
        <w:rPr>
          <w:color w:val="231F20"/>
          <w:w w:val="105"/>
          <w:sz w:val="18"/>
          <w:szCs w:val="18"/>
        </w:rPr>
        <w:t>s</w:t>
      </w:r>
      <w:r w:rsidRPr="00EF6CE1">
        <w:rPr>
          <w:color w:val="231F20"/>
          <w:spacing w:val="40"/>
          <w:w w:val="105"/>
          <w:sz w:val="18"/>
          <w:szCs w:val="18"/>
        </w:rPr>
        <w:t xml:space="preserve"> </w:t>
      </w:r>
      <w:r w:rsidRPr="00EF6CE1">
        <w:rPr>
          <w:color w:val="231F20"/>
          <w:w w:val="105"/>
          <w:sz w:val="18"/>
          <w:szCs w:val="18"/>
        </w:rPr>
        <w:t>the</w:t>
      </w:r>
      <w:r w:rsidRPr="00EF6CE1">
        <w:rPr>
          <w:color w:val="231F20"/>
          <w:spacing w:val="40"/>
          <w:w w:val="105"/>
          <w:sz w:val="18"/>
          <w:szCs w:val="18"/>
        </w:rPr>
        <w:t xml:space="preserve"> </w:t>
      </w:r>
      <w:ins w:id="162" w:author="Author">
        <w:r w:rsidRPr="00EF6CE1">
          <w:rPr>
            <w:color w:val="231F20"/>
            <w:w w:val="105"/>
            <w:sz w:val="18"/>
            <w:szCs w:val="18"/>
          </w:rPr>
          <w:t>fi</w:t>
        </w:r>
      </w:ins>
      <w:del w:id="163" w:author="Author">
        <w:r w:rsidRPr="00EF6CE1">
          <w:rPr>
            <w:color w:val="231F20"/>
            <w:w w:val="105"/>
            <w:sz w:val="18"/>
            <w:szCs w:val="18"/>
          </w:rPr>
          <w:delText>ﬁ</w:delText>
        </w:r>
      </w:del>
      <w:ins w:id="164" w:author="松田　琢磨" w:date="2023-10-15T11:44:00Z">
        <w:r w:rsidRPr="00EF6CE1">
          <w:rPr>
            <w:color w:val="231F20"/>
            <w:w w:val="105"/>
            <w:sz w:val="18"/>
            <w:szCs w:val="18"/>
          </w:rPr>
          <w:t>rst</w:t>
        </w:r>
      </w:ins>
      <w:ins w:id="165" w:author="Author">
        <w:r w:rsidRPr="00EF6CE1">
          <w:rPr>
            <w:color w:val="231F20"/>
            <w:spacing w:val="40"/>
            <w:w w:val="105"/>
            <w:sz w:val="18"/>
            <w:szCs w:val="18"/>
          </w:rPr>
          <w:t xml:space="preserve"> to use a dynamic strategic framework</w:t>
        </w:r>
      </w:ins>
      <w:del w:id="166" w:author="松田　琢磨" w:date="2023-10-15T11:44:00Z">
        <w:r w:rsidRPr="00EF6CE1">
          <w:rPr>
            <w:color w:val="231F20"/>
            <w:w w:val="105"/>
            <w:sz w:val="18"/>
            <w:szCs w:val="18"/>
          </w:rPr>
          <w:delText>ﬁrst</w:delText>
        </w:r>
      </w:del>
      <w:r w:rsidRPr="00EF6CE1">
        <w:rPr>
          <w:color w:val="231F20"/>
          <w:spacing w:val="40"/>
          <w:w w:val="105"/>
          <w:sz w:val="18"/>
          <w:szCs w:val="18"/>
        </w:rPr>
        <w:t xml:space="preserve"> </w:t>
      </w:r>
      <w:r w:rsidRPr="00EF6CE1">
        <w:rPr>
          <w:color w:val="231F20"/>
          <w:w w:val="105"/>
          <w:sz w:val="18"/>
          <w:szCs w:val="18"/>
        </w:rPr>
        <w:t>to</w:t>
      </w:r>
      <w:r w:rsidRPr="00EF6CE1">
        <w:rPr>
          <w:color w:val="231F20"/>
          <w:spacing w:val="40"/>
          <w:w w:val="105"/>
          <w:sz w:val="18"/>
          <w:szCs w:val="18"/>
        </w:rPr>
        <w:t xml:space="preserve"> </w:t>
      </w:r>
      <w:r w:rsidRPr="00EF6CE1">
        <w:rPr>
          <w:color w:val="231F20"/>
          <w:w w:val="105"/>
          <w:sz w:val="18"/>
          <w:szCs w:val="18"/>
        </w:rPr>
        <w:t>estimate</w:t>
      </w:r>
      <w:r w:rsidRPr="00EF6CE1">
        <w:rPr>
          <w:color w:val="231F20"/>
          <w:spacing w:val="40"/>
          <w:w w:val="105"/>
          <w:sz w:val="18"/>
          <w:szCs w:val="18"/>
        </w:rPr>
        <w:t xml:space="preserve"> </w:t>
      </w:r>
      <w:r w:rsidRPr="00EF6CE1">
        <w:rPr>
          <w:color w:val="231F20"/>
          <w:w w:val="105"/>
          <w:sz w:val="18"/>
          <w:szCs w:val="18"/>
        </w:rPr>
        <w:t>a</w:t>
      </w:r>
      <w:r w:rsidRPr="00EF6CE1">
        <w:rPr>
          <w:color w:val="231F20"/>
          <w:spacing w:val="40"/>
          <w:w w:val="105"/>
          <w:sz w:val="18"/>
          <w:szCs w:val="18"/>
        </w:rPr>
        <w:t xml:space="preserve"> </w:t>
      </w:r>
      <w:r w:rsidRPr="00EF6CE1">
        <w:rPr>
          <w:color w:val="231F20"/>
          <w:w w:val="105"/>
          <w:sz w:val="18"/>
          <w:szCs w:val="18"/>
        </w:rPr>
        <w:t>merger</w:t>
      </w:r>
      <w:r w:rsidRPr="00EF6CE1">
        <w:rPr>
          <w:color w:val="231F20"/>
          <w:spacing w:val="40"/>
          <w:w w:val="105"/>
          <w:sz w:val="18"/>
          <w:szCs w:val="18"/>
        </w:rPr>
        <w:t xml:space="preserve"> </w:t>
      </w:r>
      <w:r w:rsidRPr="00EF6CE1">
        <w:rPr>
          <w:color w:val="231F20"/>
          <w:w w:val="105"/>
          <w:sz w:val="18"/>
          <w:szCs w:val="18"/>
        </w:rPr>
        <w:t>activity</w:t>
      </w:r>
      <w:r w:rsidRPr="00EF6CE1">
        <w:rPr>
          <w:color w:val="231F20"/>
          <w:spacing w:val="40"/>
          <w:w w:val="105"/>
          <w:sz w:val="18"/>
          <w:szCs w:val="18"/>
        </w:rPr>
        <w:t xml:space="preserve"> </w:t>
      </w:r>
      <w:r w:rsidRPr="00EF6CE1">
        <w:rPr>
          <w:color w:val="231F20"/>
          <w:w w:val="105"/>
          <w:sz w:val="18"/>
          <w:szCs w:val="18"/>
        </w:rPr>
        <w:t>model</w:t>
      </w:r>
      <w:del w:id="167" w:author="Author">
        <w:r w:rsidRPr="00EF6CE1">
          <w:rPr>
            <w:color w:val="231F20"/>
            <w:spacing w:val="40"/>
            <w:w w:val="105"/>
            <w:sz w:val="18"/>
            <w:szCs w:val="18"/>
          </w:rPr>
          <w:delText xml:space="preserve"> </w:delText>
        </w:r>
        <w:r w:rsidRPr="00EF6CE1">
          <w:rPr>
            <w:color w:val="231F20"/>
            <w:w w:val="105"/>
            <w:sz w:val="18"/>
            <w:szCs w:val="18"/>
          </w:rPr>
          <w:delText>using</w:delText>
        </w:r>
        <w:r w:rsidRPr="00EF6CE1">
          <w:rPr>
            <w:color w:val="231F20"/>
            <w:spacing w:val="40"/>
            <w:w w:val="105"/>
            <w:sz w:val="18"/>
            <w:szCs w:val="18"/>
          </w:rPr>
          <w:delText xml:space="preserve"> </w:delText>
        </w:r>
        <w:r w:rsidRPr="00EF6CE1">
          <w:rPr>
            <w:color w:val="231F20"/>
            <w:w w:val="105"/>
            <w:sz w:val="18"/>
            <w:szCs w:val="18"/>
          </w:rPr>
          <w:delText>a</w:delText>
        </w:r>
        <w:r w:rsidRPr="00EF6CE1">
          <w:rPr>
            <w:color w:val="231F20"/>
            <w:spacing w:val="40"/>
            <w:w w:val="105"/>
            <w:sz w:val="18"/>
            <w:szCs w:val="18"/>
          </w:rPr>
          <w:delText xml:space="preserve"> </w:delText>
        </w:r>
        <w:r w:rsidRPr="00EF6CE1">
          <w:rPr>
            <w:color w:val="231F20"/>
            <w:w w:val="105"/>
            <w:sz w:val="18"/>
            <w:szCs w:val="18"/>
          </w:rPr>
          <w:delText>dynamic,</w:delText>
        </w:r>
        <w:r w:rsidRPr="00EF6CE1">
          <w:rPr>
            <w:color w:val="231F20"/>
            <w:spacing w:val="40"/>
            <w:w w:val="105"/>
            <w:sz w:val="18"/>
            <w:szCs w:val="18"/>
          </w:rPr>
          <w:delText xml:space="preserve"> </w:delText>
        </w:r>
        <w:r w:rsidRPr="00EF6CE1">
          <w:rPr>
            <w:color w:val="231F20"/>
            <w:w w:val="105"/>
            <w:sz w:val="18"/>
            <w:szCs w:val="18"/>
          </w:rPr>
          <w:delText>strategic</w:delText>
        </w:r>
        <w:r w:rsidRPr="00EF6CE1">
          <w:rPr>
            <w:color w:val="231F20"/>
            <w:spacing w:val="40"/>
            <w:w w:val="105"/>
            <w:sz w:val="18"/>
            <w:szCs w:val="18"/>
          </w:rPr>
          <w:delText xml:space="preserve"> </w:delText>
        </w:r>
        <w:r w:rsidRPr="00EF6CE1">
          <w:rPr>
            <w:color w:val="231F20"/>
            <w:w w:val="105"/>
            <w:sz w:val="18"/>
            <w:szCs w:val="18"/>
          </w:rPr>
          <w:delText>framework</w:delText>
        </w:r>
      </w:del>
      <w:r w:rsidRPr="00EF6CE1">
        <w:rPr>
          <w:color w:val="231F20"/>
          <w:w w:val="105"/>
          <w:sz w:val="18"/>
          <w:szCs w:val="18"/>
        </w:rPr>
        <w:t>.</w:t>
      </w:r>
      <w:r w:rsidRPr="00EF6CE1">
        <w:rPr>
          <w:color w:val="231F20"/>
          <w:spacing w:val="40"/>
          <w:w w:val="105"/>
          <w:sz w:val="18"/>
          <w:szCs w:val="18"/>
        </w:rPr>
        <w:t xml:space="preserve"> </w:t>
      </w:r>
      <w:r w:rsidRPr="00EF6CE1">
        <w:rPr>
          <w:color w:val="BC1E39"/>
          <w:w w:val="105"/>
          <w:sz w:val="18"/>
          <w:szCs w:val="18"/>
        </w:rPr>
        <w:t>Jeziorski</w:t>
      </w:r>
      <w:r w:rsidRPr="00EF6CE1">
        <w:rPr>
          <w:color w:val="BC1E39"/>
          <w:spacing w:val="40"/>
          <w:w w:val="105"/>
          <w:sz w:val="18"/>
          <w:szCs w:val="18"/>
        </w:rPr>
        <w:t xml:space="preserve"> </w:t>
      </w:r>
      <w:r w:rsidRPr="00EF6CE1">
        <w:rPr>
          <w:color w:val="231F20"/>
          <w:w w:val="105"/>
          <w:sz w:val="18"/>
          <w:szCs w:val="18"/>
        </w:rPr>
        <w:t>(</w:t>
      </w:r>
      <w:r w:rsidRPr="00EF6CE1">
        <w:rPr>
          <w:color w:val="BC1E39"/>
          <w:w w:val="105"/>
          <w:sz w:val="18"/>
          <w:szCs w:val="18"/>
        </w:rPr>
        <w:t>2014</w:t>
      </w:r>
      <w:r w:rsidRPr="00EF6CE1">
        <w:rPr>
          <w:color w:val="231F20"/>
          <w:w w:val="105"/>
          <w:sz w:val="18"/>
          <w:szCs w:val="18"/>
        </w:rPr>
        <w:t>)</w:t>
      </w:r>
      <w:r w:rsidRPr="00EF6CE1">
        <w:rPr>
          <w:color w:val="231F20"/>
          <w:spacing w:val="40"/>
          <w:w w:val="105"/>
          <w:sz w:val="18"/>
          <w:szCs w:val="18"/>
        </w:rPr>
        <w:t xml:space="preserve"> </w:t>
      </w:r>
      <w:r w:rsidRPr="00EF6CE1">
        <w:rPr>
          <w:color w:val="231F20"/>
          <w:w w:val="105"/>
          <w:sz w:val="18"/>
          <w:szCs w:val="18"/>
        </w:rPr>
        <w:t>estimated the sequential merger process to analyze ownership consolidation in the United States radio industry after the</w:t>
      </w:r>
      <w:r w:rsidRPr="00EF6CE1">
        <w:rPr>
          <w:color w:val="231F20"/>
          <w:spacing w:val="40"/>
          <w:w w:val="105"/>
          <w:sz w:val="18"/>
          <w:szCs w:val="18"/>
        </w:rPr>
        <w:t xml:space="preserve"> </w:t>
      </w:r>
      <w:r w:rsidRPr="00EF6CE1">
        <w:rPr>
          <w:color w:val="231F20"/>
          <w:w w:val="105"/>
          <w:sz w:val="18"/>
          <w:szCs w:val="18"/>
        </w:rPr>
        <w:t>enactment</w:t>
      </w:r>
      <w:r w:rsidRPr="00EF6CE1">
        <w:rPr>
          <w:color w:val="231F20"/>
          <w:spacing w:val="18"/>
          <w:w w:val="105"/>
          <w:sz w:val="18"/>
          <w:szCs w:val="18"/>
        </w:rPr>
        <w:t xml:space="preserve"> </w:t>
      </w:r>
      <w:r w:rsidRPr="00EF6CE1">
        <w:rPr>
          <w:color w:val="231F20"/>
          <w:w w:val="105"/>
          <w:sz w:val="18"/>
          <w:szCs w:val="18"/>
        </w:rPr>
        <w:t>of</w:t>
      </w:r>
      <w:r w:rsidRPr="00EF6CE1">
        <w:rPr>
          <w:color w:val="231F20"/>
          <w:spacing w:val="19"/>
          <w:w w:val="105"/>
          <w:sz w:val="18"/>
          <w:szCs w:val="18"/>
        </w:rPr>
        <w:t xml:space="preserve"> </w:t>
      </w:r>
      <w:r w:rsidRPr="00EF6CE1">
        <w:rPr>
          <w:color w:val="231F20"/>
          <w:w w:val="105"/>
          <w:sz w:val="18"/>
          <w:szCs w:val="18"/>
        </w:rPr>
        <w:t>the</w:t>
      </w:r>
      <w:r w:rsidRPr="00EF6CE1">
        <w:rPr>
          <w:color w:val="231F20"/>
          <w:spacing w:val="18"/>
          <w:w w:val="105"/>
          <w:sz w:val="18"/>
          <w:szCs w:val="18"/>
        </w:rPr>
        <w:t xml:space="preserve"> </w:t>
      </w:r>
      <w:ins w:id="168" w:author="Author">
        <w:r w:rsidRPr="00EF6CE1">
          <w:rPr>
            <w:color w:val="231F20"/>
            <w:w w:val="105"/>
            <w:sz w:val="18"/>
            <w:szCs w:val="18"/>
          </w:rPr>
          <w:t xml:space="preserve">1996 </w:t>
        </w:r>
      </w:ins>
      <w:r w:rsidRPr="00EF6CE1">
        <w:rPr>
          <w:color w:val="231F20"/>
          <w:w w:val="105"/>
          <w:sz w:val="18"/>
          <w:szCs w:val="18"/>
        </w:rPr>
        <w:t>Telecommunications</w:t>
      </w:r>
      <w:r w:rsidRPr="00EF6CE1">
        <w:rPr>
          <w:color w:val="231F20"/>
          <w:spacing w:val="18"/>
          <w:w w:val="105"/>
          <w:sz w:val="18"/>
          <w:szCs w:val="18"/>
        </w:rPr>
        <w:t xml:space="preserve"> </w:t>
      </w:r>
      <w:r w:rsidRPr="00EF6CE1">
        <w:rPr>
          <w:color w:val="231F20"/>
          <w:w w:val="105"/>
          <w:sz w:val="18"/>
          <w:szCs w:val="18"/>
        </w:rPr>
        <w:t>Act</w:t>
      </w:r>
      <w:del w:id="169" w:author="Author">
        <w:r w:rsidRPr="00EF6CE1">
          <w:rPr>
            <w:color w:val="231F20"/>
            <w:spacing w:val="19"/>
            <w:w w:val="105"/>
            <w:sz w:val="18"/>
            <w:szCs w:val="18"/>
          </w:rPr>
          <w:delText xml:space="preserve"> </w:delText>
        </w:r>
        <w:r w:rsidRPr="00EF6CE1">
          <w:rPr>
            <w:color w:val="231F20"/>
            <w:w w:val="105"/>
            <w:sz w:val="18"/>
            <w:szCs w:val="18"/>
          </w:rPr>
          <w:delText>of</w:delText>
        </w:r>
        <w:r w:rsidRPr="00EF6CE1">
          <w:rPr>
            <w:color w:val="231F20"/>
            <w:spacing w:val="19"/>
            <w:w w:val="105"/>
            <w:sz w:val="18"/>
            <w:szCs w:val="18"/>
          </w:rPr>
          <w:delText xml:space="preserve"> </w:delText>
        </w:r>
        <w:r w:rsidRPr="00EF6CE1">
          <w:rPr>
            <w:color w:val="231F20"/>
            <w:w w:val="105"/>
            <w:sz w:val="18"/>
            <w:szCs w:val="18"/>
          </w:rPr>
          <w:delText>1996</w:delText>
        </w:r>
      </w:del>
      <w:r w:rsidRPr="00EF6CE1">
        <w:rPr>
          <w:color w:val="231F20"/>
          <w:w w:val="105"/>
          <w:sz w:val="18"/>
          <w:szCs w:val="18"/>
        </w:rPr>
        <w:t>.</w:t>
      </w:r>
      <w:r w:rsidRPr="00EF6CE1">
        <w:rPr>
          <w:color w:val="231F20"/>
          <w:spacing w:val="40"/>
          <w:w w:val="105"/>
          <w:sz w:val="18"/>
          <w:szCs w:val="18"/>
        </w:rPr>
        <w:t xml:space="preserve"> </w:t>
      </w:r>
      <w:proofErr w:type="spellStart"/>
      <w:r w:rsidRPr="00EF6CE1">
        <w:rPr>
          <w:color w:val="BC1E39"/>
          <w:w w:val="105"/>
          <w:sz w:val="18"/>
          <w:szCs w:val="18"/>
        </w:rPr>
        <w:t>Igami</w:t>
      </w:r>
      <w:proofErr w:type="spellEnd"/>
      <w:r w:rsidRPr="00EF6CE1">
        <w:rPr>
          <w:color w:val="BC1E39"/>
          <w:spacing w:val="19"/>
          <w:w w:val="105"/>
          <w:sz w:val="18"/>
          <w:szCs w:val="18"/>
        </w:rPr>
        <w:t xml:space="preserve"> </w:t>
      </w:r>
      <w:r w:rsidRPr="00EF6CE1">
        <w:rPr>
          <w:color w:val="BC1E39"/>
          <w:w w:val="105"/>
          <w:sz w:val="18"/>
          <w:szCs w:val="18"/>
        </w:rPr>
        <w:t>and</w:t>
      </w:r>
      <w:r w:rsidRPr="00EF6CE1">
        <w:rPr>
          <w:color w:val="BC1E39"/>
          <w:spacing w:val="19"/>
          <w:w w:val="105"/>
          <w:sz w:val="18"/>
          <w:szCs w:val="18"/>
        </w:rPr>
        <w:t xml:space="preserve"> </w:t>
      </w:r>
      <w:proofErr w:type="spellStart"/>
      <w:r w:rsidRPr="00EF6CE1">
        <w:rPr>
          <w:color w:val="BC1E39"/>
          <w:w w:val="105"/>
          <w:sz w:val="18"/>
          <w:szCs w:val="18"/>
        </w:rPr>
        <w:t>Uetake</w:t>
      </w:r>
      <w:proofErr w:type="spellEnd"/>
      <w:r w:rsidRPr="00EF6CE1">
        <w:rPr>
          <w:color w:val="BC1E39"/>
          <w:spacing w:val="19"/>
          <w:w w:val="105"/>
          <w:sz w:val="18"/>
          <w:szCs w:val="18"/>
        </w:rPr>
        <w:t xml:space="preserve"> </w:t>
      </w:r>
      <w:r w:rsidRPr="00EF6CE1">
        <w:rPr>
          <w:color w:val="231F20"/>
          <w:w w:val="105"/>
          <w:sz w:val="18"/>
          <w:szCs w:val="18"/>
        </w:rPr>
        <w:t>(</w:t>
      </w:r>
      <w:r w:rsidRPr="00EF6CE1">
        <w:rPr>
          <w:color w:val="BC1E39"/>
          <w:w w:val="105"/>
          <w:sz w:val="18"/>
          <w:szCs w:val="18"/>
        </w:rPr>
        <w:t>2020</w:t>
      </w:r>
      <w:r w:rsidRPr="00EF6CE1">
        <w:rPr>
          <w:color w:val="231F20"/>
          <w:w w:val="105"/>
          <w:sz w:val="18"/>
          <w:szCs w:val="18"/>
        </w:rPr>
        <w:t>)</w:t>
      </w:r>
      <w:r w:rsidRPr="00EF6CE1">
        <w:rPr>
          <w:color w:val="231F20"/>
          <w:spacing w:val="18"/>
          <w:w w:val="105"/>
          <w:sz w:val="18"/>
          <w:szCs w:val="18"/>
        </w:rPr>
        <w:t xml:space="preserve"> </w:t>
      </w:r>
      <w:r w:rsidRPr="00EF6CE1">
        <w:rPr>
          <w:color w:val="231F20"/>
          <w:w w:val="105"/>
          <w:sz w:val="18"/>
          <w:szCs w:val="18"/>
        </w:rPr>
        <w:t>applied</w:t>
      </w:r>
      <w:r w:rsidRPr="00EF6CE1">
        <w:rPr>
          <w:color w:val="231F20"/>
          <w:spacing w:val="19"/>
          <w:w w:val="105"/>
          <w:sz w:val="18"/>
          <w:szCs w:val="18"/>
        </w:rPr>
        <w:t xml:space="preserve"> </w:t>
      </w:r>
      <w:r w:rsidRPr="00EF6CE1">
        <w:rPr>
          <w:color w:val="231F20"/>
          <w:w w:val="105"/>
          <w:sz w:val="18"/>
          <w:szCs w:val="18"/>
        </w:rPr>
        <w:t>a</w:t>
      </w:r>
      <w:r w:rsidRPr="00EF6CE1">
        <w:rPr>
          <w:color w:val="231F20"/>
          <w:spacing w:val="19"/>
          <w:w w:val="105"/>
          <w:sz w:val="18"/>
          <w:szCs w:val="18"/>
        </w:rPr>
        <w:t xml:space="preserve"> </w:t>
      </w:r>
      <w:r w:rsidRPr="00EF6CE1">
        <w:rPr>
          <w:color w:val="231F20"/>
          <w:w w:val="105"/>
          <w:sz w:val="18"/>
          <w:szCs w:val="18"/>
        </w:rPr>
        <w:t>stochastic</w:t>
      </w:r>
      <w:r w:rsidRPr="00EF6CE1">
        <w:rPr>
          <w:color w:val="231F20"/>
          <w:spacing w:val="18"/>
          <w:w w:val="105"/>
          <w:sz w:val="18"/>
          <w:szCs w:val="18"/>
        </w:rPr>
        <w:t xml:space="preserve"> </w:t>
      </w:r>
      <w:r w:rsidRPr="00EF6CE1">
        <w:rPr>
          <w:color w:val="231F20"/>
          <w:w w:val="105"/>
          <w:sz w:val="18"/>
          <w:szCs w:val="18"/>
        </w:rPr>
        <w:t>sequential</w:t>
      </w:r>
      <w:r w:rsidRPr="00EF6CE1">
        <w:rPr>
          <w:color w:val="231F20"/>
          <w:spacing w:val="18"/>
          <w:w w:val="105"/>
          <w:sz w:val="18"/>
          <w:szCs w:val="18"/>
        </w:rPr>
        <w:t xml:space="preserve"> </w:t>
      </w:r>
      <w:r w:rsidRPr="00EF6CE1">
        <w:rPr>
          <w:color w:val="231F20"/>
          <w:w w:val="105"/>
          <w:sz w:val="18"/>
          <w:szCs w:val="18"/>
        </w:rPr>
        <w:t>bargaining</w:t>
      </w:r>
      <w:r w:rsidRPr="00EF6CE1">
        <w:rPr>
          <w:color w:val="231F20"/>
          <w:spacing w:val="19"/>
          <w:w w:val="105"/>
          <w:sz w:val="18"/>
          <w:szCs w:val="18"/>
        </w:rPr>
        <w:t xml:space="preserve"> </w:t>
      </w:r>
      <w:r w:rsidRPr="00EF6CE1">
        <w:rPr>
          <w:color w:val="231F20"/>
          <w:w w:val="105"/>
          <w:sz w:val="18"/>
          <w:szCs w:val="18"/>
        </w:rPr>
        <w:t>model</w:t>
      </w:r>
      <w:r w:rsidRPr="00EF6CE1">
        <w:rPr>
          <w:color w:val="231F20"/>
          <w:spacing w:val="40"/>
          <w:w w:val="105"/>
          <w:sz w:val="18"/>
          <w:szCs w:val="18"/>
        </w:rPr>
        <w:t xml:space="preserve"> </w:t>
      </w:r>
      <w:r w:rsidRPr="00EF6CE1">
        <w:rPr>
          <w:color w:val="231F20"/>
          <w:w w:val="105"/>
          <w:sz w:val="18"/>
          <w:szCs w:val="18"/>
        </w:rPr>
        <w:t xml:space="preserve">to </w:t>
      </w:r>
      <w:del w:id="170" w:author="Author">
        <w:r w:rsidRPr="00EF6CE1">
          <w:rPr>
            <w:color w:val="231F20"/>
            <w:w w:val="105"/>
            <w:sz w:val="18"/>
            <w:szCs w:val="18"/>
          </w:rPr>
          <w:delText xml:space="preserve">the </w:delText>
        </w:r>
      </w:del>
      <w:r w:rsidRPr="00EF6CE1">
        <w:rPr>
          <w:color w:val="231F20"/>
          <w:w w:val="105"/>
          <w:sz w:val="18"/>
          <w:szCs w:val="18"/>
        </w:rPr>
        <w:t xml:space="preserve">merger processes </w:t>
      </w:r>
      <w:ins w:id="171" w:author="Author">
        <w:r w:rsidRPr="00EF6CE1">
          <w:rPr>
            <w:color w:val="231F20"/>
            <w:w w:val="105"/>
            <w:sz w:val="18"/>
            <w:szCs w:val="18"/>
          </w:rPr>
          <w:t>in</w:t>
        </w:r>
      </w:ins>
      <w:del w:id="172" w:author="Author">
        <w:r w:rsidRPr="00EF6CE1">
          <w:rPr>
            <w:color w:val="231F20"/>
            <w:w w:val="105"/>
            <w:sz w:val="18"/>
            <w:szCs w:val="18"/>
          </w:rPr>
          <w:delText>of</w:delText>
        </w:r>
      </w:del>
      <w:r w:rsidRPr="00EF6CE1">
        <w:rPr>
          <w:color w:val="231F20"/>
          <w:w w:val="105"/>
          <w:sz w:val="18"/>
          <w:szCs w:val="18"/>
        </w:rPr>
        <w:t xml:space="preserve"> the hard</w:t>
      </w:r>
      <w:ins w:id="173" w:author="Author">
        <w:r w:rsidRPr="00EF6CE1">
          <w:rPr>
            <w:color w:val="231F20"/>
            <w:w w:val="105"/>
            <w:sz w:val="18"/>
            <w:szCs w:val="18"/>
          </w:rPr>
          <w:t>-</w:t>
        </w:r>
      </w:ins>
      <w:del w:id="174" w:author="Author">
        <w:r w:rsidRPr="00EF6CE1">
          <w:rPr>
            <w:color w:val="231F20"/>
            <w:w w:val="105"/>
            <w:sz w:val="18"/>
            <w:szCs w:val="18"/>
          </w:rPr>
          <w:delText xml:space="preserve"> </w:delText>
        </w:r>
      </w:del>
      <w:r w:rsidRPr="00EF6CE1">
        <w:rPr>
          <w:color w:val="231F20"/>
          <w:w w:val="105"/>
          <w:sz w:val="18"/>
          <w:szCs w:val="18"/>
        </w:rPr>
        <w:t>disk industry.</w:t>
      </w:r>
      <w:r w:rsidRPr="00EF6CE1">
        <w:rPr>
          <w:color w:val="231F20"/>
          <w:spacing w:val="29"/>
          <w:w w:val="105"/>
          <w:sz w:val="18"/>
          <w:szCs w:val="18"/>
        </w:rPr>
        <w:t xml:space="preserve"> </w:t>
      </w:r>
      <w:del w:id="175" w:author="Author">
        <w:r w:rsidRPr="00EF6CE1">
          <w:rPr>
            <w:color w:val="231F20"/>
            <w:w w:val="105"/>
            <w:sz w:val="18"/>
            <w:szCs w:val="18"/>
          </w:rPr>
          <w:delText xml:space="preserve">As the most recent paper, </w:delText>
        </w:r>
      </w:del>
      <w:r w:rsidRPr="00EF6CE1">
        <w:rPr>
          <w:color w:val="BC1E39"/>
          <w:w w:val="105"/>
          <w:sz w:val="18"/>
          <w:szCs w:val="18"/>
        </w:rPr>
        <w:t xml:space="preserve">Hollenbeck </w:t>
      </w:r>
      <w:r w:rsidRPr="00EF6CE1">
        <w:rPr>
          <w:color w:val="231F20"/>
          <w:w w:val="105"/>
          <w:sz w:val="18"/>
          <w:szCs w:val="18"/>
        </w:rPr>
        <w:t>(</w:t>
      </w:r>
      <w:r w:rsidRPr="00EF6CE1">
        <w:rPr>
          <w:color w:val="BC1E39"/>
          <w:w w:val="105"/>
          <w:sz w:val="18"/>
          <w:szCs w:val="18"/>
        </w:rPr>
        <w:t>2020</w:t>
      </w:r>
      <w:r w:rsidRPr="00EF6CE1">
        <w:rPr>
          <w:color w:val="231F20"/>
          <w:w w:val="105"/>
          <w:sz w:val="18"/>
          <w:szCs w:val="18"/>
        </w:rPr>
        <w:t xml:space="preserve">) </w:t>
      </w:r>
      <w:ins w:id="176" w:author="松田　琢磨" w:date="2023-10-15T11:44:00Z">
        <w:r w:rsidRPr="00EF6CE1">
          <w:rPr>
            <w:color w:val="231F20"/>
            <w:w w:val="105"/>
            <w:sz w:val="18"/>
            <w:szCs w:val="18"/>
          </w:rPr>
          <w:t>enriche</w:t>
        </w:r>
      </w:ins>
      <w:ins w:id="177" w:author="Author">
        <w:r w:rsidRPr="00EF6CE1">
          <w:rPr>
            <w:color w:val="231F20"/>
            <w:w w:val="105"/>
            <w:sz w:val="18"/>
            <w:szCs w:val="18"/>
          </w:rPr>
          <w:t>s</w:t>
        </w:r>
      </w:ins>
      <w:del w:id="178" w:author="Author">
        <w:r w:rsidRPr="00EF6CE1">
          <w:rPr>
            <w:color w:val="231F20"/>
            <w:w w:val="105"/>
            <w:sz w:val="18"/>
            <w:szCs w:val="18"/>
          </w:rPr>
          <w:delText>d</w:delText>
        </w:r>
      </w:del>
      <w:del w:id="179" w:author="松田　琢磨" w:date="2023-10-15T11:44:00Z">
        <w:r w:rsidRPr="00EF6CE1">
          <w:rPr>
            <w:color w:val="231F20"/>
            <w:w w:val="105"/>
            <w:sz w:val="18"/>
            <w:szCs w:val="18"/>
          </w:rPr>
          <w:delText>enriched</w:delText>
        </w:r>
      </w:del>
      <w:r w:rsidRPr="00EF6CE1">
        <w:rPr>
          <w:color w:val="231F20"/>
          <w:w w:val="105"/>
          <w:sz w:val="18"/>
          <w:szCs w:val="18"/>
        </w:rPr>
        <w:t xml:space="preserve"> the </w:t>
      </w:r>
      <w:proofErr w:type="spellStart"/>
      <w:r w:rsidRPr="00EF6CE1">
        <w:rPr>
          <w:color w:val="231F20"/>
          <w:w w:val="105"/>
          <w:sz w:val="18"/>
          <w:szCs w:val="18"/>
        </w:rPr>
        <w:t>Gowrisankaran</w:t>
      </w:r>
      <w:proofErr w:type="spellEnd"/>
      <w:r w:rsidRPr="00EF6CE1">
        <w:rPr>
          <w:color w:val="231F20"/>
          <w:w w:val="105"/>
          <w:sz w:val="18"/>
          <w:szCs w:val="18"/>
        </w:rPr>
        <w:t>-type</w:t>
      </w:r>
      <w:r w:rsidRPr="00EF6CE1">
        <w:rPr>
          <w:color w:val="231F20"/>
          <w:spacing w:val="40"/>
          <w:w w:val="105"/>
          <w:sz w:val="18"/>
          <w:szCs w:val="18"/>
        </w:rPr>
        <w:t xml:space="preserve"> </w:t>
      </w:r>
      <w:r w:rsidRPr="00EF6CE1">
        <w:rPr>
          <w:color w:val="231F20"/>
          <w:w w:val="105"/>
          <w:sz w:val="18"/>
          <w:szCs w:val="18"/>
        </w:rPr>
        <w:t>dynamic endogenous merger model.</w:t>
      </w:r>
      <w:r w:rsidRPr="00EF6CE1">
        <w:rPr>
          <w:color w:val="231F20"/>
          <w:spacing w:val="40"/>
          <w:w w:val="105"/>
          <w:sz w:val="18"/>
          <w:szCs w:val="18"/>
        </w:rPr>
        <w:t xml:space="preserve"> </w:t>
      </w:r>
      <w:ins w:id="180" w:author="Author">
        <w:r w:rsidRPr="00EF6CE1">
          <w:rPr>
            <w:color w:val="231F20"/>
            <w:w w:val="105"/>
            <w:sz w:val="18"/>
            <w:szCs w:val="18"/>
          </w:rPr>
          <w:t>Using</w:t>
        </w:r>
      </w:ins>
      <w:del w:id="181" w:author="Author">
        <w:r w:rsidRPr="00EF6CE1">
          <w:rPr>
            <w:color w:val="231F20"/>
            <w:w w:val="105"/>
            <w:sz w:val="18"/>
            <w:szCs w:val="18"/>
          </w:rPr>
          <w:delText>With</w:delText>
        </w:r>
      </w:del>
      <w:ins w:id="182" w:author="松田　琢磨" w:date="2023-10-15T11:44:00Z">
        <w:r w:rsidRPr="00EF6CE1">
          <w:rPr>
            <w:color w:val="231F20"/>
            <w:w w:val="105"/>
            <w:sz w:val="18"/>
            <w:szCs w:val="18"/>
          </w:rPr>
          <w:t xml:space="preserve"> di</w:t>
        </w:r>
      </w:ins>
      <w:ins w:id="183" w:author="Author">
        <w:r w:rsidRPr="00EF6CE1">
          <w:rPr>
            <w:color w:val="231F20"/>
            <w:w w:val="105"/>
            <w:sz w:val="18"/>
            <w:szCs w:val="18"/>
          </w:rPr>
          <w:t>ff</w:t>
        </w:r>
      </w:ins>
      <w:del w:id="184" w:author="Author">
        <w:r w:rsidRPr="00EF6CE1">
          <w:rPr>
            <w:color w:val="231F20"/>
            <w:w w:val="105"/>
            <w:sz w:val="18"/>
            <w:szCs w:val="18"/>
          </w:rPr>
          <w:delText>ﬀ</w:delText>
        </w:r>
      </w:del>
      <w:ins w:id="185" w:author="松田　琢磨" w:date="2023-10-15T11:44:00Z">
        <w:r w:rsidRPr="00EF6CE1">
          <w:rPr>
            <w:color w:val="231F20"/>
            <w:w w:val="105"/>
            <w:sz w:val="18"/>
            <w:szCs w:val="18"/>
          </w:rPr>
          <w:t>erent</w:t>
        </w:r>
      </w:ins>
      <w:del w:id="186" w:author="松田　琢磨" w:date="2023-10-15T11:44:00Z">
        <w:r w:rsidRPr="00EF6CE1">
          <w:rPr>
            <w:color w:val="231F20"/>
            <w:w w:val="105"/>
            <w:sz w:val="18"/>
            <w:szCs w:val="18"/>
          </w:rPr>
          <w:delText>With diﬀerent</w:delText>
        </w:r>
      </w:del>
      <w:r w:rsidRPr="00EF6CE1">
        <w:rPr>
          <w:color w:val="231F20"/>
          <w:w w:val="105"/>
          <w:sz w:val="18"/>
          <w:szCs w:val="18"/>
        </w:rPr>
        <w:t xml:space="preserve"> dynamic approaches, </w:t>
      </w:r>
      <w:proofErr w:type="gramStart"/>
      <w:r w:rsidRPr="00EF6CE1">
        <w:rPr>
          <w:color w:val="BC1E39"/>
          <w:w w:val="105"/>
          <w:sz w:val="18"/>
          <w:szCs w:val="18"/>
        </w:rPr>
        <w:t>Nishida</w:t>
      </w:r>
      <w:proofErr w:type="gramEnd"/>
      <w:r w:rsidRPr="00EF6CE1">
        <w:rPr>
          <w:color w:val="BC1E39"/>
          <w:w w:val="105"/>
          <w:sz w:val="18"/>
          <w:szCs w:val="18"/>
        </w:rPr>
        <w:t xml:space="preserve"> and Yang </w:t>
      </w:r>
      <w:r w:rsidRPr="00EF6CE1">
        <w:rPr>
          <w:color w:val="231F20"/>
          <w:w w:val="105"/>
          <w:sz w:val="18"/>
          <w:szCs w:val="18"/>
        </w:rPr>
        <w:t>(</w:t>
      </w:r>
      <w:r w:rsidRPr="00EF6CE1">
        <w:rPr>
          <w:color w:val="BC1E39"/>
          <w:w w:val="105"/>
          <w:sz w:val="18"/>
          <w:szCs w:val="18"/>
        </w:rPr>
        <w:t>2015</w:t>
      </w:r>
      <w:r w:rsidRPr="00EF6CE1">
        <w:rPr>
          <w:color w:val="231F20"/>
          <w:w w:val="105"/>
          <w:sz w:val="18"/>
          <w:szCs w:val="18"/>
        </w:rPr>
        <w:t>) compare</w:t>
      </w:r>
      <w:del w:id="187" w:author="Author">
        <w:r w:rsidRPr="00EF6CE1">
          <w:rPr>
            <w:color w:val="231F20"/>
            <w:w w:val="105"/>
            <w:sz w:val="18"/>
            <w:szCs w:val="18"/>
          </w:rPr>
          <w:delText>d</w:delText>
        </w:r>
      </w:del>
      <w:r w:rsidRPr="00EF6CE1">
        <w:rPr>
          <w:color w:val="231F20"/>
          <w:w w:val="105"/>
          <w:sz w:val="18"/>
          <w:szCs w:val="18"/>
        </w:rPr>
        <w:t xml:space="preserve"> post-merger and</w:t>
      </w:r>
      <w:r w:rsidRPr="00EF6CE1">
        <w:rPr>
          <w:color w:val="231F20"/>
          <w:spacing w:val="40"/>
          <w:w w:val="105"/>
          <w:sz w:val="18"/>
          <w:szCs w:val="18"/>
        </w:rPr>
        <w:t xml:space="preserve"> </w:t>
      </w:r>
      <w:r w:rsidRPr="00EF6CE1">
        <w:rPr>
          <w:color w:val="231F20"/>
          <w:w w:val="105"/>
          <w:sz w:val="18"/>
          <w:szCs w:val="18"/>
        </w:rPr>
        <w:t xml:space="preserve">pre-merger beliefs and equilibrium behaviors in a Markov perfect equilibrium in the Japanese retail chain industry. </w:t>
      </w:r>
      <w:r w:rsidRPr="00EF6CE1">
        <w:rPr>
          <w:color w:val="BC1E39"/>
          <w:w w:val="105"/>
          <w:sz w:val="18"/>
          <w:szCs w:val="18"/>
        </w:rPr>
        <w:t>Perez-Saiz</w:t>
      </w:r>
      <w:r w:rsidRPr="00EF6CE1">
        <w:rPr>
          <w:color w:val="BC1E39"/>
          <w:spacing w:val="40"/>
          <w:w w:val="105"/>
          <w:sz w:val="18"/>
          <w:szCs w:val="18"/>
        </w:rPr>
        <w:t xml:space="preserve"> </w:t>
      </w:r>
      <w:r w:rsidRPr="00EF6CE1">
        <w:rPr>
          <w:color w:val="231F20"/>
          <w:w w:val="105"/>
          <w:sz w:val="18"/>
          <w:szCs w:val="18"/>
        </w:rPr>
        <w:t>(</w:t>
      </w:r>
      <w:r w:rsidRPr="00EF6CE1">
        <w:rPr>
          <w:color w:val="BC1E39"/>
          <w:w w:val="105"/>
          <w:sz w:val="18"/>
          <w:szCs w:val="18"/>
        </w:rPr>
        <w:t>2015</w:t>
      </w:r>
      <w:r w:rsidRPr="00EF6CE1">
        <w:rPr>
          <w:color w:val="231F20"/>
          <w:w w:val="105"/>
          <w:sz w:val="18"/>
          <w:szCs w:val="18"/>
        </w:rPr>
        <w:t>) incorporated mergers as bidding games by incumbents and investigated the eﬀect of the Reagan-Bush administration’s</w:t>
      </w:r>
      <w:r w:rsidRPr="00EF6CE1">
        <w:rPr>
          <w:color w:val="231F20"/>
          <w:spacing w:val="40"/>
          <w:w w:val="105"/>
          <w:sz w:val="18"/>
          <w:szCs w:val="18"/>
        </w:rPr>
        <w:t xml:space="preserve"> </w:t>
      </w:r>
      <w:r w:rsidRPr="00EF6CE1">
        <w:rPr>
          <w:color w:val="231F20"/>
          <w:w w:val="105"/>
          <w:sz w:val="18"/>
          <w:szCs w:val="18"/>
        </w:rPr>
        <w:t>merger</w:t>
      </w:r>
      <w:r w:rsidRPr="00EF6CE1">
        <w:rPr>
          <w:color w:val="231F20"/>
          <w:spacing w:val="31"/>
          <w:w w:val="105"/>
          <w:sz w:val="18"/>
          <w:szCs w:val="18"/>
        </w:rPr>
        <w:t xml:space="preserve"> </w:t>
      </w:r>
      <w:r w:rsidRPr="00EF6CE1">
        <w:rPr>
          <w:color w:val="231F20"/>
          <w:w w:val="105"/>
          <w:sz w:val="18"/>
          <w:szCs w:val="18"/>
        </w:rPr>
        <w:t>policy</w:t>
      </w:r>
      <w:r w:rsidRPr="00EF6CE1">
        <w:rPr>
          <w:color w:val="231F20"/>
          <w:spacing w:val="31"/>
          <w:w w:val="105"/>
          <w:sz w:val="18"/>
          <w:szCs w:val="18"/>
        </w:rPr>
        <w:t xml:space="preserve"> </w:t>
      </w:r>
      <w:r w:rsidRPr="00EF6CE1">
        <w:rPr>
          <w:color w:val="231F20"/>
          <w:w w:val="105"/>
          <w:sz w:val="18"/>
          <w:szCs w:val="18"/>
        </w:rPr>
        <w:t>on</w:t>
      </w:r>
      <w:r w:rsidRPr="00EF6CE1">
        <w:rPr>
          <w:color w:val="231F20"/>
          <w:spacing w:val="31"/>
          <w:w w:val="105"/>
          <w:sz w:val="18"/>
          <w:szCs w:val="18"/>
        </w:rPr>
        <w:t xml:space="preserve"> </w:t>
      </w:r>
      <w:r w:rsidRPr="00EF6CE1">
        <w:rPr>
          <w:color w:val="231F20"/>
          <w:w w:val="105"/>
          <w:sz w:val="18"/>
          <w:szCs w:val="18"/>
        </w:rPr>
        <w:t>the</w:t>
      </w:r>
      <w:r w:rsidRPr="00EF6CE1">
        <w:rPr>
          <w:color w:val="231F20"/>
          <w:spacing w:val="31"/>
          <w:w w:val="105"/>
          <w:sz w:val="18"/>
          <w:szCs w:val="18"/>
        </w:rPr>
        <w:t xml:space="preserve"> </w:t>
      </w:r>
      <w:r w:rsidRPr="00EF6CE1">
        <w:rPr>
          <w:color w:val="231F20"/>
          <w:w w:val="105"/>
          <w:sz w:val="18"/>
          <w:szCs w:val="18"/>
        </w:rPr>
        <w:t>reallocation</w:t>
      </w:r>
      <w:r w:rsidRPr="00EF6CE1">
        <w:rPr>
          <w:color w:val="231F20"/>
          <w:spacing w:val="31"/>
          <w:w w:val="105"/>
          <w:sz w:val="18"/>
          <w:szCs w:val="18"/>
        </w:rPr>
        <w:t xml:space="preserve"> </w:t>
      </w:r>
      <w:r w:rsidRPr="00EF6CE1">
        <w:rPr>
          <w:color w:val="231F20"/>
          <w:w w:val="105"/>
          <w:sz w:val="18"/>
          <w:szCs w:val="18"/>
        </w:rPr>
        <w:t>of</w:t>
      </w:r>
      <w:r w:rsidRPr="00EF6CE1">
        <w:rPr>
          <w:color w:val="231F20"/>
          <w:spacing w:val="31"/>
          <w:w w:val="105"/>
          <w:sz w:val="18"/>
          <w:szCs w:val="18"/>
        </w:rPr>
        <w:t xml:space="preserve"> </w:t>
      </w:r>
      <w:r w:rsidRPr="00EF6CE1">
        <w:rPr>
          <w:color w:val="231F20"/>
          <w:w w:val="105"/>
          <w:sz w:val="18"/>
          <w:szCs w:val="18"/>
        </w:rPr>
        <w:t>assets</w:t>
      </w:r>
      <w:r w:rsidRPr="00EF6CE1">
        <w:rPr>
          <w:color w:val="231F20"/>
          <w:spacing w:val="31"/>
          <w:w w:val="105"/>
          <w:sz w:val="18"/>
          <w:szCs w:val="18"/>
        </w:rPr>
        <w:t xml:space="preserve"> </w:t>
      </w:r>
      <w:r w:rsidRPr="00EF6CE1">
        <w:rPr>
          <w:color w:val="231F20"/>
          <w:w w:val="105"/>
          <w:sz w:val="18"/>
          <w:szCs w:val="18"/>
        </w:rPr>
        <w:t>in</w:t>
      </w:r>
      <w:r w:rsidRPr="00EF6CE1">
        <w:rPr>
          <w:color w:val="231F20"/>
          <w:spacing w:val="31"/>
          <w:w w:val="105"/>
          <w:sz w:val="18"/>
          <w:szCs w:val="18"/>
        </w:rPr>
        <w:t xml:space="preserve"> </w:t>
      </w:r>
      <w:r w:rsidRPr="00EF6CE1">
        <w:rPr>
          <w:color w:val="231F20"/>
          <w:w w:val="105"/>
          <w:sz w:val="18"/>
          <w:szCs w:val="18"/>
        </w:rPr>
        <w:t>the</w:t>
      </w:r>
      <w:r w:rsidRPr="00EF6CE1">
        <w:rPr>
          <w:color w:val="231F20"/>
          <w:spacing w:val="31"/>
          <w:w w:val="105"/>
          <w:sz w:val="18"/>
          <w:szCs w:val="18"/>
        </w:rPr>
        <w:t xml:space="preserve"> </w:t>
      </w:r>
      <w:r w:rsidRPr="00EF6CE1">
        <w:rPr>
          <w:color w:val="231F20"/>
          <w:w w:val="105"/>
          <w:sz w:val="18"/>
          <w:szCs w:val="18"/>
        </w:rPr>
        <w:t>United</w:t>
      </w:r>
      <w:r w:rsidRPr="00EF6CE1">
        <w:rPr>
          <w:color w:val="231F20"/>
          <w:spacing w:val="31"/>
          <w:w w:val="105"/>
          <w:sz w:val="18"/>
          <w:szCs w:val="18"/>
        </w:rPr>
        <w:t xml:space="preserve"> </w:t>
      </w:r>
      <w:r w:rsidRPr="00EF6CE1">
        <w:rPr>
          <w:color w:val="231F20"/>
          <w:w w:val="105"/>
          <w:sz w:val="18"/>
          <w:szCs w:val="18"/>
        </w:rPr>
        <w:t>States</w:t>
      </w:r>
      <w:r w:rsidRPr="00EF6CE1">
        <w:rPr>
          <w:color w:val="231F20"/>
          <w:spacing w:val="31"/>
          <w:w w:val="105"/>
          <w:sz w:val="18"/>
          <w:szCs w:val="18"/>
        </w:rPr>
        <w:t xml:space="preserve"> </w:t>
      </w:r>
      <w:r w:rsidRPr="00EF6CE1">
        <w:rPr>
          <w:color w:val="231F20"/>
          <w:w w:val="105"/>
          <w:sz w:val="18"/>
          <w:szCs w:val="18"/>
        </w:rPr>
        <w:t>cement</w:t>
      </w:r>
      <w:r w:rsidRPr="00EF6CE1">
        <w:rPr>
          <w:color w:val="231F20"/>
          <w:spacing w:val="31"/>
          <w:w w:val="105"/>
          <w:sz w:val="18"/>
          <w:szCs w:val="18"/>
        </w:rPr>
        <w:t xml:space="preserve"> </w:t>
      </w:r>
      <w:r w:rsidRPr="00EF6CE1">
        <w:rPr>
          <w:color w:val="231F20"/>
          <w:w w:val="105"/>
          <w:sz w:val="18"/>
          <w:szCs w:val="18"/>
        </w:rPr>
        <w:t>industry.</w:t>
      </w:r>
    </w:p>
  </w:footnote>
  <w:footnote w:id="5">
    <w:p w14:paraId="195DB19A" w14:textId="3E70E3E4" w:rsidR="00EE0220" w:rsidRPr="00EF6CE1" w:rsidRDefault="00EE0220" w:rsidP="00EE0220">
      <w:pPr>
        <w:pStyle w:val="af4"/>
        <w:jc w:val="both"/>
        <w:rPr>
          <w:rStyle w:val="af6"/>
          <w:sz w:val="18"/>
          <w:szCs w:val="18"/>
          <w:vertAlign w:val="baseline"/>
          <w:lang w:eastAsia="ja-JP"/>
        </w:rPr>
      </w:pPr>
      <w:r w:rsidRPr="00EF6CE1">
        <w:rPr>
          <w:rStyle w:val="af6"/>
          <w:sz w:val="18"/>
          <w:szCs w:val="18"/>
          <w:vertAlign w:val="baseline"/>
        </w:rPr>
        <w:footnoteRef/>
      </w:r>
      <w:r w:rsidRPr="00EF6CE1">
        <w:rPr>
          <w:rStyle w:val="af6"/>
          <w:sz w:val="18"/>
          <w:szCs w:val="18"/>
          <w:vertAlign w:val="baseline"/>
        </w:rPr>
        <w:t xml:space="preserve"> As a theoretical merger analysis, Nocke and </w:t>
      </w:r>
      <w:proofErr w:type="spellStart"/>
      <w:r w:rsidRPr="00EF6CE1">
        <w:rPr>
          <w:rStyle w:val="af6"/>
          <w:sz w:val="18"/>
          <w:szCs w:val="18"/>
          <w:vertAlign w:val="baseline"/>
        </w:rPr>
        <w:t>Whinston</w:t>
      </w:r>
      <w:proofErr w:type="spellEnd"/>
      <w:r w:rsidRPr="00EF6CE1">
        <w:rPr>
          <w:rStyle w:val="af6"/>
          <w:sz w:val="18"/>
          <w:szCs w:val="18"/>
          <w:vertAlign w:val="baseline"/>
        </w:rPr>
        <w:t xml:space="preserve"> (2022) demonstrate that in a general Cournot model, only the naively-computed change in the HHI due to a merger (twice the product of the per-merger market shares of the merging ﬁrms), but not the level of the HHI, is valuable in screening mergers for welfare assessment. </w:t>
      </w:r>
      <w:del w:id="239" w:author="Author">
        <w:r w:rsidRPr="00EF6CE1">
          <w:rPr>
            <w:rStyle w:val="af6"/>
            <w:sz w:val="18"/>
            <w:szCs w:val="18"/>
            <w:vertAlign w:val="baseline"/>
          </w:rPr>
          <w:delText xml:space="preserve">Out of the merger analysis, </w:delText>
        </w:r>
      </w:del>
      <w:r w:rsidRPr="00EF6CE1">
        <w:rPr>
          <w:rStyle w:val="af6"/>
          <w:sz w:val="18"/>
          <w:szCs w:val="18"/>
          <w:vertAlign w:val="baseline"/>
        </w:rPr>
        <w:t xml:space="preserve">Spiegel (2021) shows that </w:t>
      </w:r>
      <w:ins w:id="240" w:author="Author">
        <w:r w:rsidRPr="00EF6CE1">
          <w:rPr>
            <w:rStyle w:val="af6"/>
            <w:sz w:val="18"/>
            <w:szCs w:val="18"/>
            <w:vertAlign w:val="baseline"/>
          </w:rPr>
          <w:t xml:space="preserve">the </w:t>
        </w:r>
      </w:ins>
      <w:r w:rsidRPr="00EF6CE1">
        <w:rPr>
          <w:rStyle w:val="af6"/>
          <w:sz w:val="18"/>
          <w:szCs w:val="18"/>
          <w:vertAlign w:val="baseline"/>
        </w:rPr>
        <w:t xml:space="preserve">HHI </w:t>
      </w:r>
      <w:ins w:id="241" w:author="松田　琢磨" w:date="2023-10-15T11:44:00Z">
        <w:r w:rsidRPr="00EF6CE1">
          <w:rPr>
            <w:rStyle w:val="af6"/>
            <w:sz w:val="18"/>
            <w:szCs w:val="18"/>
            <w:vertAlign w:val="baseline"/>
          </w:rPr>
          <w:t>re</w:t>
        </w:r>
      </w:ins>
      <w:ins w:id="242" w:author="Author">
        <w:r w:rsidRPr="00EF6CE1">
          <w:rPr>
            <w:rStyle w:val="af6"/>
            <w:sz w:val="18"/>
            <w:szCs w:val="18"/>
            <w:vertAlign w:val="baseline"/>
          </w:rPr>
          <w:t>fl</w:t>
        </w:r>
      </w:ins>
      <w:del w:id="243" w:author="Author">
        <w:r w:rsidRPr="00EF6CE1">
          <w:rPr>
            <w:rStyle w:val="af6"/>
            <w:sz w:val="18"/>
            <w:szCs w:val="18"/>
            <w:vertAlign w:val="baseline"/>
          </w:rPr>
          <w:delText>ﬂ</w:delText>
        </w:r>
      </w:del>
      <w:ins w:id="244" w:author="松田　琢磨" w:date="2023-10-15T11:44:00Z">
        <w:r w:rsidRPr="00EF6CE1">
          <w:rPr>
            <w:rStyle w:val="af6"/>
            <w:sz w:val="18"/>
            <w:szCs w:val="18"/>
            <w:vertAlign w:val="baseline"/>
          </w:rPr>
          <w:t>ects</w:t>
        </w:r>
      </w:ins>
      <w:del w:id="245" w:author="松田　琢磨" w:date="2023-10-15T11:44:00Z">
        <w:r w:rsidRPr="00EF6CE1">
          <w:rPr>
            <w:rStyle w:val="af6"/>
            <w:sz w:val="18"/>
            <w:szCs w:val="18"/>
            <w:vertAlign w:val="baseline"/>
          </w:rPr>
          <w:delText>reﬂects</w:delText>
        </w:r>
      </w:del>
      <w:r w:rsidRPr="00EF6CE1">
        <w:rPr>
          <w:rStyle w:val="af6"/>
          <w:sz w:val="18"/>
          <w:szCs w:val="18"/>
          <w:vertAlign w:val="baseline"/>
        </w:rPr>
        <w:t xml:space="preserve"> the ratio of producer surplus to consumer surplus in Cournot markets under some theoretical conditions. The empirical maritime literature follows the direction of Spiegel (2021</w:t>
      </w:r>
      <w:ins w:id="246" w:author="松田　琢磨" w:date="2023-10-15T11:44:00Z">
        <w:r w:rsidRPr="00EF6CE1">
          <w:rPr>
            <w:rStyle w:val="af6"/>
            <w:sz w:val="18"/>
            <w:szCs w:val="18"/>
            <w:vertAlign w:val="baseline"/>
          </w:rPr>
          <w:t>)</w:t>
        </w:r>
      </w:ins>
      <w:ins w:id="247" w:author="Author">
        <w:r w:rsidRPr="00EF6CE1">
          <w:rPr>
            <w:rStyle w:val="af6"/>
            <w:sz w:val="18"/>
            <w:szCs w:val="18"/>
            <w:vertAlign w:val="baseline"/>
          </w:rPr>
          <w:t>,</w:t>
        </w:r>
      </w:ins>
      <w:del w:id="248" w:author="松田　琢磨" w:date="2023-10-15T11:44:00Z">
        <w:r w:rsidRPr="00EF6CE1">
          <w:rPr>
            <w:rStyle w:val="af6"/>
            <w:sz w:val="18"/>
            <w:szCs w:val="18"/>
            <w:vertAlign w:val="baseline"/>
          </w:rPr>
          <w:delText>)</w:delText>
        </w:r>
      </w:del>
      <w:r w:rsidRPr="00EF6CE1">
        <w:rPr>
          <w:rStyle w:val="af6"/>
          <w:sz w:val="18"/>
          <w:szCs w:val="18"/>
          <w:vertAlign w:val="baseline"/>
        </w:rPr>
        <w:t xml:space="preserve"> focusing on the relationship between market concentration, prices, and consumer surplus without </w:t>
      </w:r>
      <w:ins w:id="249" w:author="Author">
        <w:r w:rsidRPr="00EF6CE1">
          <w:rPr>
            <w:rStyle w:val="af6"/>
            <w:sz w:val="18"/>
            <w:szCs w:val="18"/>
            <w:vertAlign w:val="baseline"/>
          </w:rPr>
          <w:t>considering</w:t>
        </w:r>
      </w:ins>
      <w:del w:id="250" w:author="Author">
        <w:r w:rsidRPr="00EF6CE1">
          <w:rPr>
            <w:rStyle w:val="af6"/>
            <w:sz w:val="18"/>
            <w:szCs w:val="18"/>
            <w:vertAlign w:val="baseline"/>
          </w:rPr>
          <w:delText>taking care of</w:delText>
        </w:r>
      </w:del>
      <w:r w:rsidRPr="00EF6CE1">
        <w:rPr>
          <w:rStyle w:val="af6"/>
          <w:sz w:val="18"/>
          <w:szCs w:val="18"/>
          <w:vertAlign w:val="baseline"/>
        </w:rPr>
        <w:t xml:space="preserve"> the endogeneity problem </w:t>
      </w:r>
      <w:ins w:id="251" w:author="松田　琢磨" w:date="2023-10-15T11:44:00Z">
        <w:r w:rsidRPr="00EF6CE1">
          <w:rPr>
            <w:rStyle w:val="af6"/>
            <w:sz w:val="18"/>
            <w:szCs w:val="18"/>
            <w:vertAlign w:val="baseline"/>
          </w:rPr>
          <w:t>o</w:t>
        </w:r>
      </w:ins>
      <w:ins w:id="252" w:author="Author">
        <w:r w:rsidRPr="00EF6CE1">
          <w:rPr>
            <w:rStyle w:val="af6"/>
            <w:sz w:val="18"/>
            <w:szCs w:val="18"/>
            <w:vertAlign w:val="baseline"/>
          </w:rPr>
          <w:t>f</w:t>
        </w:r>
      </w:ins>
      <w:del w:id="253" w:author="Author">
        <w:r w:rsidRPr="00EF6CE1">
          <w:rPr>
            <w:rStyle w:val="af6"/>
            <w:sz w:val="18"/>
            <w:szCs w:val="18"/>
            <w:vertAlign w:val="baseline"/>
          </w:rPr>
          <w:delText>n</w:delText>
        </w:r>
      </w:del>
      <w:del w:id="254" w:author="松田　琢磨" w:date="2023-10-15T11:44:00Z">
        <w:r w:rsidRPr="00EF6CE1">
          <w:rPr>
            <w:rStyle w:val="af6"/>
            <w:sz w:val="18"/>
            <w:szCs w:val="18"/>
            <w:vertAlign w:val="baseline"/>
          </w:rPr>
          <w:delText>on</w:delText>
        </w:r>
      </w:del>
      <w:r w:rsidRPr="00EF6CE1">
        <w:rPr>
          <w:rStyle w:val="af6"/>
          <w:sz w:val="18"/>
          <w:szCs w:val="18"/>
          <w:vertAlign w:val="baseline"/>
        </w:rPr>
        <w:t xml:space="preserve"> prices, HHI, </w:t>
      </w:r>
      <w:ins w:id="255" w:author="Author">
        <w:r w:rsidRPr="00EF6CE1">
          <w:rPr>
            <w:rStyle w:val="af6"/>
            <w:sz w:val="18"/>
            <w:szCs w:val="18"/>
            <w:vertAlign w:val="baseline"/>
          </w:rPr>
          <w:t>etc.</w:t>
        </w:r>
      </w:ins>
      <w:del w:id="256" w:author="Author">
        <w:r w:rsidRPr="00EF6CE1">
          <w:rPr>
            <w:rStyle w:val="af6"/>
            <w:sz w:val="18"/>
            <w:szCs w:val="18"/>
            <w:vertAlign w:val="baseline"/>
          </w:rPr>
          <w:delText>and so on</w:delText>
        </w:r>
      </w:del>
      <w:r w:rsidRPr="00EF6CE1">
        <w:rPr>
          <w:rStyle w:val="af6"/>
          <w:sz w:val="18"/>
          <w:szCs w:val="18"/>
          <w:vertAlign w:val="baseline"/>
        </w:rPr>
        <w:t xml:space="preserve">, for example, Hirata (2017). This has been criticized in </w:t>
      </w:r>
      <w:del w:id="257" w:author="Author">
        <w:r w:rsidRPr="00EF6CE1">
          <w:rPr>
            <w:rStyle w:val="af6"/>
            <w:sz w:val="18"/>
            <w:szCs w:val="18"/>
            <w:vertAlign w:val="baseline"/>
          </w:rPr>
          <w:delText xml:space="preserve">the </w:delText>
        </w:r>
      </w:del>
      <w:r w:rsidRPr="00EF6CE1">
        <w:rPr>
          <w:rStyle w:val="af6"/>
          <w:sz w:val="18"/>
          <w:szCs w:val="18"/>
          <w:vertAlign w:val="baseline"/>
        </w:rPr>
        <w:t xml:space="preserve">industrial organization literature (Bresnahan 1989) since the 1980s. </w:t>
      </w:r>
      <w:ins w:id="258" w:author="Author">
        <w:r w:rsidRPr="00EF6CE1">
          <w:rPr>
            <w:rStyle w:val="af6"/>
            <w:sz w:val="18"/>
            <w:szCs w:val="18"/>
            <w:vertAlign w:val="baseline"/>
          </w:rPr>
          <w:t>P</w:t>
        </w:r>
      </w:ins>
      <w:del w:id="259" w:author="Author">
        <w:r w:rsidRPr="00EF6CE1">
          <w:rPr>
            <w:rStyle w:val="af6"/>
            <w:sz w:val="18"/>
            <w:szCs w:val="18"/>
            <w:vertAlign w:val="baseline"/>
          </w:rPr>
          <w:delText>HHI is still sometimes used by p</w:delText>
        </w:r>
      </w:del>
      <w:r w:rsidRPr="00EF6CE1">
        <w:rPr>
          <w:rStyle w:val="af6"/>
          <w:sz w:val="18"/>
          <w:szCs w:val="18"/>
          <w:vertAlign w:val="baseline"/>
        </w:rPr>
        <w:t xml:space="preserve">olicymakers and practitioners </w:t>
      </w:r>
      <w:ins w:id="260" w:author="Author">
        <w:r w:rsidRPr="00EF6CE1">
          <w:rPr>
            <w:rStyle w:val="af6"/>
            <w:sz w:val="18"/>
            <w:szCs w:val="18"/>
            <w:vertAlign w:val="baseline"/>
          </w:rPr>
          <w:t xml:space="preserve">sometimes use the HHI </w:t>
        </w:r>
      </w:ins>
      <w:r w:rsidRPr="00EF6CE1">
        <w:rPr>
          <w:rStyle w:val="af6"/>
          <w:sz w:val="18"/>
          <w:szCs w:val="18"/>
          <w:vertAlign w:val="baseline"/>
        </w:rPr>
        <w:t xml:space="preserve">to measure </w:t>
      </w:r>
      <w:del w:id="261" w:author="Author">
        <w:r w:rsidRPr="00EF6CE1">
          <w:rPr>
            <w:rStyle w:val="af6"/>
            <w:sz w:val="18"/>
            <w:szCs w:val="18"/>
            <w:vertAlign w:val="baseline"/>
          </w:rPr>
          <w:delText xml:space="preserve">of </w:delText>
        </w:r>
      </w:del>
      <w:ins w:id="262" w:author="Author">
        <w:r w:rsidRPr="00EF6CE1">
          <w:rPr>
            <w:rStyle w:val="af6"/>
            <w:sz w:val="18"/>
            <w:szCs w:val="18"/>
            <w:vertAlign w:val="baseline"/>
          </w:rPr>
          <w:t>the</w:t>
        </w:r>
      </w:ins>
      <w:del w:id="263" w:author="Author">
        <w:r w:rsidRPr="00EF6CE1">
          <w:rPr>
            <w:rStyle w:val="af6"/>
            <w:sz w:val="18"/>
            <w:szCs w:val="18"/>
            <w:vertAlign w:val="baseline"/>
          </w:rPr>
          <w:delText>market</w:delText>
        </w:r>
      </w:del>
      <w:r w:rsidRPr="00EF6CE1">
        <w:rPr>
          <w:rStyle w:val="af6"/>
          <w:sz w:val="18"/>
          <w:szCs w:val="18"/>
          <w:vertAlign w:val="baseline"/>
        </w:rPr>
        <w:t xml:space="preserve"> concentration of</w:t>
      </w:r>
      <w:ins w:id="264" w:author="松田　琢磨" w:date="2023-10-15T11:44:00Z">
        <w:r w:rsidRPr="00EF6CE1">
          <w:rPr>
            <w:rStyle w:val="af6"/>
            <w:sz w:val="18"/>
            <w:szCs w:val="18"/>
            <w:vertAlign w:val="baseline"/>
          </w:rPr>
          <w:t xml:space="preserve"> </w:t>
        </w:r>
      </w:ins>
      <w:ins w:id="265" w:author="Author">
        <w:r w:rsidRPr="00EF6CE1">
          <w:rPr>
            <w:rStyle w:val="af6"/>
            <w:sz w:val="18"/>
            <w:szCs w:val="18"/>
            <w:vertAlign w:val="baseline"/>
          </w:rPr>
          <w:t xml:space="preserve">the </w:t>
        </w:r>
      </w:ins>
      <w:r w:rsidRPr="00EF6CE1">
        <w:rPr>
          <w:rStyle w:val="af6"/>
          <w:sz w:val="18"/>
          <w:szCs w:val="18"/>
          <w:vertAlign w:val="baseline"/>
        </w:rPr>
        <w:t xml:space="preserve">container shipping market. For example, the Federal Maritime Commission (FMC), the administrative agency that oversees shipping in the United States, cited the competitive nature of the HHI as one of a reason why </w:t>
      </w:r>
      <w:ins w:id="266" w:author="Author">
        <w:r w:rsidRPr="00EF6CE1">
          <w:rPr>
            <w:rStyle w:val="af6"/>
            <w:sz w:val="18"/>
            <w:szCs w:val="18"/>
            <w:vertAlign w:val="baseline"/>
          </w:rPr>
          <w:t xml:space="preserve">the </w:t>
        </w:r>
      </w:ins>
      <w:r w:rsidRPr="00EF6CE1">
        <w:rPr>
          <w:rStyle w:val="af6"/>
          <w:sz w:val="18"/>
          <w:szCs w:val="18"/>
          <w:vertAlign w:val="baseline"/>
        </w:rPr>
        <w:t>Transpaciﬁc route is extremely competitive (Federal Maritime Commission 2022)</w:t>
      </w:r>
      <w:r w:rsidR="00E82A9D">
        <w:rPr>
          <w:rFonts w:ascii="ＭＳ 明朝" w:eastAsia="ＭＳ 明朝" w:hAnsi="ＭＳ 明朝" w:cs="ＭＳ 明朝" w:hint="eastAsia"/>
          <w:sz w:val="18"/>
          <w:szCs w:val="18"/>
          <w:lang w:eastAsia="ja-JP"/>
        </w:rPr>
        <w:t>.</w:t>
      </w:r>
    </w:p>
    <w:p w14:paraId="3A730EF4" w14:textId="77777777" w:rsidR="00EE0220" w:rsidRPr="00EF6CE1" w:rsidRDefault="00EE0220" w:rsidP="00EE0220">
      <w:pPr>
        <w:pStyle w:val="af4"/>
        <w:rPr>
          <w:rFonts w:eastAsiaTheme="minorEastAsia" w:hint="eastAsia"/>
          <w:lang w:eastAsia="ja-JP"/>
        </w:rPr>
      </w:pPr>
    </w:p>
  </w:footnote>
  <w:footnote w:id="6">
    <w:p w14:paraId="39EB3587" w14:textId="77777777" w:rsidR="00DF116D" w:rsidRPr="00E82A9D" w:rsidRDefault="00DF116D" w:rsidP="00DF116D">
      <w:pPr>
        <w:spacing w:line="256" w:lineRule="auto"/>
        <w:ind w:left="100" w:firstLine="215"/>
        <w:jc w:val="both"/>
        <w:rPr>
          <w:sz w:val="18"/>
          <w:szCs w:val="18"/>
        </w:rPr>
      </w:pPr>
      <w:r w:rsidRPr="00E82A9D">
        <w:rPr>
          <w:rStyle w:val="af6"/>
          <w:sz w:val="18"/>
          <w:szCs w:val="18"/>
        </w:rPr>
        <w:footnoteRef/>
      </w:r>
      <w:r w:rsidRPr="00E82A9D">
        <w:rPr>
          <w:sz w:val="18"/>
          <w:szCs w:val="18"/>
        </w:rPr>
        <w:t xml:space="preserve"> </w:t>
      </w:r>
      <w:r w:rsidRPr="00E82A9D">
        <w:rPr>
          <w:w w:val="105"/>
          <w:sz w:val="18"/>
          <w:szCs w:val="18"/>
        </w:rPr>
        <w:t>In</w:t>
      </w:r>
      <w:r w:rsidRPr="00E82A9D">
        <w:rPr>
          <w:spacing w:val="27"/>
          <w:w w:val="105"/>
          <w:sz w:val="18"/>
          <w:szCs w:val="18"/>
        </w:rPr>
        <w:t xml:space="preserve"> </w:t>
      </w:r>
      <w:r w:rsidRPr="00E82A9D">
        <w:rPr>
          <w:w w:val="105"/>
          <w:sz w:val="18"/>
          <w:szCs w:val="18"/>
        </w:rPr>
        <w:t>1964,</w:t>
      </w:r>
      <w:r w:rsidRPr="00E82A9D">
        <w:rPr>
          <w:spacing w:val="30"/>
          <w:w w:val="105"/>
          <w:sz w:val="18"/>
          <w:szCs w:val="18"/>
        </w:rPr>
        <w:t xml:space="preserve"> </w:t>
      </w:r>
      <w:r w:rsidRPr="00E82A9D">
        <w:rPr>
          <w:w w:val="105"/>
          <w:sz w:val="18"/>
          <w:szCs w:val="18"/>
        </w:rPr>
        <w:t>the</w:t>
      </w:r>
      <w:r w:rsidRPr="00E82A9D">
        <w:rPr>
          <w:spacing w:val="27"/>
          <w:w w:val="105"/>
          <w:sz w:val="18"/>
          <w:szCs w:val="18"/>
        </w:rPr>
        <w:t xml:space="preserve"> </w:t>
      </w:r>
      <w:r w:rsidRPr="00E82A9D">
        <w:rPr>
          <w:w w:val="105"/>
          <w:sz w:val="18"/>
          <w:szCs w:val="18"/>
        </w:rPr>
        <w:t>Japanese</w:t>
      </w:r>
      <w:r w:rsidRPr="00E82A9D">
        <w:rPr>
          <w:spacing w:val="27"/>
          <w:w w:val="105"/>
          <w:sz w:val="18"/>
          <w:szCs w:val="18"/>
        </w:rPr>
        <w:t xml:space="preserve"> </w:t>
      </w:r>
      <w:r w:rsidRPr="00E82A9D">
        <w:rPr>
          <w:w w:val="105"/>
          <w:sz w:val="18"/>
          <w:szCs w:val="18"/>
        </w:rPr>
        <w:t>ocean</w:t>
      </w:r>
      <w:r w:rsidRPr="00E82A9D">
        <w:rPr>
          <w:spacing w:val="27"/>
          <w:w w:val="105"/>
          <w:sz w:val="18"/>
          <w:szCs w:val="18"/>
        </w:rPr>
        <w:t xml:space="preserve"> </w:t>
      </w:r>
      <w:r w:rsidRPr="00E82A9D">
        <w:rPr>
          <w:w w:val="105"/>
          <w:sz w:val="18"/>
          <w:szCs w:val="18"/>
        </w:rPr>
        <w:t>shipping</w:t>
      </w:r>
      <w:r w:rsidRPr="00E82A9D">
        <w:rPr>
          <w:spacing w:val="27"/>
          <w:w w:val="105"/>
          <w:sz w:val="18"/>
          <w:szCs w:val="18"/>
        </w:rPr>
        <w:t xml:space="preserve"> </w:t>
      </w:r>
      <w:r w:rsidRPr="00E82A9D">
        <w:rPr>
          <w:w w:val="105"/>
          <w:sz w:val="18"/>
          <w:szCs w:val="18"/>
        </w:rPr>
        <w:t>industry</w:t>
      </w:r>
      <w:r w:rsidRPr="00E82A9D">
        <w:rPr>
          <w:spacing w:val="27"/>
          <w:w w:val="105"/>
          <w:sz w:val="18"/>
          <w:szCs w:val="18"/>
        </w:rPr>
        <w:t xml:space="preserve"> </w:t>
      </w:r>
      <w:r w:rsidRPr="00E82A9D">
        <w:rPr>
          <w:w w:val="105"/>
          <w:sz w:val="18"/>
          <w:szCs w:val="18"/>
        </w:rPr>
        <w:t>experienced</w:t>
      </w:r>
      <w:r w:rsidRPr="00E82A9D">
        <w:rPr>
          <w:spacing w:val="27"/>
          <w:w w:val="105"/>
          <w:sz w:val="18"/>
          <w:szCs w:val="18"/>
        </w:rPr>
        <w:t xml:space="preserve"> </w:t>
      </w:r>
      <w:r w:rsidRPr="00E82A9D">
        <w:rPr>
          <w:w w:val="105"/>
          <w:sz w:val="18"/>
          <w:szCs w:val="18"/>
        </w:rPr>
        <w:t>consolidation</w:t>
      </w:r>
      <w:r w:rsidRPr="00E82A9D">
        <w:rPr>
          <w:spacing w:val="27"/>
          <w:w w:val="105"/>
          <w:sz w:val="18"/>
          <w:szCs w:val="18"/>
        </w:rPr>
        <w:t xml:space="preserve"> </w:t>
      </w:r>
      <w:r w:rsidRPr="00E82A9D">
        <w:rPr>
          <w:w w:val="105"/>
          <w:sz w:val="18"/>
          <w:szCs w:val="18"/>
        </w:rPr>
        <w:t>induced</w:t>
      </w:r>
      <w:r w:rsidRPr="00E82A9D">
        <w:rPr>
          <w:spacing w:val="27"/>
          <w:w w:val="105"/>
          <w:sz w:val="18"/>
          <w:szCs w:val="18"/>
        </w:rPr>
        <w:t xml:space="preserve"> </w:t>
      </w:r>
      <w:r w:rsidRPr="00E82A9D">
        <w:rPr>
          <w:w w:val="105"/>
          <w:sz w:val="18"/>
          <w:szCs w:val="18"/>
        </w:rPr>
        <w:t>by</w:t>
      </w:r>
      <w:r w:rsidRPr="00E82A9D">
        <w:rPr>
          <w:spacing w:val="27"/>
          <w:w w:val="105"/>
          <w:sz w:val="18"/>
          <w:szCs w:val="18"/>
        </w:rPr>
        <w:t xml:space="preserve"> </w:t>
      </w:r>
      <w:r w:rsidRPr="00E82A9D">
        <w:rPr>
          <w:w w:val="105"/>
          <w:sz w:val="18"/>
          <w:szCs w:val="18"/>
        </w:rPr>
        <w:t>the</w:t>
      </w:r>
      <w:r w:rsidRPr="00E82A9D">
        <w:rPr>
          <w:spacing w:val="27"/>
          <w:w w:val="105"/>
          <w:sz w:val="18"/>
          <w:szCs w:val="18"/>
        </w:rPr>
        <w:t xml:space="preserve"> </w:t>
      </w:r>
      <w:r w:rsidRPr="00E82A9D">
        <w:rPr>
          <w:w w:val="105"/>
          <w:sz w:val="18"/>
          <w:szCs w:val="18"/>
        </w:rPr>
        <w:t>government,</w:t>
      </w:r>
      <w:r w:rsidRPr="00E82A9D">
        <w:rPr>
          <w:spacing w:val="30"/>
          <w:w w:val="105"/>
          <w:sz w:val="18"/>
          <w:szCs w:val="18"/>
        </w:rPr>
        <w:t xml:space="preserve"> </w:t>
      </w:r>
      <w:r w:rsidRPr="00E82A9D">
        <w:rPr>
          <w:w w:val="105"/>
          <w:sz w:val="18"/>
          <w:szCs w:val="18"/>
        </w:rPr>
        <w:t>and</w:t>
      </w:r>
      <w:r w:rsidRPr="00E82A9D">
        <w:rPr>
          <w:spacing w:val="27"/>
          <w:w w:val="105"/>
          <w:sz w:val="18"/>
          <w:szCs w:val="18"/>
        </w:rPr>
        <w:t xml:space="preserve"> </w:t>
      </w:r>
      <w:r w:rsidRPr="00E82A9D">
        <w:rPr>
          <w:w w:val="105"/>
          <w:sz w:val="18"/>
          <w:szCs w:val="18"/>
        </w:rPr>
        <w:t>95</w:t>
      </w:r>
      <w:r w:rsidRPr="00E82A9D">
        <w:rPr>
          <w:spacing w:val="27"/>
          <w:w w:val="105"/>
          <w:sz w:val="18"/>
          <w:szCs w:val="18"/>
        </w:rPr>
        <w:t xml:space="preserve"> </w:t>
      </w:r>
      <w:r w:rsidRPr="00E82A9D">
        <w:rPr>
          <w:w w:val="105"/>
          <w:sz w:val="18"/>
          <w:szCs w:val="18"/>
        </w:rPr>
        <w:t>ﬁrms</w:t>
      </w:r>
      <w:r w:rsidRPr="00E82A9D">
        <w:rPr>
          <w:spacing w:val="27"/>
          <w:w w:val="105"/>
          <w:sz w:val="18"/>
          <w:szCs w:val="18"/>
        </w:rPr>
        <w:t xml:space="preserve"> </w:t>
      </w:r>
      <w:r w:rsidRPr="00E82A9D">
        <w:rPr>
          <w:w w:val="105"/>
          <w:sz w:val="18"/>
          <w:szCs w:val="18"/>
        </w:rPr>
        <w:t>were</w:t>
      </w:r>
      <w:r w:rsidRPr="00E82A9D">
        <w:rPr>
          <w:spacing w:val="40"/>
          <w:w w:val="105"/>
          <w:sz w:val="18"/>
          <w:szCs w:val="18"/>
        </w:rPr>
        <w:t xml:space="preserve"> </w:t>
      </w:r>
      <w:r w:rsidRPr="00E82A9D">
        <w:rPr>
          <w:w w:val="105"/>
          <w:sz w:val="18"/>
          <w:szCs w:val="18"/>
        </w:rPr>
        <w:t>merged</w:t>
      </w:r>
      <w:r w:rsidRPr="00E82A9D">
        <w:rPr>
          <w:spacing w:val="31"/>
          <w:w w:val="105"/>
          <w:sz w:val="18"/>
          <w:szCs w:val="18"/>
        </w:rPr>
        <w:t xml:space="preserve"> </w:t>
      </w:r>
      <w:r w:rsidRPr="00E82A9D">
        <w:rPr>
          <w:w w:val="105"/>
          <w:sz w:val="18"/>
          <w:szCs w:val="18"/>
        </w:rPr>
        <w:t>into</w:t>
      </w:r>
      <w:r w:rsidRPr="00E82A9D">
        <w:rPr>
          <w:spacing w:val="31"/>
          <w:w w:val="105"/>
          <w:sz w:val="18"/>
          <w:szCs w:val="18"/>
        </w:rPr>
        <w:t xml:space="preserve"> </w:t>
      </w:r>
      <w:r w:rsidRPr="00E82A9D">
        <w:rPr>
          <w:w w:val="105"/>
          <w:sz w:val="18"/>
          <w:szCs w:val="18"/>
        </w:rPr>
        <w:t>six</w:t>
      </w:r>
      <w:r w:rsidRPr="00E82A9D">
        <w:rPr>
          <w:spacing w:val="31"/>
          <w:w w:val="105"/>
          <w:sz w:val="18"/>
          <w:szCs w:val="18"/>
        </w:rPr>
        <w:t xml:space="preserve"> </w:t>
      </w:r>
      <w:r w:rsidRPr="00E82A9D">
        <w:rPr>
          <w:w w:val="105"/>
          <w:sz w:val="18"/>
          <w:szCs w:val="18"/>
        </w:rPr>
        <w:t>large</w:t>
      </w:r>
      <w:r w:rsidRPr="00E82A9D">
        <w:rPr>
          <w:spacing w:val="31"/>
          <w:w w:val="105"/>
          <w:sz w:val="18"/>
          <w:szCs w:val="18"/>
        </w:rPr>
        <w:t xml:space="preserve"> </w:t>
      </w:r>
      <w:r w:rsidRPr="00E82A9D">
        <w:rPr>
          <w:w w:val="105"/>
          <w:sz w:val="18"/>
          <w:szCs w:val="18"/>
        </w:rPr>
        <w:t>groups.</w:t>
      </w:r>
      <w:r w:rsidRPr="00E82A9D">
        <w:rPr>
          <w:spacing w:val="40"/>
          <w:w w:val="105"/>
          <w:sz w:val="18"/>
          <w:szCs w:val="18"/>
        </w:rPr>
        <w:t xml:space="preserve"> </w:t>
      </w:r>
      <w:r w:rsidRPr="00E82A9D">
        <w:rPr>
          <w:w w:val="105"/>
          <w:sz w:val="18"/>
          <w:szCs w:val="18"/>
        </w:rPr>
        <w:t>Otani</w:t>
      </w:r>
      <w:r w:rsidRPr="00E82A9D">
        <w:rPr>
          <w:spacing w:val="31"/>
          <w:w w:val="105"/>
          <w:sz w:val="18"/>
          <w:szCs w:val="18"/>
        </w:rPr>
        <w:t xml:space="preserve"> </w:t>
      </w:r>
      <w:r w:rsidRPr="00E82A9D">
        <w:rPr>
          <w:w w:val="105"/>
          <w:sz w:val="18"/>
          <w:szCs w:val="18"/>
        </w:rPr>
        <w:t>(2021)</w:t>
      </w:r>
      <w:r w:rsidRPr="00E82A9D">
        <w:rPr>
          <w:spacing w:val="31"/>
          <w:w w:val="105"/>
          <w:sz w:val="18"/>
          <w:szCs w:val="18"/>
        </w:rPr>
        <w:t xml:space="preserve"> </w:t>
      </w:r>
      <w:r w:rsidRPr="00E82A9D">
        <w:rPr>
          <w:w w:val="105"/>
          <w:sz w:val="18"/>
          <w:szCs w:val="18"/>
        </w:rPr>
        <w:t>investigates</w:t>
      </w:r>
      <w:r w:rsidRPr="00E82A9D">
        <w:rPr>
          <w:spacing w:val="31"/>
          <w:w w:val="105"/>
          <w:sz w:val="18"/>
          <w:szCs w:val="18"/>
        </w:rPr>
        <w:t xml:space="preserve"> </w:t>
      </w:r>
      <w:ins w:id="426" w:author="Author">
        <w:r w:rsidRPr="00E82A9D">
          <w:rPr>
            <w:w w:val="105"/>
            <w:sz w:val="18"/>
            <w:szCs w:val="18"/>
          </w:rPr>
          <w:t>an</w:t>
        </w:r>
      </w:ins>
      <w:del w:id="427" w:author="Author">
        <w:r w:rsidRPr="00E82A9D">
          <w:rPr>
            <w:w w:val="105"/>
            <w:sz w:val="18"/>
            <w:szCs w:val="18"/>
          </w:rPr>
          <w:delText>the</w:delText>
        </w:r>
      </w:del>
      <w:r w:rsidRPr="00E82A9D">
        <w:rPr>
          <w:spacing w:val="31"/>
          <w:w w:val="105"/>
          <w:sz w:val="18"/>
          <w:szCs w:val="18"/>
        </w:rPr>
        <w:t xml:space="preserve"> </w:t>
      </w:r>
      <w:r w:rsidRPr="00E82A9D">
        <w:rPr>
          <w:w w:val="105"/>
          <w:sz w:val="18"/>
          <w:szCs w:val="18"/>
        </w:rPr>
        <w:t>event</w:t>
      </w:r>
      <w:r w:rsidRPr="00E82A9D">
        <w:rPr>
          <w:spacing w:val="31"/>
          <w:w w:val="105"/>
          <w:sz w:val="18"/>
          <w:szCs w:val="18"/>
        </w:rPr>
        <w:t xml:space="preserve"> </w:t>
      </w:r>
      <w:ins w:id="428" w:author="Author">
        <w:r w:rsidRPr="00E82A9D">
          <w:rPr>
            <w:w w:val="105"/>
            <w:sz w:val="18"/>
            <w:szCs w:val="18"/>
          </w:rPr>
          <w:t>using</w:t>
        </w:r>
      </w:ins>
      <w:del w:id="429" w:author="Author">
        <w:r w:rsidRPr="00E82A9D">
          <w:rPr>
            <w:w w:val="105"/>
            <w:sz w:val="18"/>
            <w:szCs w:val="18"/>
          </w:rPr>
          <w:delText>by</w:delText>
        </w:r>
      </w:del>
      <w:r w:rsidRPr="00E82A9D">
        <w:rPr>
          <w:spacing w:val="31"/>
          <w:w w:val="105"/>
          <w:sz w:val="18"/>
          <w:szCs w:val="18"/>
        </w:rPr>
        <w:t xml:space="preserve"> </w:t>
      </w:r>
      <w:r w:rsidRPr="00E82A9D">
        <w:rPr>
          <w:w w:val="105"/>
          <w:sz w:val="18"/>
          <w:szCs w:val="18"/>
        </w:rPr>
        <w:t>a</w:t>
      </w:r>
      <w:r w:rsidRPr="00E82A9D">
        <w:rPr>
          <w:spacing w:val="31"/>
          <w:w w:val="105"/>
          <w:sz w:val="18"/>
          <w:szCs w:val="18"/>
        </w:rPr>
        <w:t xml:space="preserve"> </w:t>
      </w:r>
      <w:r w:rsidRPr="00E82A9D">
        <w:rPr>
          <w:w w:val="105"/>
          <w:sz w:val="18"/>
          <w:szCs w:val="18"/>
        </w:rPr>
        <w:t>structural</w:t>
      </w:r>
      <w:r w:rsidRPr="00E82A9D">
        <w:rPr>
          <w:spacing w:val="31"/>
          <w:w w:val="105"/>
          <w:sz w:val="18"/>
          <w:szCs w:val="18"/>
        </w:rPr>
        <w:t xml:space="preserve"> </w:t>
      </w:r>
      <w:r w:rsidRPr="00E82A9D">
        <w:rPr>
          <w:w w:val="105"/>
          <w:sz w:val="18"/>
          <w:szCs w:val="18"/>
        </w:rPr>
        <w:t>matching</w:t>
      </w:r>
      <w:r w:rsidRPr="00E82A9D">
        <w:rPr>
          <w:spacing w:val="31"/>
          <w:w w:val="105"/>
          <w:sz w:val="18"/>
          <w:szCs w:val="18"/>
        </w:rPr>
        <w:t xml:space="preserve"> </w:t>
      </w:r>
      <w:r w:rsidRPr="00E82A9D">
        <w:rPr>
          <w:w w:val="105"/>
          <w:sz w:val="18"/>
          <w:szCs w:val="18"/>
        </w:rPr>
        <w:t>model.</w:t>
      </w:r>
    </w:p>
    <w:p w14:paraId="152370AF" w14:textId="0F71610D" w:rsidR="00DF116D" w:rsidRPr="00E82A9D" w:rsidRDefault="00DF116D">
      <w:pPr>
        <w:pStyle w:val="af4"/>
        <w:rPr>
          <w:rFonts w:eastAsiaTheme="minorEastAsia"/>
          <w:sz w:val="18"/>
          <w:szCs w:val="18"/>
          <w:lang w:eastAsia="ja-JP"/>
        </w:rPr>
      </w:pPr>
    </w:p>
  </w:footnote>
  <w:footnote w:id="7">
    <w:p w14:paraId="1A295F67" w14:textId="77777777" w:rsidR="00E82A9D" w:rsidRPr="00E82A9D" w:rsidRDefault="00E82A9D" w:rsidP="00E82A9D">
      <w:pPr>
        <w:spacing w:before="2" w:line="259" w:lineRule="auto"/>
        <w:ind w:left="100" w:right="181" w:firstLine="215"/>
        <w:jc w:val="both"/>
        <w:rPr>
          <w:sz w:val="18"/>
          <w:szCs w:val="18"/>
        </w:rPr>
      </w:pPr>
      <w:r w:rsidRPr="00E82A9D">
        <w:rPr>
          <w:rStyle w:val="af6"/>
          <w:sz w:val="18"/>
          <w:szCs w:val="18"/>
        </w:rPr>
        <w:footnoteRef/>
      </w:r>
      <w:r w:rsidRPr="00E82A9D">
        <w:rPr>
          <w:sz w:val="18"/>
          <w:szCs w:val="18"/>
        </w:rPr>
        <w:t xml:space="preserve"> </w:t>
      </w:r>
      <w:r w:rsidRPr="00E82A9D">
        <w:rPr>
          <w:w w:val="105"/>
          <w:sz w:val="18"/>
          <w:szCs w:val="18"/>
        </w:rPr>
        <w:t xml:space="preserve">The relevant studies are Wilson and Casavant (1991), </w:t>
      </w:r>
      <w:proofErr w:type="spellStart"/>
      <w:r w:rsidRPr="00E82A9D">
        <w:rPr>
          <w:w w:val="105"/>
          <w:sz w:val="18"/>
          <w:szCs w:val="18"/>
        </w:rPr>
        <w:t>Pirrong</w:t>
      </w:r>
      <w:proofErr w:type="spellEnd"/>
      <w:r w:rsidRPr="00E82A9D">
        <w:rPr>
          <w:w w:val="105"/>
          <w:sz w:val="18"/>
          <w:szCs w:val="18"/>
        </w:rPr>
        <w:t xml:space="preserve"> (1992), and Clyde and Reitzes (1998).</w:t>
      </w:r>
      <w:r w:rsidRPr="00E82A9D">
        <w:rPr>
          <w:spacing w:val="40"/>
          <w:w w:val="105"/>
          <w:sz w:val="18"/>
          <w:szCs w:val="18"/>
        </w:rPr>
        <w:t xml:space="preserve"> </w:t>
      </w:r>
      <w:r w:rsidRPr="00E82A9D">
        <w:rPr>
          <w:w w:val="105"/>
          <w:sz w:val="18"/>
          <w:szCs w:val="18"/>
        </w:rPr>
        <w:t>Wilson and Casavant</w:t>
      </w:r>
      <w:r w:rsidRPr="00E82A9D">
        <w:rPr>
          <w:spacing w:val="40"/>
          <w:w w:val="105"/>
          <w:sz w:val="18"/>
          <w:szCs w:val="18"/>
        </w:rPr>
        <w:t xml:space="preserve"> </w:t>
      </w:r>
      <w:r w:rsidRPr="00E82A9D">
        <w:rPr>
          <w:w w:val="105"/>
          <w:sz w:val="18"/>
          <w:szCs w:val="18"/>
        </w:rPr>
        <w:t>(1991) provided evidence of regime change by the Shipping Act of 1984 using data on quarterly freight rates and shipping</w:t>
      </w:r>
      <w:r w:rsidRPr="00E82A9D">
        <w:rPr>
          <w:spacing w:val="40"/>
          <w:w w:val="105"/>
          <w:sz w:val="18"/>
          <w:szCs w:val="18"/>
        </w:rPr>
        <w:t xml:space="preserve"> </w:t>
      </w:r>
      <w:r w:rsidRPr="00E82A9D">
        <w:rPr>
          <w:w w:val="105"/>
          <w:sz w:val="18"/>
          <w:szCs w:val="18"/>
        </w:rPr>
        <w:t>quantities of ﬁve selected commodities only on the Transpaciﬁc route.</w:t>
      </w:r>
      <w:r w:rsidRPr="00E82A9D">
        <w:rPr>
          <w:spacing w:val="40"/>
          <w:w w:val="105"/>
          <w:sz w:val="18"/>
          <w:szCs w:val="18"/>
        </w:rPr>
        <w:t xml:space="preserve"> </w:t>
      </w:r>
      <w:proofErr w:type="spellStart"/>
      <w:r w:rsidRPr="00E82A9D">
        <w:rPr>
          <w:w w:val="105"/>
          <w:sz w:val="18"/>
          <w:szCs w:val="18"/>
        </w:rPr>
        <w:t>Pirrong</w:t>
      </w:r>
      <w:proofErr w:type="spellEnd"/>
      <w:r w:rsidRPr="00E82A9D">
        <w:rPr>
          <w:w w:val="105"/>
          <w:sz w:val="18"/>
          <w:szCs w:val="18"/>
        </w:rPr>
        <w:t xml:space="preserve"> (1992) tested the model prediction of the core</w:t>
      </w:r>
      <w:r w:rsidRPr="00E82A9D">
        <w:rPr>
          <w:spacing w:val="40"/>
          <w:w w:val="105"/>
          <w:sz w:val="18"/>
          <w:szCs w:val="18"/>
        </w:rPr>
        <w:t xml:space="preserve"> </w:t>
      </w:r>
      <w:r w:rsidRPr="00E82A9D">
        <w:rPr>
          <w:w w:val="105"/>
          <w:sz w:val="18"/>
          <w:szCs w:val="18"/>
        </w:rPr>
        <w:t>theory surveyed in Sjostrom (2013) using data from two speciﬁc trade routes between 1983 and 1985.</w:t>
      </w:r>
      <w:r w:rsidRPr="00E82A9D">
        <w:rPr>
          <w:spacing w:val="36"/>
          <w:w w:val="105"/>
          <w:sz w:val="18"/>
          <w:szCs w:val="18"/>
        </w:rPr>
        <w:t xml:space="preserve"> </w:t>
      </w:r>
      <w:r w:rsidRPr="00E82A9D">
        <w:rPr>
          <w:w w:val="105"/>
          <w:sz w:val="18"/>
          <w:szCs w:val="18"/>
        </w:rPr>
        <w:t>Clyde and Reitzes (1998)</w:t>
      </w:r>
      <w:r w:rsidRPr="00E82A9D">
        <w:rPr>
          <w:spacing w:val="40"/>
          <w:w w:val="105"/>
          <w:sz w:val="18"/>
          <w:szCs w:val="18"/>
        </w:rPr>
        <w:t xml:space="preserve"> </w:t>
      </w:r>
      <w:r w:rsidRPr="00E82A9D">
        <w:rPr>
          <w:w w:val="105"/>
          <w:sz w:val="18"/>
          <w:szCs w:val="18"/>
        </w:rPr>
        <w:t>studied</w:t>
      </w:r>
      <w:r w:rsidRPr="00E82A9D">
        <w:rPr>
          <w:spacing w:val="27"/>
          <w:w w:val="105"/>
          <w:sz w:val="18"/>
          <w:szCs w:val="18"/>
        </w:rPr>
        <w:t xml:space="preserve"> </w:t>
      </w:r>
      <w:r w:rsidRPr="00E82A9D">
        <w:rPr>
          <w:w w:val="105"/>
          <w:sz w:val="18"/>
          <w:szCs w:val="18"/>
        </w:rPr>
        <w:t>the</w:t>
      </w:r>
      <w:r w:rsidRPr="00E82A9D">
        <w:rPr>
          <w:spacing w:val="27"/>
          <w:w w:val="105"/>
          <w:sz w:val="18"/>
          <w:szCs w:val="18"/>
        </w:rPr>
        <w:t xml:space="preserve"> </w:t>
      </w:r>
      <w:r w:rsidRPr="00E82A9D">
        <w:rPr>
          <w:w w:val="105"/>
          <w:sz w:val="18"/>
          <w:szCs w:val="18"/>
        </w:rPr>
        <w:t>relationship</w:t>
      </w:r>
      <w:r w:rsidRPr="00E82A9D">
        <w:rPr>
          <w:spacing w:val="27"/>
          <w:w w:val="105"/>
          <w:sz w:val="18"/>
          <w:szCs w:val="18"/>
        </w:rPr>
        <w:t xml:space="preserve"> </w:t>
      </w:r>
      <w:r w:rsidRPr="00E82A9D">
        <w:rPr>
          <w:w w:val="105"/>
          <w:sz w:val="18"/>
          <w:szCs w:val="18"/>
        </w:rPr>
        <w:t>between</w:t>
      </w:r>
      <w:r w:rsidRPr="00E82A9D">
        <w:rPr>
          <w:spacing w:val="27"/>
          <w:w w:val="105"/>
          <w:sz w:val="18"/>
          <w:szCs w:val="18"/>
        </w:rPr>
        <w:t xml:space="preserve"> </w:t>
      </w:r>
      <w:r w:rsidRPr="00E82A9D">
        <w:rPr>
          <w:w w:val="105"/>
          <w:sz w:val="18"/>
          <w:szCs w:val="18"/>
        </w:rPr>
        <w:t>market</w:t>
      </w:r>
      <w:r w:rsidRPr="00E82A9D">
        <w:rPr>
          <w:spacing w:val="27"/>
          <w:w w:val="105"/>
          <w:sz w:val="18"/>
          <w:szCs w:val="18"/>
        </w:rPr>
        <w:t xml:space="preserve"> </w:t>
      </w:r>
      <w:r w:rsidRPr="00E82A9D">
        <w:rPr>
          <w:w w:val="105"/>
          <w:sz w:val="18"/>
          <w:szCs w:val="18"/>
        </w:rPr>
        <w:t>power</w:t>
      </w:r>
      <w:r w:rsidRPr="00E82A9D">
        <w:rPr>
          <w:spacing w:val="27"/>
          <w:w w:val="105"/>
          <w:sz w:val="18"/>
          <w:szCs w:val="18"/>
        </w:rPr>
        <w:t xml:space="preserve"> </w:t>
      </w:r>
      <w:r w:rsidRPr="00E82A9D">
        <w:rPr>
          <w:w w:val="105"/>
          <w:sz w:val="18"/>
          <w:szCs w:val="18"/>
        </w:rPr>
        <w:t>and</w:t>
      </w:r>
      <w:r w:rsidRPr="00E82A9D">
        <w:rPr>
          <w:spacing w:val="27"/>
          <w:w w:val="105"/>
          <w:sz w:val="18"/>
          <w:szCs w:val="18"/>
        </w:rPr>
        <w:t xml:space="preserve"> </w:t>
      </w:r>
      <w:r w:rsidRPr="00E82A9D">
        <w:rPr>
          <w:w w:val="105"/>
          <w:sz w:val="18"/>
          <w:szCs w:val="18"/>
        </w:rPr>
        <w:t>the</w:t>
      </w:r>
      <w:r w:rsidRPr="00E82A9D">
        <w:rPr>
          <w:spacing w:val="27"/>
          <w:w w:val="105"/>
          <w:sz w:val="18"/>
          <w:szCs w:val="18"/>
        </w:rPr>
        <w:t xml:space="preserve"> </w:t>
      </w:r>
      <w:r w:rsidRPr="00E82A9D">
        <w:rPr>
          <w:w w:val="105"/>
          <w:sz w:val="18"/>
          <w:szCs w:val="18"/>
        </w:rPr>
        <w:t>market</w:t>
      </w:r>
      <w:r w:rsidRPr="00E82A9D">
        <w:rPr>
          <w:spacing w:val="27"/>
          <w:w w:val="105"/>
          <w:sz w:val="18"/>
          <w:szCs w:val="18"/>
        </w:rPr>
        <w:t xml:space="preserve"> </w:t>
      </w:r>
      <w:r w:rsidRPr="00E82A9D">
        <w:rPr>
          <w:w w:val="105"/>
          <w:sz w:val="18"/>
          <w:szCs w:val="18"/>
        </w:rPr>
        <w:t>share</w:t>
      </w:r>
      <w:r w:rsidRPr="00E82A9D">
        <w:rPr>
          <w:spacing w:val="27"/>
          <w:w w:val="105"/>
          <w:sz w:val="18"/>
          <w:szCs w:val="18"/>
        </w:rPr>
        <w:t xml:space="preserve"> </w:t>
      </w:r>
      <w:r w:rsidRPr="00E82A9D">
        <w:rPr>
          <w:w w:val="105"/>
          <w:sz w:val="18"/>
          <w:szCs w:val="18"/>
        </w:rPr>
        <w:t>of</w:t>
      </w:r>
      <w:r w:rsidRPr="00E82A9D">
        <w:rPr>
          <w:spacing w:val="27"/>
          <w:w w:val="105"/>
          <w:sz w:val="18"/>
          <w:szCs w:val="18"/>
        </w:rPr>
        <w:t xml:space="preserve"> </w:t>
      </w:r>
      <w:r w:rsidRPr="00E82A9D">
        <w:rPr>
          <w:w w:val="105"/>
          <w:sz w:val="18"/>
          <w:szCs w:val="18"/>
        </w:rPr>
        <w:t>shipping</w:t>
      </w:r>
      <w:r w:rsidRPr="00E82A9D">
        <w:rPr>
          <w:spacing w:val="27"/>
          <w:w w:val="105"/>
          <w:sz w:val="18"/>
          <w:szCs w:val="18"/>
        </w:rPr>
        <w:t xml:space="preserve"> </w:t>
      </w:r>
      <w:r w:rsidRPr="00E82A9D">
        <w:rPr>
          <w:w w:val="105"/>
          <w:sz w:val="18"/>
          <w:szCs w:val="18"/>
        </w:rPr>
        <w:t>conferences</w:t>
      </w:r>
      <w:r w:rsidRPr="00E82A9D">
        <w:rPr>
          <w:spacing w:val="27"/>
          <w:w w:val="105"/>
          <w:sz w:val="18"/>
          <w:szCs w:val="18"/>
        </w:rPr>
        <w:t xml:space="preserve"> </w:t>
      </w:r>
      <w:r w:rsidRPr="00E82A9D">
        <w:rPr>
          <w:w w:val="105"/>
          <w:sz w:val="18"/>
          <w:szCs w:val="18"/>
        </w:rPr>
        <w:t>after</w:t>
      </w:r>
      <w:r w:rsidRPr="00E82A9D">
        <w:rPr>
          <w:spacing w:val="27"/>
          <w:w w:val="105"/>
          <w:sz w:val="18"/>
          <w:szCs w:val="18"/>
        </w:rPr>
        <w:t xml:space="preserve"> </w:t>
      </w:r>
      <w:r w:rsidRPr="00E82A9D">
        <w:rPr>
          <w:w w:val="105"/>
          <w:sz w:val="18"/>
          <w:szCs w:val="18"/>
        </w:rPr>
        <w:t>the</w:t>
      </w:r>
      <w:r w:rsidRPr="00E82A9D">
        <w:rPr>
          <w:spacing w:val="27"/>
          <w:w w:val="105"/>
          <w:sz w:val="18"/>
          <w:szCs w:val="18"/>
        </w:rPr>
        <w:t xml:space="preserve"> </w:t>
      </w:r>
      <w:ins w:id="442" w:author="Author">
        <w:r w:rsidRPr="00E82A9D">
          <w:rPr>
            <w:w w:val="105"/>
            <w:sz w:val="18"/>
            <w:szCs w:val="18"/>
          </w:rPr>
          <w:t>A</w:t>
        </w:r>
      </w:ins>
      <w:del w:id="443" w:author="Author">
        <w:r w:rsidRPr="00E82A9D">
          <w:rPr>
            <w:w w:val="105"/>
            <w:sz w:val="18"/>
            <w:szCs w:val="18"/>
          </w:rPr>
          <w:delText>a</w:delText>
        </w:r>
      </w:del>
      <w:r w:rsidRPr="00E82A9D">
        <w:rPr>
          <w:w w:val="105"/>
          <w:sz w:val="18"/>
          <w:szCs w:val="18"/>
        </w:rPr>
        <w:t>ct.</w:t>
      </w:r>
    </w:p>
    <w:p w14:paraId="1DB6356E" w14:textId="403DAC1D" w:rsidR="00E82A9D" w:rsidRPr="00E82A9D" w:rsidRDefault="00E82A9D">
      <w:pPr>
        <w:pStyle w:val="af4"/>
        <w:rPr>
          <w:rFonts w:eastAsiaTheme="minorEastAsia" w:hint="eastAsia"/>
          <w:lang w:eastAsia="ja-JP"/>
        </w:rPr>
      </w:pPr>
    </w:p>
  </w:footnote>
  <w:footnote w:id="8">
    <w:p w14:paraId="462F93D4" w14:textId="77777777" w:rsidR="0099412F" w:rsidRPr="0099412F" w:rsidRDefault="0099412F" w:rsidP="0099412F">
      <w:pPr>
        <w:spacing w:before="4" w:line="259" w:lineRule="auto"/>
        <w:ind w:left="100" w:right="181" w:firstLine="215"/>
        <w:jc w:val="both"/>
        <w:rPr>
          <w:sz w:val="18"/>
          <w:szCs w:val="18"/>
        </w:rPr>
      </w:pPr>
      <w:r w:rsidRPr="0099412F">
        <w:rPr>
          <w:rStyle w:val="af6"/>
          <w:sz w:val="18"/>
          <w:szCs w:val="18"/>
        </w:rPr>
        <w:footnoteRef/>
      </w:r>
      <w:r w:rsidRPr="0099412F">
        <w:rPr>
          <w:sz w:val="18"/>
          <w:szCs w:val="18"/>
        </w:rPr>
        <w:t xml:space="preserve"> </w:t>
      </w:r>
      <w:r w:rsidRPr="0099412F">
        <w:rPr>
          <w:color w:val="231F20"/>
          <w:w w:val="105"/>
          <w:sz w:val="18"/>
          <w:szCs w:val="18"/>
        </w:rPr>
        <w:t>Falling freight rates also led to alliance restructuring and mergers and acquisitions.</w:t>
      </w:r>
      <w:r w:rsidRPr="0099412F">
        <w:rPr>
          <w:color w:val="231F20"/>
          <w:spacing w:val="40"/>
          <w:w w:val="105"/>
          <w:sz w:val="18"/>
          <w:szCs w:val="18"/>
        </w:rPr>
        <w:t xml:space="preserve"> </w:t>
      </w:r>
      <w:r w:rsidRPr="0099412F">
        <w:rPr>
          <w:color w:val="231F20"/>
          <w:w w:val="105"/>
          <w:sz w:val="18"/>
          <w:szCs w:val="18"/>
        </w:rPr>
        <w:t>In 2012, GA and TNWA began joint</w:t>
      </w:r>
      <w:r w:rsidRPr="0099412F">
        <w:rPr>
          <w:color w:val="231F20"/>
          <w:spacing w:val="40"/>
          <w:w w:val="105"/>
          <w:sz w:val="18"/>
          <w:szCs w:val="18"/>
        </w:rPr>
        <w:t xml:space="preserve"> </w:t>
      </w:r>
      <w:r w:rsidRPr="0099412F">
        <w:rPr>
          <w:color w:val="231F20"/>
          <w:w w:val="105"/>
          <w:sz w:val="18"/>
          <w:szCs w:val="18"/>
        </w:rPr>
        <w:t>operations</w:t>
      </w:r>
      <w:r w:rsidRPr="0099412F">
        <w:rPr>
          <w:color w:val="231F20"/>
          <w:spacing w:val="33"/>
          <w:w w:val="105"/>
          <w:sz w:val="18"/>
          <w:szCs w:val="18"/>
        </w:rPr>
        <w:t xml:space="preserve"> </w:t>
      </w:r>
      <w:r w:rsidRPr="0099412F">
        <w:rPr>
          <w:color w:val="231F20"/>
          <w:w w:val="105"/>
          <w:sz w:val="18"/>
          <w:szCs w:val="18"/>
        </w:rPr>
        <w:t>on</w:t>
      </w:r>
      <w:r w:rsidRPr="0099412F">
        <w:rPr>
          <w:color w:val="231F20"/>
          <w:spacing w:val="33"/>
          <w:w w:val="105"/>
          <w:sz w:val="18"/>
          <w:szCs w:val="18"/>
        </w:rPr>
        <w:t xml:space="preserve"> </w:t>
      </w:r>
      <w:r w:rsidRPr="0099412F">
        <w:rPr>
          <w:color w:val="231F20"/>
          <w:w w:val="105"/>
          <w:sz w:val="18"/>
          <w:szCs w:val="18"/>
        </w:rPr>
        <w:t>Asia-Europe</w:t>
      </w:r>
      <w:r w:rsidRPr="0099412F">
        <w:rPr>
          <w:color w:val="231F20"/>
          <w:spacing w:val="33"/>
          <w:w w:val="105"/>
          <w:sz w:val="18"/>
          <w:szCs w:val="18"/>
        </w:rPr>
        <w:t xml:space="preserve"> </w:t>
      </w:r>
      <w:r w:rsidRPr="0099412F">
        <w:rPr>
          <w:color w:val="231F20"/>
          <w:w w:val="105"/>
          <w:sz w:val="18"/>
          <w:szCs w:val="18"/>
        </w:rPr>
        <w:t>routes,</w:t>
      </w:r>
      <w:r w:rsidRPr="0099412F">
        <w:rPr>
          <w:color w:val="231F20"/>
          <w:spacing w:val="36"/>
          <w:w w:val="105"/>
          <w:sz w:val="18"/>
          <w:szCs w:val="18"/>
        </w:rPr>
        <w:t xml:space="preserve"> </w:t>
      </w:r>
      <w:r w:rsidRPr="0099412F">
        <w:rPr>
          <w:color w:val="231F20"/>
          <w:w w:val="105"/>
          <w:sz w:val="18"/>
          <w:szCs w:val="18"/>
        </w:rPr>
        <w:t>forming</w:t>
      </w:r>
      <w:r w:rsidRPr="0099412F">
        <w:rPr>
          <w:color w:val="231F20"/>
          <w:spacing w:val="33"/>
          <w:w w:val="105"/>
          <w:sz w:val="18"/>
          <w:szCs w:val="18"/>
        </w:rPr>
        <w:t xml:space="preserve"> </w:t>
      </w:r>
      <w:r w:rsidRPr="0099412F">
        <w:rPr>
          <w:color w:val="231F20"/>
          <w:w w:val="105"/>
          <w:sz w:val="18"/>
          <w:szCs w:val="18"/>
        </w:rPr>
        <w:t>the</w:t>
      </w:r>
      <w:r w:rsidRPr="0099412F">
        <w:rPr>
          <w:color w:val="231F20"/>
          <w:spacing w:val="33"/>
          <w:w w:val="105"/>
          <w:sz w:val="18"/>
          <w:szCs w:val="18"/>
        </w:rPr>
        <w:t xml:space="preserve"> </w:t>
      </w:r>
      <w:r w:rsidRPr="0099412F">
        <w:rPr>
          <w:color w:val="231F20"/>
          <w:w w:val="105"/>
          <w:sz w:val="18"/>
          <w:szCs w:val="18"/>
        </w:rPr>
        <w:t>G6</w:t>
      </w:r>
      <w:r w:rsidRPr="0099412F">
        <w:rPr>
          <w:color w:val="231F20"/>
          <w:spacing w:val="33"/>
          <w:w w:val="105"/>
          <w:sz w:val="18"/>
          <w:szCs w:val="18"/>
        </w:rPr>
        <w:t xml:space="preserve"> </w:t>
      </w:r>
      <w:r w:rsidRPr="0099412F">
        <w:rPr>
          <w:color w:val="231F20"/>
          <w:w w:val="105"/>
          <w:sz w:val="18"/>
          <w:szCs w:val="18"/>
        </w:rPr>
        <w:t>alliance.</w:t>
      </w:r>
      <w:r w:rsidRPr="0099412F">
        <w:rPr>
          <w:color w:val="231F20"/>
          <w:spacing w:val="40"/>
          <w:w w:val="105"/>
          <w:sz w:val="18"/>
          <w:szCs w:val="18"/>
        </w:rPr>
        <w:t xml:space="preserve"> </w:t>
      </w:r>
      <w:r w:rsidRPr="0099412F">
        <w:rPr>
          <w:color w:val="231F20"/>
          <w:w w:val="105"/>
          <w:sz w:val="18"/>
          <w:szCs w:val="18"/>
        </w:rPr>
        <w:t>The</w:t>
      </w:r>
      <w:r w:rsidRPr="0099412F">
        <w:rPr>
          <w:color w:val="231F20"/>
          <w:spacing w:val="33"/>
          <w:w w:val="105"/>
          <w:sz w:val="18"/>
          <w:szCs w:val="18"/>
        </w:rPr>
        <w:t xml:space="preserve"> </w:t>
      </w:r>
      <w:r w:rsidRPr="0099412F">
        <w:rPr>
          <w:color w:val="231F20"/>
          <w:w w:val="105"/>
          <w:sz w:val="18"/>
          <w:szCs w:val="18"/>
        </w:rPr>
        <w:t>three</w:t>
      </w:r>
      <w:r w:rsidRPr="0099412F">
        <w:rPr>
          <w:color w:val="231F20"/>
          <w:spacing w:val="33"/>
          <w:w w:val="105"/>
          <w:sz w:val="18"/>
          <w:szCs w:val="18"/>
        </w:rPr>
        <w:t xml:space="preserve"> </w:t>
      </w:r>
      <w:r w:rsidRPr="0099412F">
        <w:rPr>
          <w:color w:val="231F20"/>
          <w:w w:val="105"/>
          <w:sz w:val="18"/>
          <w:szCs w:val="18"/>
        </w:rPr>
        <w:t>European</w:t>
      </w:r>
      <w:r w:rsidRPr="0099412F">
        <w:rPr>
          <w:color w:val="231F20"/>
          <w:spacing w:val="33"/>
          <w:w w:val="105"/>
          <w:sz w:val="18"/>
          <w:szCs w:val="18"/>
        </w:rPr>
        <w:t xml:space="preserve"> </w:t>
      </w:r>
      <w:r w:rsidRPr="0099412F">
        <w:rPr>
          <w:color w:val="231F20"/>
          <w:w w:val="105"/>
          <w:sz w:val="18"/>
          <w:szCs w:val="18"/>
        </w:rPr>
        <w:t>companies,</w:t>
      </w:r>
      <w:r w:rsidRPr="0099412F">
        <w:rPr>
          <w:color w:val="231F20"/>
          <w:spacing w:val="35"/>
          <w:w w:val="105"/>
          <w:sz w:val="18"/>
          <w:szCs w:val="18"/>
        </w:rPr>
        <w:t xml:space="preserve"> </w:t>
      </w:r>
      <w:r w:rsidRPr="0099412F">
        <w:rPr>
          <w:color w:val="231F20"/>
          <w:w w:val="105"/>
          <w:sz w:val="18"/>
          <w:szCs w:val="18"/>
        </w:rPr>
        <w:t>Maersk,</w:t>
      </w:r>
      <w:r w:rsidRPr="0099412F">
        <w:rPr>
          <w:color w:val="231F20"/>
          <w:spacing w:val="36"/>
          <w:w w:val="105"/>
          <w:sz w:val="18"/>
          <w:szCs w:val="18"/>
        </w:rPr>
        <w:t xml:space="preserve"> </w:t>
      </w:r>
      <w:r w:rsidRPr="0099412F">
        <w:rPr>
          <w:color w:val="231F20"/>
          <w:w w:val="105"/>
          <w:sz w:val="18"/>
          <w:szCs w:val="18"/>
        </w:rPr>
        <w:t>MSC,</w:t>
      </w:r>
      <w:r w:rsidRPr="0099412F">
        <w:rPr>
          <w:color w:val="231F20"/>
          <w:spacing w:val="33"/>
          <w:w w:val="105"/>
          <w:sz w:val="18"/>
          <w:szCs w:val="18"/>
        </w:rPr>
        <w:t xml:space="preserve"> </w:t>
      </w:r>
      <w:r w:rsidRPr="0099412F">
        <w:rPr>
          <w:color w:val="231F20"/>
          <w:w w:val="105"/>
          <w:sz w:val="18"/>
          <w:szCs w:val="18"/>
        </w:rPr>
        <w:t>and</w:t>
      </w:r>
      <w:r w:rsidRPr="0099412F">
        <w:rPr>
          <w:color w:val="231F20"/>
          <w:spacing w:val="33"/>
          <w:w w:val="105"/>
          <w:sz w:val="18"/>
          <w:szCs w:val="18"/>
        </w:rPr>
        <w:t xml:space="preserve"> </w:t>
      </w:r>
      <w:r w:rsidRPr="0099412F">
        <w:rPr>
          <w:color w:val="231F20"/>
          <w:w w:val="105"/>
          <w:sz w:val="18"/>
          <w:szCs w:val="18"/>
        </w:rPr>
        <w:t>CMA-CGM,</w:t>
      </w:r>
      <w:r w:rsidRPr="0099412F">
        <w:rPr>
          <w:color w:val="231F20"/>
          <w:spacing w:val="40"/>
          <w:w w:val="105"/>
          <w:sz w:val="18"/>
          <w:szCs w:val="18"/>
        </w:rPr>
        <w:t xml:space="preserve"> </w:t>
      </w:r>
      <w:r w:rsidRPr="0099412F">
        <w:rPr>
          <w:color w:val="231F20"/>
          <w:w w:val="105"/>
          <w:sz w:val="18"/>
          <w:szCs w:val="18"/>
        </w:rPr>
        <w:t>have had a vessel-sharing agreement on transpaciﬁc routes since 2008 and had also been strengthening their alliance among the</w:t>
      </w:r>
      <w:r w:rsidRPr="0099412F">
        <w:rPr>
          <w:color w:val="231F20"/>
          <w:spacing w:val="40"/>
          <w:w w:val="105"/>
          <w:sz w:val="18"/>
          <w:szCs w:val="18"/>
        </w:rPr>
        <w:t xml:space="preserve"> </w:t>
      </w:r>
      <w:r w:rsidRPr="0099412F">
        <w:rPr>
          <w:color w:val="231F20"/>
          <w:w w:val="105"/>
          <w:sz w:val="18"/>
          <w:szCs w:val="18"/>
        </w:rPr>
        <w:t>three</w:t>
      </w:r>
      <w:r w:rsidRPr="0099412F">
        <w:rPr>
          <w:color w:val="231F20"/>
          <w:spacing w:val="24"/>
          <w:w w:val="105"/>
          <w:sz w:val="18"/>
          <w:szCs w:val="18"/>
        </w:rPr>
        <w:t xml:space="preserve"> </w:t>
      </w:r>
      <w:r w:rsidRPr="0099412F">
        <w:rPr>
          <w:color w:val="231F20"/>
          <w:w w:val="105"/>
          <w:sz w:val="18"/>
          <w:szCs w:val="18"/>
        </w:rPr>
        <w:t>companies.</w:t>
      </w:r>
      <w:r w:rsidRPr="0099412F">
        <w:rPr>
          <w:color w:val="231F20"/>
          <w:spacing w:val="40"/>
          <w:w w:val="105"/>
          <w:sz w:val="18"/>
          <w:szCs w:val="18"/>
        </w:rPr>
        <w:t xml:space="preserve"> </w:t>
      </w:r>
      <w:r w:rsidRPr="0099412F">
        <w:rPr>
          <w:color w:val="231F20"/>
          <w:w w:val="105"/>
          <w:sz w:val="18"/>
          <w:szCs w:val="18"/>
        </w:rPr>
        <w:t>In</w:t>
      </w:r>
      <w:r w:rsidRPr="0099412F">
        <w:rPr>
          <w:color w:val="231F20"/>
          <w:spacing w:val="24"/>
          <w:w w:val="105"/>
          <w:sz w:val="18"/>
          <w:szCs w:val="18"/>
        </w:rPr>
        <w:t xml:space="preserve"> </w:t>
      </w:r>
      <w:r w:rsidRPr="0099412F">
        <w:rPr>
          <w:color w:val="231F20"/>
          <w:w w:val="105"/>
          <w:sz w:val="18"/>
          <w:szCs w:val="18"/>
        </w:rPr>
        <w:t>2013,</w:t>
      </w:r>
      <w:r w:rsidRPr="0099412F">
        <w:rPr>
          <w:color w:val="231F20"/>
          <w:spacing w:val="26"/>
          <w:w w:val="105"/>
          <w:sz w:val="18"/>
          <w:szCs w:val="18"/>
        </w:rPr>
        <w:t xml:space="preserve"> </w:t>
      </w:r>
      <w:r w:rsidRPr="0099412F">
        <w:rPr>
          <w:color w:val="231F20"/>
          <w:w w:val="105"/>
          <w:sz w:val="18"/>
          <w:szCs w:val="18"/>
        </w:rPr>
        <w:t>the</w:t>
      </w:r>
      <w:r w:rsidRPr="0099412F">
        <w:rPr>
          <w:color w:val="231F20"/>
          <w:spacing w:val="24"/>
          <w:w w:val="105"/>
          <w:sz w:val="18"/>
          <w:szCs w:val="18"/>
        </w:rPr>
        <w:t xml:space="preserve"> </w:t>
      </w:r>
      <w:r w:rsidRPr="0099412F">
        <w:rPr>
          <w:color w:val="231F20"/>
          <w:w w:val="105"/>
          <w:sz w:val="18"/>
          <w:szCs w:val="18"/>
        </w:rPr>
        <w:t>three</w:t>
      </w:r>
      <w:r w:rsidRPr="0099412F">
        <w:rPr>
          <w:color w:val="231F20"/>
          <w:spacing w:val="24"/>
          <w:w w:val="105"/>
          <w:sz w:val="18"/>
          <w:szCs w:val="18"/>
        </w:rPr>
        <w:t xml:space="preserve"> </w:t>
      </w:r>
      <w:r w:rsidRPr="0099412F">
        <w:rPr>
          <w:color w:val="231F20"/>
          <w:w w:val="105"/>
          <w:sz w:val="18"/>
          <w:szCs w:val="18"/>
        </w:rPr>
        <w:t>companies</w:t>
      </w:r>
      <w:r w:rsidRPr="0099412F">
        <w:rPr>
          <w:color w:val="231F20"/>
          <w:spacing w:val="24"/>
          <w:w w:val="105"/>
          <w:sz w:val="18"/>
          <w:szCs w:val="18"/>
        </w:rPr>
        <w:t xml:space="preserve"> </w:t>
      </w:r>
      <w:r w:rsidRPr="0099412F">
        <w:rPr>
          <w:color w:val="231F20"/>
          <w:w w:val="105"/>
          <w:sz w:val="18"/>
          <w:szCs w:val="18"/>
        </w:rPr>
        <w:t>announced</w:t>
      </w:r>
      <w:r w:rsidRPr="0099412F">
        <w:rPr>
          <w:color w:val="231F20"/>
          <w:spacing w:val="24"/>
          <w:w w:val="105"/>
          <w:sz w:val="18"/>
          <w:szCs w:val="18"/>
        </w:rPr>
        <w:t xml:space="preserve"> </w:t>
      </w:r>
      <w:r w:rsidRPr="0099412F">
        <w:rPr>
          <w:color w:val="231F20"/>
          <w:w w:val="105"/>
          <w:sz w:val="18"/>
          <w:szCs w:val="18"/>
        </w:rPr>
        <w:t>the</w:t>
      </w:r>
      <w:r w:rsidRPr="0099412F">
        <w:rPr>
          <w:color w:val="231F20"/>
          <w:spacing w:val="24"/>
          <w:w w:val="105"/>
          <w:sz w:val="18"/>
          <w:szCs w:val="18"/>
        </w:rPr>
        <w:t xml:space="preserve"> </w:t>
      </w:r>
      <w:r w:rsidRPr="0099412F">
        <w:rPr>
          <w:color w:val="231F20"/>
          <w:w w:val="105"/>
          <w:sz w:val="18"/>
          <w:szCs w:val="18"/>
        </w:rPr>
        <w:t>formation</w:t>
      </w:r>
      <w:r w:rsidRPr="0099412F">
        <w:rPr>
          <w:color w:val="231F20"/>
          <w:spacing w:val="24"/>
          <w:w w:val="105"/>
          <w:sz w:val="18"/>
          <w:szCs w:val="18"/>
        </w:rPr>
        <w:t xml:space="preserve"> </w:t>
      </w:r>
      <w:r w:rsidRPr="0099412F">
        <w:rPr>
          <w:color w:val="231F20"/>
          <w:w w:val="105"/>
          <w:sz w:val="18"/>
          <w:szCs w:val="18"/>
        </w:rPr>
        <w:t>of</w:t>
      </w:r>
      <w:r w:rsidRPr="0099412F">
        <w:rPr>
          <w:color w:val="231F20"/>
          <w:spacing w:val="24"/>
          <w:w w:val="105"/>
          <w:sz w:val="18"/>
          <w:szCs w:val="18"/>
        </w:rPr>
        <w:t xml:space="preserve"> </w:t>
      </w:r>
      <w:r w:rsidRPr="0099412F">
        <w:rPr>
          <w:color w:val="231F20"/>
          <w:w w:val="105"/>
          <w:sz w:val="18"/>
          <w:szCs w:val="18"/>
        </w:rPr>
        <w:t>a</w:t>
      </w:r>
      <w:r w:rsidRPr="0099412F">
        <w:rPr>
          <w:color w:val="231F20"/>
          <w:spacing w:val="24"/>
          <w:w w:val="105"/>
          <w:sz w:val="18"/>
          <w:szCs w:val="18"/>
        </w:rPr>
        <w:t xml:space="preserve"> </w:t>
      </w:r>
      <w:r w:rsidRPr="0099412F">
        <w:rPr>
          <w:color w:val="231F20"/>
          <w:w w:val="105"/>
          <w:sz w:val="18"/>
          <w:szCs w:val="18"/>
        </w:rPr>
        <w:t>new</w:t>
      </w:r>
      <w:r w:rsidRPr="0099412F">
        <w:rPr>
          <w:color w:val="231F20"/>
          <w:spacing w:val="24"/>
          <w:w w:val="105"/>
          <w:sz w:val="18"/>
          <w:szCs w:val="18"/>
        </w:rPr>
        <w:t xml:space="preserve"> </w:t>
      </w:r>
      <w:r w:rsidRPr="0099412F">
        <w:rPr>
          <w:color w:val="231F20"/>
          <w:w w:val="105"/>
          <w:sz w:val="18"/>
          <w:szCs w:val="18"/>
        </w:rPr>
        <w:t>alliance</w:t>
      </w:r>
      <w:r w:rsidRPr="0099412F">
        <w:rPr>
          <w:color w:val="231F20"/>
          <w:spacing w:val="24"/>
          <w:w w:val="105"/>
          <w:sz w:val="18"/>
          <w:szCs w:val="18"/>
        </w:rPr>
        <w:t xml:space="preserve"> </w:t>
      </w:r>
      <w:r w:rsidRPr="0099412F">
        <w:rPr>
          <w:color w:val="231F20"/>
          <w:w w:val="105"/>
          <w:sz w:val="18"/>
          <w:szCs w:val="18"/>
        </w:rPr>
        <w:t>called</w:t>
      </w:r>
      <w:r w:rsidRPr="0099412F">
        <w:rPr>
          <w:color w:val="231F20"/>
          <w:spacing w:val="24"/>
          <w:w w:val="105"/>
          <w:sz w:val="18"/>
          <w:szCs w:val="18"/>
        </w:rPr>
        <w:t xml:space="preserve"> </w:t>
      </w:r>
      <w:r w:rsidRPr="0099412F">
        <w:rPr>
          <w:color w:val="231F20"/>
          <w:w w:val="105"/>
          <w:sz w:val="18"/>
          <w:szCs w:val="18"/>
        </w:rPr>
        <w:t>the</w:t>
      </w:r>
      <w:r w:rsidRPr="0099412F">
        <w:rPr>
          <w:color w:val="231F20"/>
          <w:spacing w:val="24"/>
          <w:w w:val="105"/>
          <w:sz w:val="18"/>
          <w:szCs w:val="18"/>
        </w:rPr>
        <w:t xml:space="preserve"> </w:t>
      </w:r>
      <w:r w:rsidRPr="0099412F">
        <w:rPr>
          <w:color w:val="231F20"/>
          <w:w w:val="105"/>
          <w:sz w:val="18"/>
          <w:szCs w:val="18"/>
        </w:rPr>
        <w:t>P3</w:t>
      </w:r>
      <w:r w:rsidRPr="0099412F">
        <w:rPr>
          <w:color w:val="231F20"/>
          <w:spacing w:val="24"/>
          <w:w w:val="105"/>
          <w:sz w:val="18"/>
          <w:szCs w:val="18"/>
        </w:rPr>
        <w:t xml:space="preserve"> </w:t>
      </w:r>
      <w:r w:rsidRPr="0099412F">
        <w:rPr>
          <w:color w:val="231F20"/>
          <w:w w:val="105"/>
          <w:sz w:val="18"/>
          <w:szCs w:val="18"/>
        </w:rPr>
        <w:t>Network.</w:t>
      </w:r>
      <w:r w:rsidRPr="0099412F">
        <w:rPr>
          <w:color w:val="231F20"/>
          <w:spacing w:val="40"/>
          <w:w w:val="105"/>
          <w:sz w:val="18"/>
          <w:szCs w:val="18"/>
        </w:rPr>
        <w:t xml:space="preserve"> </w:t>
      </w:r>
      <w:r w:rsidRPr="0099412F">
        <w:rPr>
          <w:color w:val="231F20"/>
          <w:w w:val="105"/>
          <w:sz w:val="18"/>
          <w:szCs w:val="18"/>
        </w:rPr>
        <w:t>However,</w:t>
      </w:r>
      <w:r w:rsidRPr="0099412F">
        <w:rPr>
          <w:color w:val="231F20"/>
          <w:spacing w:val="40"/>
          <w:w w:val="105"/>
          <w:sz w:val="18"/>
          <w:szCs w:val="18"/>
        </w:rPr>
        <w:t xml:space="preserve"> </w:t>
      </w:r>
      <w:r w:rsidRPr="0099412F">
        <w:rPr>
          <w:color w:val="231F20"/>
          <w:w w:val="105"/>
          <w:sz w:val="18"/>
          <w:szCs w:val="18"/>
        </w:rPr>
        <w:t>this</w:t>
      </w:r>
      <w:r w:rsidRPr="0099412F">
        <w:rPr>
          <w:color w:val="231F20"/>
          <w:spacing w:val="26"/>
          <w:w w:val="105"/>
          <w:sz w:val="18"/>
          <w:szCs w:val="18"/>
        </w:rPr>
        <w:t xml:space="preserve"> </w:t>
      </w:r>
      <w:r w:rsidRPr="0099412F">
        <w:rPr>
          <w:color w:val="231F20"/>
          <w:w w:val="105"/>
          <w:sz w:val="18"/>
          <w:szCs w:val="18"/>
        </w:rPr>
        <w:t>was</w:t>
      </w:r>
      <w:r w:rsidRPr="0099412F">
        <w:rPr>
          <w:color w:val="231F20"/>
          <w:spacing w:val="26"/>
          <w:w w:val="105"/>
          <w:sz w:val="18"/>
          <w:szCs w:val="18"/>
        </w:rPr>
        <w:t xml:space="preserve"> </w:t>
      </w:r>
      <w:r w:rsidRPr="0099412F">
        <w:rPr>
          <w:color w:val="231F20"/>
          <w:w w:val="105"/>
          <w:sz w:val="18"/>
          <w:szCs w:val="18"/>
        </w:rPr>
        <w:t>terminated</w:t>
      </w:r>
      <w:r w:rsidRPr="0099412F">
        <w:rPr>
          <w:color w:val="231F20"/>
          <w:spacing w:val="26"/>
          <w:w w:val="105"/>
          <w:sz w:val="18"/>
          <w:szCs w:val="18"/>
        </w:rPr>
        <w:t xml:space="preserve"> </w:t>
      </w:r>
      <w:r w:rsidRPr="0099412F">
        <w:rPr>
          <w:color w:val="231F20"/>
          <w:w w:val="105"/>
          <w:sz w:val="18"/>
          <w:szCs w:val="18"/>
        </w:rPr>
        <w:t>due</w:t>
      </w:r>
      <w:r w:rsidRPr="0099412F">
        <w:rPr>
          <w:color w:val="231F20"/>
          <w:spacing w:val="26"/>
          <w:w w:val="105"/>
          <w:sz w:val="18"/>
          <w:szCs w:val="18"/>
        </w:rPr>
        <w:t xml:space="preserve"> </w:t>
      </w:r>
      <w:r w:rsidRPr="0099412F">
        <w:rPr>
          <w:color w:val="231F20"/>
          <w:w w:val="105"/>
          <w:sz w:val="18"/>
          <w:szCs w:val="18"/>
        </w:rPr>
        <w:t>to</w:t>
      </w:r>
      <w:r w:rsidRPr="0099412F">
        <w:rPr>
          <w:color w:val="231F20"/>
          <w:spacing w:val="26"/>
          <w:w w:val="105"/>
          <w:sz w:val="18"/>
          <w:szCs w:val="18"/>
        </w:rPr>
        <w:t xml:space="preserve"> </w:t>
      </w:r>
      <w:r w:rsidRPr="0099412F">
        <w:rPr>
          <w:color w:val="231F20"/>
          <w:w w:val="105"/>
          <w:sz w:val="18"/>
          <w:szCs w:val="18"/>
        </w:rPr>
        <w:t>lack</w:t>
      </w:r>
      <w:r w:rsidRPr="0099412F">
        <w:rPr>
          <w:color w:val="231F20"/>
          <w:spacing w:val="26"/>
          <w:w w:val="105"/>
          <w:sz w:val="18"/>
          <w:szCs w:val="18"/>
        </w:rPr>
        <w:t xml:space="preserve"> </w:t>
      </w:r>
      <w:r w:rsidRPr="0099412F">
        <w:rPr>
          <w:color w:val="231F20"/>
          <w:w w:val="105"/>
          <w:sz w:val="18"/>
          <w:szCs w:val="18"/>
        </w:rPr>
        <w:t>of</w:t>
      </w:r>
      <w:r w:rsidRPr="0099412F">
        <w:rPr>
          <w:color w:val="231F20"/>
          <w:spacing w:val="26"/>
          <w:w w:val="105"/>
          <w:sz w:val="18"/>
          <w:szCs w:val="18"/>
        </w:rPr>
        <w:t xml:space="preserve"> </w:t>
      </w:r>
      <w:r w:rsidRPr="0099412F">
        <w:rPr>
          <w:color w:val="231F20"/>
          <w:w w:val="105"/>
          <w:sz w:val="18"/>
          <w:szCs w:val="18"/>
        </w:rPr>
        <w:t>approval</w:t>
      </w:r>
      <w:r w:rsidRPr="0099412F">
        <w:rPr>
          <w:color w:val="231F20"/>
          <w:spacing w:val="26"/>
          <w:w w:val="105"/>
          <w:sz w:val="18"/>
          <w:szCs w:val="18"/>
        </w:rPr>
        <w:t xml:space="preserve"> </w:t>
      </w:r>
      <w:r w:rsidRPr="0099412F">
        <w:rPr>
          <w:color w:val="231F20"/>
          <w:w w:val="105"/>
          <w:sz w:val="18"/>
          <w:szCs w:val="18"/>
        </w:rPr>
        <w:t>from</w:t>
      </w:r>
      <w:r w:rsidRPr="0099412F">
        <w:rPr>
          <w:color w:val="231F20"/>
          <w:spacing w:val="26"/>
          <w:w w:val="105"/>
          <w:sz w:val="18"/>
          <w:szCs w:val="18"/>
        </w:rPr>
        <w:t xml:space="preserve"> </w:t>
      </w:r>
      <w:r w:rsidRPr="0099412F">
        <w:rPr>
          <w:color w:val="231F20"/>
          <w:w w:val="105"/>
          <w:sz w:val="18"/>
          <w:szCs w:val="18"/>
        </w:rPr>
        <w:t>the</w:t>
      </w:r>
      <w:r w:rsidRPr="0099412F">
        <w:rPr>
          <w:color w:val="231F20"/>
          <w:spacing w:val="26"/>
          <w:w w:val="105"/>
          <w:sz w:val="18"/>
          <w:szCs w:val="18"/>
        </w:rPr>
        <w:t xml:space="preserve"> </w:t>
      </w:r>
      <w:r w:rsidRPr="0099412F">
        <w:rPr>
          <w:color w:val="231F20"/>
          <w:w w:val="105"/>
          <w:sz w:val="18"/>
          <w:szCs w:val="18"/>
        </w:rPr>
        <w:t>Chinese</w:t>
      </w:r>
      <w:r w:rsidRPr="0099412F">
        <w:rPr>
          <w:color w:val="231F20"/>
          <w:spacing w:val="26"/>
          <w:w w:val="105"/>
          <w:sz w:val="18"/>
          <w:szCs w:val="18"/>
        </w:rPr>
        <w:t xml:space="preserve"> </w:t>
      </w:r>
      <w:r w:rsidRPr="0099412F">
        <w:rPr>
          <w:color w:val="231F20"/>
          <w:w w:val="105"/>
          <w:sz w:val="18"/>
          <w:szCs w:val="18"/>
        </w:rPr>
        <w:t>Ministry</w:t>
      </w:r>
      <w:r w:rsidRPr="0099412F">
        <w:rPr>
          <w:color w:val="231F20"/>
          <w:spacing w:val="26"/>
          <w:w w:val="105"/>
          <w:sz w:val="18"/>
          <w:szCs w:val="18"/>
        </w:rPr>
        <w:t xml:space="preserve"> </w:t>
      </w:r>
      <w:r w:rsidRPr="0099412F">
        <w:rPr>
          <w:color w:val="231F20"/>
          <w:w w:val="105"/>
          <w:sz w:val="18"/>
          <w:szCs w:val="18"/>
        </w:rPr>
        <w:t>of</w:t>
      </w:r>
      <w:r w:rsidRPr="0099412F">
        <w:rPr>
          <w:color w:val="231F20"/>
          <w:spacing w:val="26"/>
          <w:w w:val="105"/>
          <w:sz w:val="18"/>
          <w:szCs w:val="18"/>
        </w:rPr>
        <w:t xml:space="preserve"> </w:t>
      </w:r>
      <w:r w:rsidRPr="0099412F">
        <w:rPr>
          <w:color w:val="231F20"/>
          <w:w w:val="105"/>
          <w:sz w:val="18"/>
          <w:szCs w:val="18"/>
        </w:rPr>
        <w:t>Commerce.</w:t>
      </w:r>
      <w:r w:rsidRPr="0099412F">
        <w:rPr>
          <w:color w:val="231F20"/>
          <w:spacing w:val="40"/>
          <w:w w:val="105"/>
          <w:sz w:val="18"/>
          <w:szCs w:val="18"/>
        </w:rPr>
        <w:t xml:space="preserve"> </w:t>
      </w:r>
      <w:r w:rsidRPr="0099412F">
        <w:rPr>
          <w:color w:val="231F20"/>
          <w:w w:val="105"/>
          <w:sz w:val="18"/>
          <w:szCs w:val="18"/>
        </w:rPr>
        <w:t>This</w:t>
      </w:r>
      <w:r w:rsidRPr="0099412F">
        <w:rPr>
          <w:color w:val="231F20"/>
          <w:spacing w:val="26"/>
          <w:w w:val="105"/>
          <w:sz w:val="18"/>
          <w:szCs w:val="18"/>
        </w:rPr>
        <w:t xml:space="preserve"> </w:t>
      </w:r>
      <w:r w:rsidRPr="0099412F">
        <w:rPr>
          <w:color w:val="231F20"/>
          <w:w w:val="105"/>
          <w:sz w:val="18"/>
          <w:szCs w:val="18"/>
        </w:rPr>
        <w:t>was</w:t>
      </w:r>
      <w:r w:rsidRPr="0099412F">
        <w:rPr>
          <w:color w:val="231F20"/>
          <w:spacing w:val="26"/>
          <w:w w:val="105"/>
          <w:sz w:val="18"/>
          <w:szCs w:val="18"/>
        </w:rPr>
        <w:t xml:space="preserve"> </w:t>
      </w:r>
      <w:del w:id="624" w:author="Author" w:date="2023-10-13T08:44:00Z">
        <w:r w:rsidRPr="0099412F" w:rsidDel="00D529A1">
          <w:rPr>
            <w:color w:val="231F20"/>
            <w:w w:val="105"/>
            <w:sz w:val="18"/>
            <w:szCs w:val="18"/>
          </w:rPr>
          <w:delText>due</w:delText>
        </w:r>
        <w:r w:rsidRPr="0099412F" w:rsidDel="00D529A1">
          <w:rPr>
            <w:color w:val="231F20"/>
            <w:spacing w:val="26"/>
            <w:w w:val="105"/>
            <w:sz w:val="18"/>
            <w:szCs w:val="18"/>
          </w:rPr>
          <w:delText xml:space="preserve"> </w:delText>
        </w:r>
        <w:r w:rsidRPr="0099412F" w:rsidDel="00D529A1">
          <w:rPr>
            <w:color w:val="231F20"/>
            <w:w w:val="105"/>
            <w:sz w:val="18"/>
            <w:szCs w:val="18"/>
          </w:rPr>
          <w:delText>to</w:delText>
        </w:r>
        <w:r w:rsidRPr="0099412F" w:rsidDel="00D529A1">
          <w:rPr>
            <w:color w:val="231F20"/>
            <w:spacing w:val="26"/>
            <w:w w:val="105"/>
            <w:sz w:val="18"/>
            <w:szCs w:val="18"/>
          </w:rPr>
          <w:delText xml:space="preserve"> </w:delText>
        </w:r>
        <w:r w:rsidRPr="0099412F" w:rsidDel="00D529A1">
          <w:rPr>
            <w:color w:val="231F20"/>
            <w:w w:val="105"/>
            <w:sz w:val="18"/>
            <w:szCs w:val="18"/>
          </w:rPr>
          <w:delText>the</w:delText>
        </w:r>
        <w:r w:rsidRPr="0099412F" w:rsidDel="00D529A1">
          <w:rPr>
            <w:color w:val="231F20"/>
            <w:spacing w:val="26"/>
            <w:w w:val="105"/>
            <w:sz w:val="18"/>
            <w:szCs w:val="18"/>
          </w:rPr>
          <w:delText xml:space="preserve"> </w:delText>
        </w:r>
        <w:r w:rsidRPr="0099412F" w:rsidDel="00D529A1">
          <w:rPr>
            <w:color w:val="231F20"/>
            <w:w w:val="105"/>
            <w:sz w:val="18"/>
            <w:szCs w:val="18"/>
          </w:rPr>
          <w:delText>fact</w:delText>
        </w:r>
        <w:r w:rsidRPr="0099412F" w:rsidDel="00D529A1">
          <w:rPr>
            <w:color w:val="231F20"/>
            <w:spacing w:val="26"/>
            <w:w w:val="105"/>
            <w:sz w:val="18"/>
            <w:szCs w:val="18"/>
          </w:rPr>
          <w:delText xml:space="preserve"> </w:delText>
        </w:r>
        <w:r w:rsidRPr="0099412F" w:rsidDel="00D529A1">
          <w:rPr>
            <w:color w:val="231F20"/>
            <w:w w:val="105"/>
            <w:sz w:val="18"/>
            <w:szCs w:val="18"/>
          </w:rPr>
          <w:delText>that</w:delText>
        </w:r>
      </w:del>
      <w:ins w:id="625" w:author="Author" w:date="2023-10-13T08:44:00Z">
        <w:r w:rsidRPr="0099412F">
          <w:rPr>
            <w:color w:val="231F20"/>
            <w:w w:val="105"/>
            <w:sz w:val="18"/>
            <w:szCs w:val="18"/>
          </w:rPr>
          <w:t>because</w:t>
        </w:r>
      </w:ins>
      <w:r w:rsidRPr="0099412F">
        <w:rPr>
          <w:color w:val="231F20"/>
          <w:spacing w:val="26"/>
          <w:w w:val="105"/>
          <w:sz w:val="18"/>
          <w:szCs w:val="18"/>
        </w:rPr>
        <w:t xml:space="preserve"> </w:t>
      </w:r>
      <w:r w:rsidRPr="0099412F">
        <w:rPr>
          <w:color w:val="231F20"/>
          <w:w w:val="105"/>
          <w:sz w:val="18"/>
          <w:szCs w:val="18"/>
        </w:rPr>
        <w:t>it</w:t>
      </w:r>
      <w:r w:rsidRPr="0099412F">
        <w:rPr>
          <w:color w:val="231F20"/>
          <w:spacing w:val="26"/>
          <w:w w:val="105"/>
          <w:sz w:val="18"/>
          <w:szCs w:val="18"/>
        </w:rPr>
        <w:t xml:space="preserve"> </w:t>
      </w:r>
      <w:r w:rsidRPr="0099412F">
        <w:rPr>
          <w:color w:val="231F20"/>
          <w:w w:val="105"/>
          <w:sz w:val="18"/>
          <w:szCs w:val="18"/>
        </w:rPr>
        <w:t>would</w:t>
      </w:r>
      <w:r w:rsidRPr="0099412F">
        <w:rPr>
          <w:color w:val="231F20"/>
          <w:spacing w:val="40"/>
          <w:w w:val="105"/>
          <w:sz w:val="18"/>
          <w:szCs w:val="18"/>
        </w:rPr>
        <w:t xml:space="preserve"> </w:t>
      </w:r>
      <w:r w:rsidRPr="0099412F">
        <w:rPr>
          <w:color w:val="231F20"/>
          <w:w w:val="105"/>
          <w:sz w:val="18"/>
          <w:szCs w:val="18"/>
        </w:rPr>
        <w:t>have had too large a market share on the Far East-Europe route.</w:t>
      </w:r>
      <w:r w:rsidRPr="0099412F">
        <w:rPr>
          <w:color w:val="231F20"/>
          <w:spacing w:val="40"/>
          <w:w w:val="105"/>
          <w:sz w:val="18"/>
          <w:szCs w:val="18"/>
        </w:rPr>
        <w:t xml:space="preserve"> </w:t>
      </w:r>
      <w:r w:rsidRPr="0099412F">
        <w:rPr>
          <w:color w:val="231F20"/>
          <w:w w:val="105"/>
          <w:sz w:val="18"/>
          <w:szCs w:val="18"/>
        </w:rPr>
        <w:t>Following the failure of the P3 alliance, Maersk and MSC</w:t>
      </w:r>
      <w:r w:rsidRPr="0099412F">
        <w:rPr>
          <w:color w:val="231F20"/>
          <w:spacing w:val="40"/>
          <w:w w:val="105"/>
          <w:sz w:val="18"/>
          <w:szCs w:val="18"/>
        </w:rPr>
        <w:t xml:space="preserve"> </w:t>
      </w:r>
      <w:r w:rsidRPr="0099412F">
        <w:rPr>
          <w:color w:val="231F20"/>
          <w:w w:val="105"/>
          <w:sz w:val="18"/>
          <w:szCs w:val="18"/>
        </w:rPr>
        <w:t>immediately signed a 10-year vessel-sharing agreement to form the 2M alliance.</w:t>
      </w:r>
      <w:r w:rsidRPr="0099412F">
        <w:rPr>
          <w:color w:val="231F20"/>
          <w:spacing w:val="39"/>
          <w:w w:val="105"/>
          <w:sz w:val="18"/>
          <w:szCs w:val="18"/>
        </w:rPr>
        <w:t xml:space="preserve"> </w:t>
      </w:r>
      <w:r w:rsidRPr="0099412F">
        <w:rPr>
          <w:color w:val="231F20"/>
          <w:w w:val="105"/>
          <w:sz w:val="18"/>
          <w:szCs w:val="18"/>
        </w:rPr>
        <w:t>The remaining CMA-CGM also announced the</w:t>
      </w:r>
      <w:r w:rsidRPr="0099412F">
        <w:rPr>
          <w:color w:val="231F20"/>
          <w:spacing w:val="40"/>
          <w:w w:val="105"/>
          <w:sz w:val="18"/>
          <w:szCs w:val="18"/>
        </w:rPr>
        <w:t xml:space="preserve"> </w:t>
      </w:r>
      <w:r w:rsidRPr="0099412F">
        <w:rPr>
          <w:color w:val="231F20"/>
          <w:w w:val="105"/>
          <w:sz w:val="18"/>
          <w:szCs w:val="18"/>
        </w:rPr>
        <w:t>formation of Ocean Three (O3) with China Shipping Container Line (CSCL) and Arab-owned United Arab Shipping Company</w:t>
      </w:r>
      <w:r w:rsidRPr="0099412F">
        <w:rPr>
          <w:color w:val="231F20"/>
          <w:spacing w:val="40"/>
          <w:w w:val="105"/>
          <w:sz w:val="18"/>
          <w:szCs w:val="18"/>
        </w:rPr>
        <w:t xml:space="preserve"> </w:t>
      </w:r>
      <w:r w:rsidRPr="0099412F">
        <w:rPr>
          <w:color w:val="231F20"/>
          <w:w w:val="105"/>
          <w:sz w:val="18"/>
          <w:szCs w:val="18"/>
        </w:rPr>
        <w:t>(UASC</w:t>
      </w:r>
      <w:proofErr w:type="gramStart"/>
      <w:r w:rsidRPr="0099412F">
        <w:rPr>
          <w:color w:val="231F20"/>
          <w:w w:val="105"/>
          <w:sz w:val="18"/>
          <w:szCs w:val="18"/>
        </w:rPr>
        <w:t>),</w:t>
      </w:r>
      <w:r w:rsidRPr="0099412F">
        <w:rPr>
          <w:color w:val="231F20"/>
          <w:spacing w:val="15"/>
          <w:w w:val="105"/>
          <w:sz w:val="18"/>
          <w:szCs w:val="18"/>
        </w:rPr>
        <w:t xml:space="preserve"> </w:t>
      </w:r>
      <w:r w:rsidRPr="0099412F">
        <w:rPr>
          <w:color w:val="231F20"/>
          <w:w w:val="105"/>
          <w:sz w:val="18"/>
          <w:szCs w:val="18"/>
        </w:rPr>
        <w:t>and</w:t>
      </w:r>
      <w:proofErr w:type="gramEnd"/>
      <w:r w:rsidRPr="0099412F">
        <w:rPr>
          <w:color w:val="231F20"/>
          <w:spacing w:val="15"/>
          <w:w w:val="105"/>
          <w:sz w:val="18"/>
          <w:szCs w:val="18"/>
        </w:rPr>
        <w:t xml:space="preserve"> </w:t>
      </w:r>
      <w:r w:rsidRPr="0099412F">
        <w:rPr>
          <w:color w:val="231F20"/>
          <w:w w:val="105"/>
          <w:sz w:val="18"/>
          <w:szCs w:val="18"/>
        </w:rPr>
        <w:t>began</w:t>
      </w:r>
      <w:r w:rsidRPr="0099412F">
        <w:rPr>
          <w:color w:val="231F20"/>
          <w:spacing w:val="15"/>
          <w:w w:val="105"/>
          <w:sz w:val="18"/>
          <w:szCs w:val="18"/>
        </w:rPr>
        <w:t xml:space="preserve"> </w:t>
      </w:r>
      <w:r w:rsidRPr="0099412F">
        <w:rPr>
          <w:color w:val="231F20"/>
          <w:w w:val="105"/>
          <w:sz w:val="18"/>
          <w:szCs w:val="18"/>
        </w:rPr>
        <w:t>partnering</w:t>
      </w:r>
      <w:r w:rsidRPr="0099412F">
        <w:rPr>
          <w:color w:val="231F20"/>
          <w:spacing w:val="14"/>
          <w:w w:val="105"/>
          <w:sz w:val="18"/>
          <w:szCs w:val="18"/>
        </w:rPr>
        <w:t xml:space="preserve"> </w:t>
      </w:r>
      <w:r w:rsidRPr="0099412F">
        <w:rPr>
          <w:color w:val="231F20"/>
          <w:w w:val="105"/>
          <w:sz w:val="18"/>
          <w:szCs w:val="18"/>
        </w:rPr>
        <w:t>on</w:t>
      </w:r>
      <w:r w:rsidRPr="0099412F">
        <w:rPr>
          <w:color w:val="231F20"/>
          <w:spacing w:val="15"/>
          <w:w w:val="105"/>
          <w:sz w:val="18"/>
          <w:szCs w:val="18"/>
        </w:rPr>
        <w:t xml:space="preserve"> </w:t>
      </w:r>
      <w:r w:rsidRPr="0099412F">
        <w:rPr>
          <w:color w:val="231F20"/>
          <w:w w:val="105"/>
          <w:sz w:val="18"/>
          <w:szCs w:val="18"/>
        </w:rPr>
        <w:t>key</w:t>
      </w:r>
      <w:r w:rsidRPr="0099412F">
        <w:rPr>
          <w:color w:val="231F20"/>
          <w:spacing w:val="14"/>
          <w:w w:val="105"/>
          <w:sz w:val="18"/>
          <w:szCs w:val="18"/>
        </w:rPr>
        <w:t xml:space="preserve"> </w:t>
      </w:r>
      <w:r w:rsidRPr="0099412F">
        <w:rPr>
          <w:color w:val="231F20"/>
          <w:w w:val="105"/>
          <w:sz w:val="18"/>
          <w:szCs w:val="18"/>
        </w:rPr>
        <w:t>routes</w:t>
      </w:r>
      <w:r w:rsidRPr="0099412F">
        <w:rPr>
          <w:color w:val="231F20"/>
          <w:spacing w:val="15"/>
          <w:w w:val="105"/>
          <w:sz w:val="18"/>
          <w:szCs w:val="18"/>
        </w:rPr>
        <w:t xml:space="preserve"> </w:t>
      </w:r>
      <w:r w:rsidRPr="0099412F">
        <w:rPr>
          <w:color w:val="231F20"/>
          <w:w w:val="105"/>
          <w:sz w:val="18"/>
          <w:szCs w:val="18"/>
        </w:rPr>
        <w:t>in</w:t>
      </w:r>
      <w:r w:rsidRPr="0099412F">
        <w:rPr>
          <w:color w:val="231F20"/>
          <w:spacing w:val="15"/>
          <w:w w:val="105"/>
          <w:sz w:val="18"/>
          <w:szCs w:val="18"/>
        </w:rPr>
        <w:t xml:space="preserve"> </w:t>
      </w:r>
      <w:r w:rsidRPr="0099412F">
        <w:rPr>
          <w:color w:val="231F20"/>
          <w:w w:val="105"/>
          <w:sz w:val="18"/>
          <w:szCs w:val="18"/>
        </w:rPr>
        <w:t>2015.</w:t>
      </w:r>
      <w:r w:rsidRPr="0099412F">
        <w:rPr>
          <w:color w:val="231F20"/>
          <w:spacing w:val="40"/>
          <w:w w:val="105"/>
          <w:sz w:val="18"/>
          <w:szCs w:val="18"/>
        </w:rPr>
        <w:t xml:space="preserve"> </w:t>
      </w:r>
      <w:r w:rsidRPr="0099412F">
        <w:rPr>
          <w:color w:val="231F20"/>
          <w:w w:val="105"/>
          <w:sz w:val="18"/>
          <w:szCs w:val="18"/>
        </w:rPr>
        <w:t>The</w:t>
      </w:r>
      <w:r w:rsidRPr="0099412F">
        <w:rPr>
          <w:color w:val="231F20"/>
          <w:spacing w:val="15"/>
          <w:w w:val="105"/>
          <w:sz w:val="18"/>
          <w:szCs w:val="18"/>
        </w:rPr>
        <w:t xml:space="preserve"> </w:t>
      </w:r>
      <w:r w:rsidRPr="0099412F">
        <w:rPr>
          <w:color w:val="231F20"/>
          <w:w w:val="105"/>
          <w:sz w:val="18"/>
          <w:szCs w:val="18"/>
        </w:rPr>
        <w:t>CKYH</w:t>
      </w:r>
      <w:r w:rsidRPr="0099412F">
        <w:rPr>
          <w:color w:val="231F20"/>
          <w:spacing w:val="15"/>
          <w:w w:val="105"/>
          <w:sz w:val="18"/>
          <w:szCs w:val="18"/>
        </w:rPr>
        <w:t xml:space="preserve"> </w:t>
      </w:r>
      <w:r w:rsidRPr="0099412F">
        <w:rPr>
          <w:color w:val="231F20"/>
          <w:w w:val="105"/>
          <w:sz w:val="18"/>
          <w:szCs w:val="18"/>
        </w:rPr>
        <w:t>alliance</w:t>
      </w:r>
      <w:r w:rsidRPr="0099412F">
        <w:rPr>
          <w:color w:val="231F20"/>
          <w:spacing w:val="15"/>
          <w:w w:val="105"/>
          <w:sz w:val="18"/>
          <w:szCs w:val="18"/>
        </w:rPr>
        <w:t xml:space="preserve"> </w:t>
      </w:r>
      <w:r w:rsidRPr="0099412F">
        <w:rPr>
          <w:color w:val="231F20"/>
          <w:w w:val="105"/>
          <w:sz w:val="18"/>
          <w:szCs w:val="18"/>
        </w:rPr>
        <w:t>was</w:t>
      </w:r>
      <w:r w:rsidRPr="0099412F">
        <w:rPr>
          <w:color w:val="231F20"/>
          <w:spacing w:val="15"/>
          <w:w w:val="105"/>
          <w:sz w:val="18"/>
          <w:szCs w:val="18"/>
        </w:rPr>
        <w:t xml:space="preserve"> </w:t>
      </w:r>
      <w:r w:rsidRPr="0099412F">
        <w:rPr>
          <w:color w:val="231F20"/>
          <w:w w:val="105"/>
          <w:sz w:val="18"/>
          <w:szCs w:val="18"/>
        </w:rPr>
        <w:t>also</w:t>
      </w:r>
      <w:r w:rsidRPr="0099412F">
        <w:rPr>
          <w:color w:val="231F20"/>
          <w:spacing w:val="15"/>
          <w:w w:val="105"/>
          <w:sz w:val="18"/>
          <w:szCs w:val="18"/>
        </w:rPr>
        <w:t xml:space="preserve"> </w:t>
      </w:r>
      <w:r w:rsidRPr="0099412F">
        <w:rPr>
          <w:color w:val="231F20"/>
          <w:w w:val="105"/>
          <w:sz w:val="18"/>
          <w:szCs w:val="18"/>
        </w:rPr>
        <w:t>joined</w:t>
      </w:r>
      <w:r w:rsidRPr="0099412F">
        <w:rPr>
          <w:color w:val="231F20"/>
          <w:spacing w:val="14"/>
          <w:w w:val="105"/>
          <w:sz w:val="18"/>
          <w:szCs w:val="18"/>
        </w:rPr>
        <w:t xml:space="preserve"> </w:t>
      </w:r>
      <w:r w:rsidRPr="0099412F">
        <w:rPr>
          <w:color w:val="231F20"/>
          <w:w w:val="105"/>
          <w:sz w:val="18"/>
          <w:szCs w:val="18"/>
        </w:rPr>
        <w:t>by</w:t>
      </w:r>
      <w:r w:rsidRPr="0099412F">
        <w:rPr>
          <w:color w:val="231F20"/>
          <w:spacing w:val="15"/>
          <w:w w:val="105"/>
          <w:sz w:val="18"/>
          <w:szCs w:val="18"/>
        </w:rPr>
        <w:t xml:space="preserve"> </w:t>
      </w:r>
      <w:r w:rsidRPr="0099412F">
        <w:rPr>
          <w:color w:val="231F20"/>
          <w:w w:val="105"/>
          <w:sz w:val="18"/>
          <w:szCs w:val="18"/>
        </w:rPr>
        <w:t>Evergreen</w:t>
      </w:r>
      <w:r w:rsidRPr="0099412F">
        <w:rPr>
          <w:color w:val="231F20"/>
          <w:spacing w:val="15"/>
          <w:w w:val="105"/>
          <w:sz w:val="18"/>
          <w:szCs w:val="18"/>
        </w:rPr>
        <w:t xml:space="preserve"> </w:t>
      </w:r>
      <w:r w:rsidRPr="0099412F">
        <w:rPr>
          <w:color w:val="231F20"/>
          <w:w w:val="105"/>
          <w:sz w:val="18"/>
          <w:szCs w:val="18"/>
        </w:rPr>
        <w:t>in</w:t>
      </w:r>
      <w:r w:rsidRPr="0099412F">
        <w:rPr>
          <w:color w:val="231F20"/>
          <w:spacing w:val="15"/>
          <w:w w:val="105"/>
          <w:sz w:val="18"/>
          <w:szCs w:val="18"/>
        </w:rPr>
        <w:t xml:space="preserve"> </w:t>
      </w:r>
      <w:r w:rsidRPr="0099412F">
        <w:rPr>
          <w:color w:val="231F20"/>
          <w:w w:val="105"/>
          <w:sz w:val="18"/>
          <w:szCs w:val="18"/>
        </w:rPr>
        <w:t>April</w:t>
      </w:r>
      <w:r w:rsidRPr="0099412F">
        <w:rPr>
          <w:color w:val="231F20"/>
          <w:spacing w:val="15"/>
          <w:w w:val="105"/>
          <w:sz w:val="18"/>
          <w:szCs w:val="18"/>
        </w:rPr>
        <w:t xml:space="preserve"> </w:t>
      </w:r>
      <w:r w:rsidRPr="0099412F">
        <w:rPr>
          <w:color w:val="231F20"/>
          <w:w w:val="105"/>
          <w:sz w:val="18"/>
          <w:szCs w:val="18"/>
        </w:rPr>
        <w:t>2014,</w:t>
      </w:r>
      <w:r w:rsidRPr="0099412F">
        <w:rPr>
          <w:color w:val="231F20"/>
          <w:spacing w:val="16"/>
          <w:w w:val="105"/>
          <w:sz w:val="18"/>
          <w:szCs w:val="18"/>
        </w:rPr>
        <w:t xml:space="preserve"> </w:t>
      </w:r>
      <w:r w:rsidRPr="0099412F">
        <w:rPr>
          <w:color w:val="231F20"/>
          <w:w w:val="105"/>
          <w:sz w:val="18"/>
          <w:szCs w:val="18"/>
        </w:rPr>
        <w:t>replacing</w:t>
      </w:r>
      <w:r w:rsidRPr="0099412F">
        <w:rPr>
          <w:color w:val="231F20"/>
          <w:spacing w:val="40"/>
          <w:w w:val="105"/>
          <w:sz w:val="18"/>
          <w:szCs w:val="18"/>
        </w:rPr>
        <w:t xml:space="preserve"> </w:t>
      </w:r>
      <w:r w:rsidRPr="0099412F">
        <w:rPr>
          <w:color w:val="231F20"/>
          <w:w w:val="105"/>
          <w:sz w:val="18"/>
          <w:szCs w:val="18"/>
        </w:rPr>
        <w:t>the CKYHE alliance.</w:t>
      </w:r>
    </w:p>
    <w:p w14:paraId="23DCA2FF" w14:textId="2A471824" w:rsidR="0099412F" w:rsidRPr="0099412F" w:rsidRDefault="0099412F">
      <w:pPr>
        <w:pStyle w:val="af4"/>
        <w:rPr>
          <w:rFonts w:eastAsiaTheme="minorEastAsia" w:hint="eastAsia"/>
          <w:lang w:eastAsia="ja-JP"/>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0FD"/>
    <w:multiLevelType w:val="multilevel"/>
    <w:tmpl w:val="4CBA0904"/>
    <w:lvl w:ilvl="0">
      <w:start w:val="1"/>
      <w:numFmt w:val="decimal"/>
      <w:lvlText w:val="%1"/>
      <w:lvlJc w:val="left"/>
      <w:pPr>
        <w:ind w:left="570" w:hanging="471"/>
      </w:pPr>
      <w:rPr>
        <w:rFonts w:ascii="Georgia" w:eastAsia="Georgia" w:hAnsi="Georgia" w:cs="Georgia" w:hint="default"/>
        <w:b/>
        <w:bCs/>
        <w:i w:val="0"/>
        <w:iCs w:val="0"/>
        <w:color w:val="231F20"/>
        <w:spacing w:val="0"/>
        <w:w w:val="114"/>
        <w:sz w:val="28"/>
        <w:szCs w:val="28"/>
        <w:lang w:val="en-US" w:eastAsia="en-US" w:bidi="ar-SA"/>
      </w:rPr>
    </w:lvl>
    <w:lvl w:ilvl="1">
      <w:start w:val="1"/>
      <w:numFmt w:val="decimal"/>
      <w:lvlText w:val="%1.%2"/>
      <w:lvlJc w:val="left"/>
      <w:pPr>
        <w:ind w:left="695" w:hanging="596"/>
      </w:pPr>
      <w:rPr>
        <w:rFonts w:ascii="Georgia" w:eastAsia="Georgia" w:hAnsi="Georgia" w:cs="Georgia" w:hint="default"/>
        <w:b/>
        <w:bCs/>
        <w:i w:val="0"/>
        <w:iCs w:val="0"/>
        <w:color w:val="231F20"/>
        <w:spacing w:val="0"/>
        <w:w w:val="110"/>
        <w:sz w:val="23"/>
        <w:szCs w:val="23"/>
        <w:lang w:val="en-US" w:eastAsia="en-US" w:bidi="ar-SA"/>
      </w:rPr>
    </w:lvl>
    <w:lvl w:ilvl="2">
      <w:start w:val="1"/>
      <w:numFmt w:val="lowerLetter"/>
      <w:lvlText w:val="(%3)"/>
      <w:lvlJc w:val="left"/>
      <w:pPr>
        <w:ind w:left="4598" w:hanging="266"/>
        <w:jc w:val="right"/>
      </w:pPr>
      <w:rPr>
        <w:rFonts w:ascii="Georgia" w:eastAsia="Georgia" w:hAnsi="Georgia" w:cs="Georgia" w:hint="default"/>
        <w:b w:val="0"/>
        <w:bCs w:val="0"/>
        <w:i w:val="0"/>
        <w:iCs w:val="0"/>
        <w:color w:val="231F20"/>
        <w:spacing w:val="0"/>
        <w:w w:val="111"/>
        <w:sz w:val="15"/>
        <w:szCs w:val="15"/>
        <w:lang w:val="en-US" w:eastAsia="en-US" w:bidi="ar-SA"/>
      </w:rPr>
    </w:lvl>
    <w:lvl w:ilvl="3">
      <w:numFmt w:val="bullet"/>
      <w:lvlText w:val="•"/>
      <w:lvlJc w:val="left"/>
      <w:pPr>
        <w:ind w:left="4220" w:hanging="266"/>
      </w:pPr>
      <w:rPr>
        <w:rFonts w:hint="default"/>
        <w:lang w:val="en-US" w:eastAsia="en-US" w:bidi="ar-SA"/>
      </w:rPr>
    </w:lvl>
    <w:lvl w:ilvl="4">
      <w:numFmt w:val="bullet"/>
      <w:lvlText w:val="•"/>
      <w:lvlJc w:val="left"/>
      <w:pPr>
        <w:ind w:left="4600" w:hanging="266"/>
      </w:pPr>
      <w:rPr>
        <w:rFonts w:hint="default"/>
        <w:lang w:val="en-US" w:eastAsia="en-US" w:bidi="ar-SA"/>
      </w:rPr>
    </w:lvl>
    <w:lvl w:ilvl="5">
      <w:numFmt w:val="bullet"/>
      <w:lvlText w:val="•"/>
      <w:lvlJc w:val="left"/>
      <w:pPr>
        <w:ind w:left="5397" w:hanging="266"/>
      </w:pPr>
      <w:rPr>
        <w:rFonts w:hint="default"/>
        <w:lang w:val="en-US" w:eastAsia="en-US" w:bidi="ar-SA"/>
      </w:rPr>
    </w:lvl>
    <w:lvl w:ilvl="6">
      <w:numFmt w:val="bullet"/>
      <w:lvlText w:val="•"/>
      <w:lvlJc w:val="left"/>
      <w:pPr>
        <w:ind w:left="6194" w:hanging="266"/>
      </w:pPr>
      <w:rPr>
        <w:rFonts w:hint="default"/>
        <w:lang w:val="en-US" w:eastAsia="en-US" w:bidi="ar-SA"/>
      </w:rPr>
    </w:lvl>
    <w:lvl w:ilvl="7">
      <w:numFmt w:val="bullet"/>
      <w:lvlText w:val="•"/>
      <w:lvlJc w:val="left"/>
      <w:pPr>
        <w:ind w:left="6992" w:hanging="266"/>
      </w:pPr>
      <w:rPr>
        <w:rFonts w:hint="default"/>
        <w:lang w:val="en-US" w:eastAsia="en-US" w:bidi="ar-SA"/>
      </w:rPr>
    </w:lvl>
    <w:lvl w:ilvl="8">
      <w:numFmt w:val="bullet"/>
      <w:lvlText w:val="•"/>
      <w:lvlJc w:val="left"/>
      <w:pPr>
        <w:ind w:left="7789" w:hanging="266"/>
      </w:pPr>
      <w:rPr>
        <w:rFonts w:hint="default"/>
        <w:lang w:val="en-US" w:eastAsia="en-US" w:bidi="ar-SA"/>
      </w:rPr>
    </w:lvl>
  </w:abstractNum>
  <w:abstractNum w:abstractNumId="1" w15:restartNumberingAfterBreak="0">
    <w:nsid w:val="6AA74A10"/>
    <w:multiLevelType w:val="multilevel"/>
    <w:tmpl w:val="4CBA0904"/>
    <w:lvl w:ilvl="0">
      <w:start w:val="1"/>
      <w:numFmt w:val="decimal"/>
      <w:lvlText w:val="%1"/>
      <w:lvlJc w:val="left"/>
      <w:pPr>
        <w:ind w:left="570" w:hanging="471"/>
      </w:pPr>
      <w:rPr>
        <w:rFonts w:ascii="Georgia" w:eastAsia="Georgia" w:hAnsi="Georgia" w:cs="Georgia" w:hint="default"/>
        <w:b/>
        <w:bCs/>
        <w:i w:val="0"/>
        <w:iCs w:val="0"/>
        <w:color w:val="231F20"/>
        <w:spacing w:val="0"/>
        <w:w w:val="114"/>
        <w:sz w:val="28"/>
        <w:szCs w:val="28"/>
        <w:lang w:val="en-US" w:eastAsia="en-US" w:bidi="ar-SA"/>
      </w:rPr>
    </w:lvl>
    <w:lvl w:ilvl="1">
      <w:start w:val="1"/>
      <w:numFmt w:val="decimal"/>
      <w:lvlText w:val="%1.%2"/>
      <w:lvlJc w:val="left"/>
      <w:pPr>
        <w:ind w:left="695" w:hanging="596"/>
      </w:pPr>
      <w:rPr>
        <w:rFonts w:ascii="Georgia" w:eastAsia="Georgia" w:hAnsi="Georgia" w:cs="Georgia" w:hint="default"/>
        <w:b/>
        <w:bCs/>
        <w:i w:val="0"/>
        <w:iCs w:val="0"/>
        <w:color w:val="231F20"/>
        <w:spacing w:val="0"/>
        <w:w w:val="110"/>
        <w:sz w:val="23"/>
        <w:szCs w:val="23"/>
        <w:lang w:val="en-US" w:eastAsia="en-US" w:bidi="ar-SA"/>
      </w:rPr>
    </w:lvl>
    <w:lvl w:ilvl="2">
      <w:start w:val="1"/>
      <w:numFmt w:val="lowerLetter"/>
      <w:lvlText w:val="(%3)"/>
      <w:lvlJc w:val="left"/>
      <w:pPr>
        <w:ind w:left="4598" w:hanging="266"/>
        <w:jc w:val="right"/>
      </w:pPr>
      <w:rPr>
        <w:rFonts w:ascii="Georgia" w:eastAsia="Georgia" w:hAnsi="Georgia" w:cs="Georgia" w:hint="default"/>
        <w:b w:val="0"/>
        <w:bCs w:val="0"/>
        <w:i w:val="0"/>
        <w:iCs w:val="0"/>
        <w:color w:val="231F20"/>
        <w:spacing w:val="0"/>
        <w:w w:val="111"/>
        <w:sz w:val="15"/>
        <w:szCs w:val="15"/>
        <w:lang w:val="en-US" w:eastAsia="en-US" w:bidi="ar-SA"/>
      </w:rPr>
    </w:lvl>
    <w:lvl w:ilvl="3">
      <w:numFmt w:val="bullet"/>
      <w:lvlText w:val="•"/>
      <w:lvlJc w:val="left"/>
      <w:pPr>
        <w:ind w:left="4220" w:hanging="266"/>
      </w:pPr>
      <w:rPr>
        <w:rFonts w:hint="default"/>
        <w:lang w:val="en-US" w:eastAsia="en-US" w:bidi="ar-SA"/>
      </w:rPr>
    </w:lvl>
    <w:lvl w:ilvl="4">
      <w:numFmt w:val="bullet"/>
      <w:lvlText w:val="•"/>
      <w:lvlJc w:val="left"/>
      <w:pPr>
        <w:ind w:left="4600" w:hanging="266"/>
      </w:pPr>
      <w:rPr>
        <w:rFonts w:hint="default"/>
        <w:lang w:val="en-US" w:eastAsia="en-US" w:bidi="ar-SA"/>
      </w:rPr>
    </w:lvl>
    <w:lvl w:ilvl="5">
      <w:numFmt w:val="bullet"/>
      <w:lvlText w:val="•"/>
      <w:lvlJc w:val="left"/>
      <w:pPr>
        <w:ind w:left="5397" w:hanging="266"/>
      </w:pPr>
      <w:rPr>
        <w:rFonts w:hint="default"/>
        <w:lang w:val="en-US" w:eastAsia="en-US" w:bidi="ar-SA"/>
      </w:rPr>
    </w:lvl>
    <w:lvl w:ilvl="6">
      <w:numFmt w:val="bullet"/>
      <w:lvlText w:val="•"/>
      <w:lvlJc w:val="left"/>
      <w:pPr>
        <w:ind w:left="6194" w:hanging="266"/>
      </w:pPr>
      <w:rPr>
        <w:rFonts w:hint="default"/>
        <w:lang w:val="en-US" w:eastAsia="en-US" w:bidi="ar-SA"/>
      </w:rPr>
    </w:lvl>
    <w:lvl w:ilvl="7">
      <w:numFmt w:val="bullet"/>
      <w:lvlText w:val="•"/>
      <w:lvlJc w:val="left"/>
      <w:pPr>
        <w:ind w:left="6992" w:hanging="266"/>
      </w:pPr>
      <w:rPr>
        <w:rFonts w:hint="default"/>
        <w:lang w:val="en-US" w:eastAsia="en-US" w:bidi="ar-SA"/>
      </w:rPr>
    </w:lvl>
    <w:lvl w:ilvl="8">
      <w:numFmt w:val="bullet"/>
      <w:lvlText w:val="•"/>
      <w:lvlJc w:val="left"/>
      <w:pPr>
        <w:ind w:left="7789" w:hanging="266"/>
      </w:pPr>
      <w:rPr>
        <w:rFonts w:hint="default"/>
        <w:lang w:val="en-US" w:eastAsia="en-US" w:bidi="ar-SA"/>
      </w:rPr>
    </w:lvl>
  </w:abstractNum>
  <w:num w:numId="1" w16cid:durableId="1548835903">
    <w:abstractNumId w:val="1"/>
  </w:num>
  <w:num w:numId="2" w16cid:durableId="21198284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rson w15:author="松田　琢磨">
    <w15:presenceInfo w15:providerId="AD" w15:userId="S::tmatsuda@st.takushoku-u.ac.jp::0c25f073-c906-4281-83e2-17dd572f5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44"/>
    <w:rsid w:val="00010BE9"/>
    <w:rsid w:val="00024C69"/>
    <w:rsid w:val="00063C5E"/>
    <w:rsid w:val="00064B00"/>
    <w:rsid w:val="00065BB5"/>
    <w:rsid w:val="00091D57"/>
    <w:rsid w:val="000967CA"/>
    <w:rsid w:val="000B7BF2"/>
    <w:rsid w:val="000C1A31"/>
    <w:rsid w:val="000E29FD"/>
    <w:rsid w:val="0014515A"/>
    <w:rsid w:val="0016154F"/>
    <w:rsid w:val="0019432A"/>
    <w:rsid w:val="00196A5E"/>
    <w:rsid w:val="001A0294"/>
    <w:rsid w:val="001B37BD"/>
    <w:rsid w:val="00212280"/>
    <w:rsid w:val="00241AF8"/>
    <w:rsid w:val="00252106"/>
    <w:rsid w:val="00253A6D"/>
    <w:rsid w:val="00257E5B"/>
    <w:rsid w:val="00277C66"/>
    <w:rsid w:val="0031133A"/>
    <w:rsid w:val="00393F2F"/>
    <w:rsid w:val="003A4A75"/>
    <w:rsid w:val="003D265B"/>
    <w:rsid w:val="00421392"/>
    <w:rsid w:val="004D24A8"/>
    <w:rsid w:val="005472D5"/>
    <w:rsid w:val="00573E97"/>
    <w:rsid w:val="00594F37"/>
    <w:rsid w:val="00624E14"/>
    <w:rsid w:val="00627C57"/>
    <w:rsid w:val="006453D9"/>
    <w:rsid w:val="00645557"/>
    <w:rsid w:val="006B667E"/>
    <w:rsid w:val="007004B0"/>
    <w:rsid w:val="00710E32"/>
    <w:rsid w:val="00737FF9"/>
    <w:rsid w:val="00786F01"/>
    <w:rsid w:val="00794171"/>
    <w:rsid w:val="007A4E71"/>
    <w:rsid w:val="007C0E31"/>
    <w:rsid w:val="007D08F5"/>
    <w:rsid w:val="007D72E4"/>
    <w:rsid w:val="008538E6"/>
    <w:rsid w:val="008B0049"/>
    <w:rsid w:val="008C57B7"/>
    <w:rsid w:val="008E3872"/>
    <w:rsid w:val="00907D44"/>
    <w:rsid w:val="00967431"/>
    <w:rsid w:val="009712B2"/>
    <w:rsid w:val="0099412F"/>
    <w:rsid w:val="00997B02"/>
    <w:rsid w:val="00A07461"/>
    <w:rsid w:val="00A22462"/>
    <w:rsid w:val="00A3398A"/>
    <w:rsid w:val="00A63028"/>
    <w:rsid w:val="00A73811"/>
    <w:rsid w:val="00AA2107"/>
    <w:rsid w:val="00AF1088"/>
    <w:rsid w:val="00B43263"/>
    <w:rsid w:val="00B776ED"/>
    <w:rsid w:val="00B84F45"/>
    <w:rsid w:val="00B96CE7"/>
    <w:rsid w:val="00BA4A27"/>
    <w:rsid w:val="00BD3736"/>
    <w:rsid w:val="00C47CC7"/>
    <w:rsid w:val="00C575B8"/>
    <w:rsid w:val="00C74A74"/>
    <w:rsid w:val="00CA2D08"/>
    <w:rsid w:val="00CF0C82"/>
    <w:rsid w:val="00D06E23"/>
    <w:rsid w:val="00D3045D"/>
    <w:rsid w:val="00D30BAE"/>
    <w:rsid w:val="00D7418E"/>
    <w:rsid w:val="00D75A44"/>
    <w:rsid w:val="00D8147B"/>
    <w:rsid w:val="00D81F21"/>
    <w:rsid w:val="00DE26AA"/>
    <w:rsid w:val="00DF116D"/>
    <w:rsid w:val="00DF1784"/>
    <w:rsid w:val="00E52ED0"/>
    <w:rsid w:val="00E56C3A"/>
    <w:rsid w:val="00E73B63"/>
    <w:rsid w:val="00E82A9D"/>
    <w:rsid w:val="00EA4235"/>
    <w:rsid w:val="00EB64A5"/>
    <w:rsid w:val="00EC4A06"/>
    <w:rsid w:val="00EE0220"/>
    <w:rsid w:val="00EF6CE1"/>
    <w:rsid w:val="00F069B9"/>
    <w:rsid w:val="00FA0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599331"/>
  <w15:chartTrackingRefBased/>
  <w15:docId w15:val="{F9ADFB23-BFB4-41E7-9B51-928F4DC9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F45"/>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link w:val="10"/>
    <w:uiPriority w:val="9"/>
    <w:qFormat/>
    <w:rsid w:val="00907D44"/>
    <w:pPr>
      <w:ind w:left="570" w:hanging="470"/>
      <w:outlineLvl w:val="0"/>
    </w:pPr>
    <w:rPr>
      <w:rFonts w:ascii="Georgia" w:eastAsia="Georgia" w:hAnsi="Georgia" w:cs="Georgia"/>
      <w:b/>
      <w:bCs/>
      <w:sz w:val="28"/>
      <w:szCs w:val="28"/>
    </w:rPr>
  </w:style>
  <w:style w:type="paragraph" w:styleId="2">
    <w:name w:val="heading 2"/>
    <w:basedOn w:val="a"/>
    <w:link w:val="20"/>
    <w:uiPriority w:val="9"/>
    <w:unhideWhenUsed/>
    <w:qFormat/>
    <w:rsid w:val="00907D44"/>
    <w:pPr>
      <w:ind w:left="695" w:hanging="595"/>
      <w:outlineLvl w:val="1"/>
    </w:pPr>
    <w:rPr>
      <w:rFonts w:ascii="Georgia" w:eastAsia="Georgia" w:hAnsi="Georgia" w:cs="Georgia"/>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7D44"/>
    <w:rPr>
      <w:rFonts w:ascii="Georgia" w:eastAsia="Georgia" w:hAnsi="Georgia" w:cs="Georgia"/>
      <w:b/>
      <w:bCs/>
      <w:kern w:val="0"/>
      <w:sz w:val="28"/>
      <w:szCs w:val="28"/>
      <w:lang w:eastAsia="en-US"/>
    </w:rPr>
  </w:style>
  <w:style w:type="character" w:customStyle="1" w:styleId="20">
    <w:name w:val="見出し 2 (文字)"/>
    <w:basedOn w:val="a0"/>
    <w:link w:val="2"/>
    <w:uiPriority w:val="9"/>
    <w:rsid w:val="00907D44"/>
    <w:rPr>
      <w:rFonts w:ascii="Georgia" w:eastAsia="Georgia" w:hAnsi="Georgia" w:cs="Georgia"/>
      <w:b/>
      <w:bCs/>
      <w:kern w:val="0"/>
      <w:sz w:val="23"/>
      <w:szCs w:val="23"/>
      <w:lang w:eastAsia="en-US"/>
    </w:rPr>
  </w:style>
  <w:style w:type="table" w:customStyle="1" w:styleId="TableNormal0">
    <w:name w:val="Table Normal_0"/>
    <w:uiPriority w:val="2"/>
    <w:semiHidden/>
    <w:unhideWhenUsed/>
    <w:qFormat/>
    <w:rsid w:val="00907D4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907D44"/>
    <w:rPr>
      <w:sz w:val="19"/>
      <w:szCs w:val="19"/>
    </w:rPr>
  </w:style>
  <w:style w:type="character" w:customStyle="1" w:styleId="a4">
    <w:name w:val="本文 (文字)"/>
    <w:basedOn w:val="a0"/>
    <w:link w:val="a3"/>
    <w:uiPriority w:val="1"/>
    <w:rsid w:val="00907D44"/>
    <w:rPr>
      <w:rFonts w:ascii="Times New Roman" w:eastAsia="Times New Roman" w:hAnsi="Times New Roman" w:cs="Times New Roman"/>
      <w:kern w:val="0"/>
      <w:sz w:val="19"/>
      <w:szCs w:val="19"/>
      <w:lang w:eastAsia="en-US"/>
    </w:rPr>
  </w:style>
  <w:style w:type="paragraph" w:styleId="a5">
    <w:name w:val="Title"/>
    <w:basedOn w:val="a"/>
    <w:link w:val="a6"/>
    <w:uiPriority w:val="10"/>
    <w:qFormat/>
    <w:rsid w:val="00907D44"/>
    <w:pPr>
      <w:spacing w:before="43"/>
      <w:ind w:left="106" w:right="187"/>
      <w:jc w:val="center"/>
    </w:pPr>
    <w:rPr>
      <w:sz w:val="33"/>
      <w:szCs w:val="33"/>
    </w:rPr>
  </w:style>
  <w:style w:type="character" w:customStyle="1" w:styleId="a6">
    <w:name w:val="表題 (文字)"/>
    <w:basedOn w:val="a0"/>
    <w:link w:val="a5"/>
    <w:uiPriority w:val="10"/>
    <w:rsid w:val="00907D44"/>
    <w:rPr>
      <w:rFonts w:ascii="Times New Roman" w:eastAsia="Times New Roman" w:hAnsi="Times New Roman" w:cs="Times New Roman"/>
      <w:kern w:val="0"/>
      <w:sz w:val="33"/>
      <w:szCs w:val="33"/>
      <w:lang w:eastAsia="en-US"/>
    </w:rPr>
  </w:style>
  <w:style w:type="paragraph" w:styleId="a7">
    <w:name w:val="List Paragraph"/>
    <w:basedOn w:val="a"/>
    <w:uiPriority w:val="1"/>
    <w:qFormat/>
    <w:rsid w:val="00907D44"/>
    <w:pPr>
      <w:ind w:left="570" w:hanging="595"/>
    </w:pPr>
    <w:rPr>
      <w:rFonts w:ascii="Georgia" w:eastAsia="Georgia" w:hAnsi="Georgia" w:cs="Georgia"/>
    </w:rPr>
  </w:style>
  <w:style w:type="paragraph" w:customStyle="1" w:styleId="TableParagraph">
    <w:name w:val="Table Paragraph"/>
    <w:basedOn w:val="a"/>
    <w:uiPriority w:val="1"/>
    <w:qFormat/>
    <w:rsid w:val="00907D44"/>
    <w:pPr>
      <w:spacing w:line="206" w:lineRule="exact"/>
      <w:ind w:left="116"/>
    </w:pPr>
  </w:style>
  <w:style w:type="paragraph" w:styleId="a8">
    <w:name w:val="header"/>
    <w:basedOn w:val="a"/>
    <w:link w:val="a9"/>
    <w:uiPriority w:val="99"/>
    <w:unhideWhenUsed/>
    <w:rsid w:val="00907D44"/>
    <w:pPr>
      <w:tabs>
        <w:tab w:val="center" w:pos="4252"/>
        <w:tab w:val="right" w:pos="8504"/>
      </w:tabs>
      <w:snapToGrid w:val="0"/>
    </w:pPr>
  </w:style>
  <w:style w:type="character" w:customStyle="1" w:styleId="a9">
    <w:name w:val="ヘッダー (文字)"/>
    <w:basedOn w:val="a0"/>
    <w:link w:val="a8"/>
    <w:uiPriority w:val="99"/>
    <w:rsid w:val="00907D44"/>
    <w:rPr>
      <w:rFonts w:ascii="Times New Roman" w:eastAsia="Times New Roman" w:hAnsi="Times New Roman" w:cs="Times New Roman"/>
      <w:kern w:val="0"/>
      <w:sz w:val="22"/>
      <w:lang w:eastAsia="en-US"/>
    </w:rPr>
  </w:style>
  <w:style w:type="paragraph" w:styleId="aa">
    <w:name w:val="footer"/>
    <w:basedOn w:val="a"/>
    <w:link w:val="ab"/>
    <w:uiPriority w:val="99"/>
    <w:unhideWhenUsed/>
    <w:rsid w:val="00907D44"/>
    <w:pPr>
      <w:tabs>
        <w:tab w:val="center" w:pos="4252"/>
        <w:tab w:val="right" w:pos="8504"/>
      </w:tabs>
      <w:snapToGrid w:val="0"/>
    </w:pPr>
  </w:style>
  <w:style w:type="character" w:customStyle="1" w:styleId="ab">
    <w:name w:val="フッター (文字)"/>
    <w:basedOn w:val="a0"/>
    <w:link w:val="aa"/>
    <w:uiPriority w:val="99"/>
    <w:rsid w:val="00907D44"/>
    <w:rPr>
      <w:rFonts w:ascii="Times New Roman" w:eastAsia="Times New Roman" w:hAnsi="Times New Roman" w:cs="Times New Roman"/>
      <w:kern w:val="0"/>
      <w:sz w:val="22"/>
      <w:lang w:eastAsia="en-US"/>
    </w:rPr>
  </w:style>
  <w:style w:type="character" w:styleId="ac">
    <w:name w:val="annotation reference"/>
    <w:basedOn w:val="a0"/>
    <w:uiPriority w:val="99"/>
    <w:rsid w:val="00907D44"/>
    <w:rPr>
      <w:sz w:val="16"/>
      <w:szCs w:val="16"/>
    </w:rPr>
  </w:style>
  <w:style w:type="paragraph" w:styleId="ad">
    <w:name w:val="annotation text"/>
    <w:basedOn w:val="a"/>
    <w:link w:val="ae"/>
    <w:uiPriority w:val="99"/>
    <w:semiHidden/>
    <w:unhideWhenUsed/>
    <w:rsid w:val="00907D44"/>
    <w:rPr>
      <w:sz w:val="20"/>
      <w:szCs w:val="20"/>
    </w:rPr>
  </w:style>
  <w:style w:type="character" w:customStyle="1" w:styleId="ae">
    <w:name w:val="コメント文字列 (文字)"/>
    <w:basedOn w:val="a0"/>
    <w:link w:val="ad"/>
    <w:uiPriority w:val="99"/>
    <w:semiHidden/>
    <w:rsid w:val="00907D44"/>
    <w:rPr>
      <w:rFonts w:ascii="Times New Roman" w:eastAsia="Times New Roman" w:hAnsi="Times New Roman" w:cs="Times New Roman"/>
      <w:kern w:val="0"/>
      <w:sz w:val="20"/>
      <w:szCs w:val="20"/>
      <w:lang w:eastAsia="en-US"/>
    </w:rPr>
  </w:style>
  <w:style w:type="paragraph" w:styleId="af">
    <w:name w:val="annotation subject"/>
    <w:basedOn w:val="ad"/>
    <w:next w:val="ad"/>
    <w:link w:val="af0"/>
    <w:uiPriority w:val="99"/>
    <w:semiHidden/>
    <w:unhideWhenUsed/>
    <w:rsid w:val="00907D44"/>
    <w:rPr>
      <w:b/>
      <w:bCs/>
    </w:rPr>
  </w:style>
  <w:style w:type="character" w:customStyle="1" w:styleId="af0">
    <w:name w:val="コメント内容 (文字)"/>
    <w:basedOn w:val="ae"/>
    <w:link w:val="af"/>
    <w:uiPriority w:val="99"/>
    <w:semiHidden/>
    <w:rsid w:val="00907D44"/>
    <w:rPr>
      <w:rFonts w:ascii="Times New Roman" w:eastAsia="Times New Roman" w:hAnsi="Times New Roman" w:cs="Times New Roman"/>
      <w:b/>
      <w:bCs/>
      <w:kern w:val="0"/>
      <w:sz w:val="20"/>
      <w:szCs w:val="20"/>
      <w:lang w:eastAsia="en-US"/>
    </w:rPr>
  </w:style>
  <w:style w:type="paragraph" w:styleId="af1">
    <w:name w:val="Revision"/>
    <w:hidden/>
    <w:uiPriority w:val="99"/>
    <w:semiHidden/>
    <w:rsid w:val="006453D9"/>
    <w:rPr>
      <w:rFonts w:ascii="Times New Roman" w:eastAsia="Times New Roman" w:hAnsi="Times New Roman" w:cs="Times New Roman"/>
      <w:kern w:val="0"/>
      <w:sz w:val="22"/>
      <w:lang w:eastAsia="en-US"/>
    </w:rPr>
  </w:style>
  <w:style w:type="table" w:customStyle="1" w:styleId="TableNormal1">
    <w:name w:val="Table Normal1"/>
    <w:uiPriority w:val="2"/>
    <w:semiHidden/>
    <w:unhideWhenUsed/>
    <w:qFormat/>
    <w:rsid w:val="00907D4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2">
    <w:name w:val="Balloon Text"/>
    <w:basedOn w:val="a"/>
    <w:link w:val="af3"/>
    <w:uiPriority w:val="99"/>
    <w:semiHidden/>
    <w:unhideWhenUsed/>
    <w:rsid w:val="00907D44"/>
    <w:rPr>
      <w:rFonts w:ascii="Segoe UI" w:hAnsi="Segoe UI" w:cs="Segoe UI"/>
      <w:sz w:val="18"/>
      <w:szCs w:val="18"/>
    </w:rPr>
  </w:style>
  <w:style w:type="character" w:customStyle="1" w:styleId="af3">
    <w:name w:val="吹き出し (文字)"/>
    <w:basedOn w:val="a0"/>
    <w:link w:val="af2"/>
    <w:uiPriority w:val="99"/>
    <w:semiHidden/>
    <w:rsid w:val="00907D44"/>
    <w:rPr>
      <w:rFonts w:ascii="Segoe UI" w:eastAsia="Times New Roman" w:hAnsi="Segoe UI" w:cs="Segoe UI"/>
      <w:kern w:val="0"/>
      <w:sz w:val="18"/>
      <w:szCs w:val="18"/>
      <w:lang w:eastAsia="en-US"/>
    </w:rPr>
  </w:style>
  <w:style w:type="paragraph" w:styleId="af4">
    <w:name w:val="footnote text"/>
    <w:basedOn w:val="a"/>
    <w:link w:val="af5"/>
    <w:uiPriority w:val="99"/>
    <w:semiHidden/>
    <w:unhideWhenUsed/>
    <w:rsid w:val="00BA4A27"/>
    <w:pPr>
      <w:snapToGrid w:val="0"/>
    </w:pPr>
  </w:style>
  <w:style w:type="character" w:customStyle="1" w:styleId="af5">
    <w:name w:val="脚注文字列 (文字)"/>
    <w:basedOn w:val="a0"/>
    <w:link w:val="af4"/>
    <w:uiPriority w:val="99"/>
    <w:semiHidden/>
    <w:rsid w:val="00BA4A27"/>
    <w:rPr>
      <w:rFonts w:ascii="Times New Roman" w:eastAsia="Times New Roman" w:hAnsi="Times New Roman" w:cs="Times New Roman"/>
      <w:kern w:val="0"/>
      <w:sz w:val="22"/>
      <w:lang w:eastAsia="en-US"/>
    </w:rPr>
  </w:style>
  <w:style w:type="character" w:styleId="af6">
    <w:name w:val="footnote reference"/>
    <w:basedOn w:val="a0"/>
    <w:uiPriority w:val="99"/>
    <w:semiHidden/>
    <w:unhideWhenUsed/>
    <w:rsid w:val="00BA4A27"/>
    <w:rPr>
      <w:vertAlign w:val="superscript"/>
    </w:rPr>
  </w:style>
  <w:style w:type="table" w:customStyle="1" w:styleId="TableNormal">
    <w:name w:val="Table Normal"/>
    <w:uiPriority w:val="2"/>
    <w:semiHidden/>
    <w:unhideWhenUsed/>
    <w:qFormat/>
    <w:rsid w:val="0016154F"/>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styleId="af7">
    <w:name w:val="Placeholder Text"/>
    <w:basedOn w:val="a0"/>
    <w:uiPriority w:val="99"/>
    <w:semiHidden/>
    <w:rsid w:val="00257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5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mailto:tmatsuda@ner.takushoku-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28BC-C1BD-4858-9064-5145DD29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23</Pages>
  <Words>7371</Words>
  <Characters>42020</Characters>
  <Application>Microsoft Office Word</Application>
  <DocSecurity>0</DocSecurity>
  <Lines>350</Lines>
  <Paragraphs>98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　琢磨</dc:creator>
  <cp:keywords/>
  <dc:description/>
  <cp:lastModifiedBy>松田　琢磨</cp:lastModifiedBy>
  <cp:revision>5</cp:revision>
  <dcterms:created xsi:type="dcterms:W3CDTF">2023-10-15T02:31:00Z</dcterms:created>
  <dcterms:modified xsi:type="dcterms:W3CDTF">2023-10-15T06:29:00Z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LaTeX with hyperref</vt:lpwstr>
  </property>
  <property fmtid="{D5CDD505-2E9C-101B-9397-08002B2CF9AE}" pid="4" name="grammarly_documentContext">
    <vt:lpwstr>{"goals":[],"domain":"general","emotions":[],"dialect":"american"}</vt:lpwstr>
  </property>
  <property fmtid="{D5CDD505-2E9C-101B-9397-08002B2CF9AE}" pid="5" name="grammarly_documentId">
    <vt:lpwstr>documentId_5172</vt:lpwstr>
  </property>
  <property fmtid="{D5CDD505-2E9C-101B-9397-08002B2CF9AE}" pid="6" name="LastSaved">
    <vt:filetime>2023-10-11T00:00:00Z</vt:filetime>
  </property>
  <property fmtid="{D5CDD505-2E9C-101B-9397-08002B2CF9AE}" pid="7" name="Producer">
    <vt:lpwstr>Acrobat Distiller 23.0 (Windows)</vt:lpwstr>
  </property>
  <property fmtid="{D5CDD505-2E9C-101B-9397-08002B2CF9AE}" pid="8" name="PTEX.Fullbanner">
    <vt:lpwstr>This is pdfTeX, Version 3.141592653-2.6-1.40.24 (TeX Live 2022) kpathsea version 6.3.4</vt:lpwstr>
  </property>
</Properties>
</file>